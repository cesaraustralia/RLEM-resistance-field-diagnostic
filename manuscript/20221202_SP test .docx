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72914" w14:textId="74052078" w:rsidR="008D0337" w:rsidRPr="006E1426" w:rsidRDefault="00F10328" w:rsidP="003F3269">
      <w:pPr>
        <w:spacing w:before="480" w:after="120"/>
        <w:outlineLvl w:val="0"/>
        <w:rPr>
          <w:rFonts w:ascii="Times New Roman" w:eastAsia="Times New Roman" w:hAnsi="Times New Roman" w:cs="Times New Roman"/>
        </w:rPr>
      </w:pPr>
      <w:r>
        <w:rPr>
          <w:rFonts w:ascii="Times New Roman" w:eastAsia="Times New Roman" w:hAnsi="Times New Roman" w:cs="Times New Roman"/>
          <w:b/>
          <w:iCs/>
          <w:color w:val="000000"/>
          <w:kern w:val="36"/>
        </w:rPr>
        <w:t>A r</w:t>
      </w:r>
      <w:r w:rsidRPr="00AC73D1">
        <w:rPr>
          <w:rFonts w:ascii="Times New Roman" w:eastAsia="Times New Roman" w:hAnsi="Times New Roman" w:cs="Times New Roman"/>
          <w:b/>
          <w:iCs/>
          <w:color w:val="000000"/>
          <w:kern w:val="36"/>
        </w:rPr>
        <w:t xml:space="preserve">apid </w:t>
      </w:r>
      <w:r w:rsidR="008D0337" w:rsidRPr="00AC73D1">
        <w:rPr>
          <w:rFonts w:ascii="Times New Roman" w:eastAsia="Times New Roman" w:hAnsi="Times New Roman" w:cs="Times New Roman"/>
          <w:b/>
          <w:iCs/>
          <w:color w:val="000000"/>
          <w:kern w:val="36"/>
        </w:rPr>
        <w:t>diagnostic</w:t>
      </w:r>
      <w:r w:rsidR="003F3269" w:rsidRPr="00AC73D1">
        <w:rPr>
          <w:rFonts w:ascii="Times New Roman" w:eastAsia="Times New Roman" w:hAnsi="Times New Roman" w:cs="Times New Roman"/>
          <w:b/>
          <w:iCs/>
          <w:color w:val="000000"/>
          <w:kern w:val="36"/>
        </w:rPr>
        <w:t xml:space="preserve"> </w:t>
      </w:r>
      <w:r w:rsidR="00F61959">
        <w:rPr>
          <w:rFonts w:ascii="Times New Roman" w:eastAsia="Times New Roman" w:hAnsi="Times New Roman" w:cs="Times New Roman"/>
          <w:b/>
          <w:iCs/>
          <w:color w:val="000000"/>
          <w:kern w:val="36"/>
        </w:rPr>
        <w:t xml:space="preserve">bioassay </w:t>
      </w:r>
      <w:r w:rsidR="00396A99">
        <w:rPr>
          <w:rFonts w:ascii="Times New Roman" w:eastAsia="Times New Roman" w:hAnsi="Times New Roman" w:cs="Times New Roman"/>
          <w:b/>
          <w:iCs/>
          <w:color w:val="000000"/>
          <w:kern w:val="36"/>
        </w:rPr>
        <w:t>to detect pyrethroid resistant mite</w:t>
      </w:r>
      <w:r>
        <w:rPr>
          <w:rFonts w:ascii="Times New Roman" w:eastAsia="Times New Roman" w:hAnsi="Times New Roman" w:cs="Times New Roman"/>
          <w:b/>
          <w:iCs/>
          <w:color w:val="000000"/>
          <w:kern w:val="36"/>
        </w:rPr>
        <w:t>s</w:t>
      </w:r>
      <w:r w:rsidR="00396A99" w:rsidRPr="00AC73D1">
        <w:rPr>
          <w:rFonts w:ascii="Times New Roman" w:eastAsia="Times New Roman" w:hAnsi="Times New Roman" w:cs="Times New Roman"/>
          <w:b/>
          <w:iCs/>
          <w:color w:val="000000"/>
          <w:kern w:val="36"/>
        </w:rPr>
        <w:t xml:space="preserve"> in </w:t>
      </w:r>
      <w:r>
        <w:rPr>
          <w:rFonts w:ascii="Times New Roman" w:eastAsia="Times New Roman" w:hAnsi="Times New Roman" w:cs="Times New Roman"/>
          <w:b/>
          <w:iCs/>
          <w:color w:val="000000"/>
          <w:kern w:val="36"/>
        </w:rPr>
        <w:t xml:space="preserve">the </w:t>
      </w:r>
      <w:r w:rsidR="00396A99" w:rsidRPr="00AC73D1">
        <w:rPr>
          <w:rFonts w:ascii="Times New Roman" w:eastAsia="Times New Roman" w:hAnsi="Times New Roman" w:cs="Times New Roman"/>
          <w:b/>
          <w:iCs/>
          <w:color w:val="000000"/>
          <w:kern w:val="36"/>
        </w:rPr>
        <w:t>field</w:t>
      </w:r>
    </w:p>
    <w:p w14:paraId="64CA5141" w14:textId="77777777" w:rsidR="00815C9C" w:rsidRDefault="00815C9C" w:rsidP="00DB76A8">
      <w:pPr>
        <w:spacing w:before="480" w:after="120"/>
        <w:outlineLvl w:val="1"/>
        <w:rPr>
          <w:rFonts w:ascii="Times New Roman" w:eastAsiaTheme="minorEastAsia" w:hAnsi="Times New Roman" w:cs="Times New Roman"/>
          <w:color w:val="000000"/>
          <w:lang w:eastAsia="zh-TW"/>
        </w:rPr>
      </w:pPr>
    </w:p>
    <w:p w14:paraId="7E193543" w14:textId="77777777" w:rsidR="00EC3E69" w:rsidRDefault="00EC3E69" w:rsidP="00DB76A8">
      <w:pPr>
        <w:spacing w:before="480" w:after="120"/>
        <w:outlineLvl w:val="1"/>
        <w:rPr>
          <w:rFonts w:ascii="Times New Roman" w:eastAsiaTheme="minorEastAsia" w:hAnsi="Times New Roman" w:cs="Times New Roman"/>
          <w:color w:val="000000"/>
          <w:lang w:eastAsia="zh-TW"/>
        </w:rPr>
      </w:pPr>
    </w:p>
    <w:p w14:paraId="29663DB6" w14:textId="4A717819" w:rsidR="00DB76A8" w:rsidRPr="00DB76A8" w:rsidRDefault="00DB76A8" w:rsidP="00DB76A8">
      <w:pPr>
        <w:spacing w:before="480" w:after="120"/>
        <w:outlineLvl w:val="1"/>
        <w:rPr>
          <w:rFonts w:ascii="Times New Roman" w:eastAsia="Times New Roman" w:hAnsi="Times New Roman" w:cs="Times New Roman"/>
          <w:b/>
          <w:bCs/>
        </w:rPr>
      </w:pPr>
      <w:r w:rsidRPr="006E1426">
        <w:rPr>
          <w:rFonts w:ascii="Times New Roman" w:eastAsiaTheme="minorEastAsia" w:hAnsi="Times New Roman" w:cs="Times New Roman"/>
          <w:color w:val="000000"/>
          <w:lang w:eastAsia="zh-TW"/>
        </w:rPr>
        <w:t>I</w:t>
      </w:r>
      <w:r w:rsidRPr="006E1426">
        <w:rPr>
          <w:rFonts w:ascii="Times New Roman" w:hAnsi="Times New Roman" w:cs="Times New Roman"/>
          <w:color w:val="000000"/>
          <w:lang w:eastAsia="zh-TW"/>
        </w:rPr>
        <w:t>ntroduction</w:t>
      </w:r>
      <w:r w:rsidRPr="00DB76A8">
        <w:rPr>
          <w:rFonts w:ascii="Times New Roman" w:eastAsia="Times New Roman" w:hAnsi="Times New Roman" w:cs="Times New Roman"/>
          <w:color w:val="000000"/>
        </w:rPr>
        <w:t>:</w:t>
      </w:r>
    </w:p>
    <w:p w14:paraId="4AB07889" w14:textId="77777777" w:rsidR="00BD5A02" w:rsidRDefault="00BD5A02" w:rsidP="008D0337">
      <w:pPr>
        <w:rPr>
          <w:rStyle w:val="fontstyle21"/>
          <w:rFonts w:ascii="Times New Roman" w:hAnsi="Times New Roman" w:cs="Times New Roman"/>
          <w:sz w:val="24"/>
          <w:szCs w:val="24"/>
        </w:rPr>
      </w:pPr>
    </w:p>
    <w:p w14:paraId="2487603F" w14:textId="091169DA" w:rsidR="00BD3AC7" w:rsidRDefault="00BD5A02" w:rsidP="002B1933">
      <w:pPr>
        <w:rPr>
          <w:rStyle w:val="fontstyle21"/>
          <w:rFonts w:ascii="Times New Roman" w:hAnsi="Times New Roman" w:cs="Times New Roman"/>
          <w:color w:val="auto"/>
          <w:sz w:val="24"/>
          <w:szCs w:val="24"/>
        </w:rPr>
      </w:pPr>
      <w:r>
        <w:rPr>
          <w:rStyle w:val="fontstyle21"/>
          <w:rFonts w:ascii="Times New Roman" w:hAnsi="Times New Roman" w:cs="Times New Roman"/>
          <w:sz w:val="24"/>
          <w:szCs w:val="24"/>
        </w:rPr>
        <w:t>I</w:t>
      </w:r>
      <w:r w:rsidR="00234FD2">
        <w:rPr>
          <w:rStyle w:val="fontstyle21"/>
          <w:rFonts w:ascii="Times New Roman" w:hAnsi="Times New Roman" w:cs="Times New Roman"/>
          <w:sz w:val="24"/>
          <w:szCs w:val="24"/>
        </w:rPr>
        <w:t xml:space="preserve">n </w:t>
      </w:r>
      <w:r w:rsidR="00385655" w:rsidRPr="00007639">
        <w:rPr>
          <w:rStyle w:val="fontstyle21"/>
          <w:rFonts w:ascii="Times New Roman" w:hAnsi="Times New Roman" w:cs="Times New Roman"/>
          <w:sz w:val="24"/>
          <w:szCs w:val="24"/>
        </w:rPr>
        <w:t>Australia</w:t>
      </w:r>
      <w:r w:rsidR="00234FD2">
        <w:rPr>
          <w:rStyle w:val="fontstyle21"/>
          <w:rFonts w:ascii="Times New Roman" w:hAnsi="Times New Roman" w:cs="Times New Roman"/>
          <w:sz w:val="24"/>
          <w:szCs w:val="24"/>
        </w:rPr>
        <w:t xml:space="preserve">, </w:t>
      </w:r>
      <w:r>
        <w:rPr>
          <w:rStyle w:val="fontstyle21"/>
          <w:rFonts w:ascii="Times New Roman" w:hAnsi="Times New Roman" w:cs="Times New Roman"/>
          <w:sz w:val="24"/>
          <w:szCs w:val="24"/>
        </w:rPr>
        <w:t xml:space="preserve">a </w:t>
      </w:r>
      <w:r>
        <w:rPr>
          <w:rFonts w:ascii="Times New Roman" w:hAnsi="Times New Roman" w:cs="Times New Roman"/>
          <w:color w:val="000000"/>
        </w:rPr>
        <w:t>broad</w:t>
      </w:r>
      <w:r w:rsidRPr="00007639">
        <w:rPr>
          <w:rFonts w:ascii="Times New Roman" w:hAnsi="Times New Roman" w:cs="Times New Roman"/>
          <w:color w:val="000000"/>
        </w:rPr>
        <w:t xml:space="preserve"> range of</w:t>
      </w:r>
      <w:r w:rsidRPr="00E302EA">
        <w:rPr>
          <w:rStyle w:val="fontstyle21"/>
          <w:rFonts w:ascii="Times New Roman" w:hAnsi="Times New Roman" w:cs="Times New Roman"/>
          <w:sz w:val="24"/>
          <w:szCs w:val="24"/>
        </w:rPr>
        <w:t xml:space="preserve"> </w:t>
      </w:r>
      <w:r>
        <w:rPr>
          <w:rStyle w:val="fontstyle21"/>
          <w:rFonts w:ascii="Times New Roman" w:hAnsi="Times New Roman" w:cs="Times New Roman"/>
          <w:sz w:val="24"/>
          <w:szCs w:val="24"/>
        </w:rPr>
        <w:t xml:space="preserve">plants are fed </w:t>
      </w:r>
      <w:r w:rsidR="00BD3AC7">
        <w:rPr>
          <w:rStyle w:val="fontstyle21"/>
          <w:rFonts w:ascii="Times New Roman" w:hAnsi="Times New Roman" w:cs="Times New Roman"/>
          <w:sz w:val="24"/>
          <w:szCs w:val="24"/>
        </w:rPr>
        <w:t xml:space="preserve">on </w:t>
      </w:r>
      <w:r>
        <w:rPr>
          <w:rStyle w:val="fontstyle21"/>
          <w:rFonts w:ascii="Times New Roman" w:hAnsi="Times New Roman" w:cs="Times New Roman"/>
          <w:sz w:val="24"/>
          <w:szCs w:val="24"/>
        </w:rPr>
        <w:t xml:space="preserve">by </w:t>
      </w:r>
      <w:r w:rsidR="00EC3E69">
        <w:rPr>
          <w:rStyle w:val="fontstyle21"/>
          <w:rFonts w:ascii="Times New Roman" w:hAnsi="Times New Roman" w:cs="Times New Roman"/>
          <w:sz w:val="24"/>
          <w:szCs w:val="24"/>
        </w:rPr>
        <w:t xml:space="preserve">the </w:t>
      </w:r>
      <w:r>
        <w:rPr>
          <w:rStyle w:val="fontstyle21"/>
          <w:rFonts w:ascii="Times New Roman" w:hAnsi="Times New Roman" w:cs="Times New Roman"/>
          <w:sz w:val="24"/>
          <w:szCs w:val="24"/>
        </w:rPr>
        <w:t xml:space="preserve">polyphagous </w:t>
      </w:r>
      <w:r w:rsidRPr="00007639">
        <w:rPr>
          <w:rFonts w:ascii="Times New Roman" w:eastAsiaTheme="minorEastAsia" w:hAnsi="Times New Roman" w:cs="Times New Roman"/>
          <w:lang w:eastAsia="zh-TW"/>
        </w:rPr>
        <w:t>redlegged earth mite</w:t>
      </w:r>
      <w:r w:rsidR="0076772C">
        <w:rPr>
          <w:rFonts w:ascii="Times New Roman" w:eastAsiaTheme="minorEastAsia" w:hAnsi="Times New Roman" w:cs="Times New Roman"/>
          <w:lang w:eastAsia="zh-TW"/>
        </w:rPr>
        <w:t xml:space="preserve"> (RLEM)</w:t>
      </w:r>
      <w:r>
        <w:rPr>
          <w:rFonts w:ascii="Times New Roman" w:eastAsiaTheme="minorEastAsia" w:hAnsi="Times New Roman" w:cs="Times New Roman"/>
          <w:lang w:eastAsia="zh-TW"/>
        </w:rPr>
        <w:t>,</w:t>
      </w:r>
      <w:r w:rsidRPr="00007639">
        <w:rPr>
          <w:rFonts w:ascii="Times New Roman" w:eastAsiaTheme="minorEastAsia" w:hAnsi="Times New Roman" w:cs="Times New Roman"/>
          <w:lang w:eastAsia="zh-TW"/>
        </w:rPr>
        <w:t xml:space="preserve"> </w:t>
      </w:r>
      <w:r w:rsidRPr="00007639">
        <w:rPr>
          <w:rStyle w:val="fontstyle01"/>
          <w:rFonts w:ascii="Times New Roman" w:hAnsi="Times New Roman" w:cs="Times New Roman"/>
          <w:i/>
          <w:iCs/>
          <w:sz w:val="24"/>
          <w:szCs w:val="24"/>
        </w:rPr>
        <w:t>Halotydeus destructor</w:t>
      </w:r>
      <w:r w:rsidRPr="00007639">
        <w:rPr>
          <w:rStyle w:val="fontstyle01"/>
          <w:rFonts w:ascii="Times New Roman" w:hAnsi="Times New Roman" w:cs="Times New Roman"/>
          <w:sz w:val="24"/>
          <w:szCs w:val="24"/>
        </w:rPr>
        <w:t xml:space="preserve"> </w:t>
      </w:r>
      <w:r w:rsidRPr="00007639">
        <w:rPr>
          <w:rStyle w:val="fontstyle21"/>
          <w:rFonts w:ascii="Times New Roman" w:hAnsi="Times New Roman" w:cs="Times New Roman"/>
          <w:sz w:val="24"/>
          <w:szCs w:val="24"/>
        </w:rPr>
        <w:t>(Tucker)</w:t>
      </w:r>
      <w:r w:rsidR="0076772C">
        <w:rPr>
          <w:rStyle w:val="fontstyle21"/>
          <w:rFonts w:ascii="Times New Roman" w:hAnsi="Times New Roman" w:cs="Times New Roman"/>
          <w:sz w:val="24"/>
          <w:szCs w:val="24"/>
        </w:rPr>
        <w:fldChar w:fldCharType="begin">
          <w:fldData xml:space="preserve">PEVuZE5vdGU+PENpdGU+PEF1dGhvcj5SaWRzZGlsbFNtaXRoPC9BdXRob3I+PFllYXI+MTk5Nzwv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</w:fldData>
        </w:fldChar>
      </w:r>
      <w:r w:rsidR="00D17A3E">
        <w:rPr>
          <w:rStyle w:val="fontstyle21"/>
          <w:rFonts w:ascii="Times New Roman" w:hAnsi="Times New Roman" w:cs="Times New Roman"/>
          <w:sz w:val="24"/>
          <w:szCs w:val="24"/>
        </w:rPr>
        <w:instrText xml:space="preserve"> ADDIN EN.CITE </w:instrText>
      </w:r>
      <w:r w:rsidR="00D17A3E">
        <w:rPr>
          <w:rStyle w:val="fontstyle21"/>
          <w:rFonts w:ascii="Times New Roman" w:hAnsi="Times New Roman" w:cs="Times New Roman"/>
          <w:sz w:val="24"/>
          <w:szCs w:val="24"/>
        </w:rPr>
        <w:fldChar w:fldCharType="begin">
          <w:fldData xml:space="preserve">PEVuZE5vdGU+PENpdGU+PEF1dGhvcj5SaWRzZGlsbFNtaXRoPC9BdXRob3I+PFllYXI+MTk5Nzwv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</w:fldData>
        </w:fldChar>
      </w:r>
      <w:r w:rsidR="00D17A3E">
        <w:rPr>
          <w:rStyle w:val="fontstyle21"/>
          <w:rFonts w:ascii="Times New Roman" w:hAnsi="Times New Roman" w:cs="Times New Roman"/>
          <w:sz w:val="24"/>
          <w:szCs w:val="24"/>
        </w:rPr>
        <w:instrText xml:space="preserve"> ADDIN EN.CITE.DATA </w:instrText>
      </w:r>
      <w:r w:rsidR="00D17A3E">
        <w:rPr>
          <w:rStyle w:val="fontstyle21"/>
          <w:rFonts w:ascii="Times New Roman" w:hAnsi="Times New Roman" w:cs="Times New Roman"/>
          <w:sz w:val="24"/>
          <w:szCs w:val="24"/>
        </w:rPr>
      </w:r>
      <w:r w:rsidR="00D17A3E">
        <w:rPr>
          <w:rStyle w:val="fontstyle21"/>
          <w:rFonts w:ascii="Times New Roman" w:hAnsi="Times New Roman" w:cs="Times New Roman"/>
          <w:sz w:val="24"/>
          <w:szCs w:val="24"/>
        </w:rPr>
        <w:fldChar w:fldCharType="end"/>
      </w:r>
      <w:r w:rsidR="0076772C">
        <w:rPr>
          <w:rStyle w:val="fontstyle21"/>
          <w:rFonts w:ascii="Times New Roman" w:hAnsi="Times New Roman" w:cs="Times New Roman"/>
          <w:sz w:val="24"/>
          <w:szCs w:val="24"/>
        </w:rPr>
      </w:r>
      <w:r w:rsidR="0076772C">
        <w:rPr>
          <w:rStyle w:val="fontstyle21"/>
          <w:rFonts w:ascii="Times New Roman" w:hAnsi="Times New Roman" w:cs="Times New Roman"/>
          <w:sz w:val="24"/>
          <w:szCs w:val="24"/>
        </w:rPr>
        <w:fldChar w:fldCharType="separate"/>
      </w:r>
      <w:r w:rsidR="00D17A3E">
        <w:rPr>
          <w:rStyle w:val="fontstyle21"/>
          <w:rFonts w:ascii="Times New Roman" w:hAnsi="Times New Roman" w:cs="Times New Roman"/>
          <w:noProof/>
          <w:sz w:val="24"/>
          <w:szCs w:val="24"/>
        </w:rPr>
        <w:t>(Cheng et al. 2018b; RidsdillSmith 1997)</w:t>
      </w:r>
      <w:r w:rsidR="0076772C">
        <w:rPr>
          <w:rStyle w:val="fontstyle21"/>
          <w:rFonts w:ascii="Times New Roman" w:hAnsi="Times New Roman" w:cs="Times New Roman"/>
          <w:sz w:val="24"/>
          <w:szCs w:val="24"/>
        </w:rPr>
        <w:fldChar w:fldCharType="end"/>
      </w:r>
      <w:r w:rsidR="00A13657">
        <w:rPr>
          <w:rStyle w:val="fontstyle21"/>
          <w:rFonts w:ascii="Times New Roman" w:hAnsi="Times New Roman" w:cs="Times New Roman"/>
          <w:sz w:val="24"/>
          <w:szCs w:val="24"/>
        </w:rPr>
        <w:t xml:space="preserve">. </w:t>
      </w:r>
      <w:r w:rsidR="0056639D">
        <w:rPr>
          <w:rStyle w:val="fontstyle21"/>
          <w:rFonts w:ascii="Times New Roman" w:hAnsi="Times New Roman" w:cs="Times New Roman"/>
          <w:sz w:val="24"/>
          <w:szCs w:val="24"/>
        </w:rPr>
        <w:t>RLEM annually undergoes 3-4 generations in the cool and moist period</w:t>
      </w:r>
      <w:r w:rsidR="00BD3AC7">
        <w:rPr>
          <w:rStyle w:val="fontstyle21"/>
          <w:rFonts w:ascii="Times New Roman" w:hAnsi="Times New Roman" w:cs="Times New Roman"/>
          <w:sz w:val="24"/>
          <w:szCs w:val="24"/>
        </w:rPr>
        <w:t xml:space="preserve"> </w:t>
      </w:r>
      <w:r w:rsidR="00E12B23">
        <w:rPr>
          <w:rStyle w:val="fontstyle21"/>
          <w:rFonts w:ascii="Times New Roman" w:hAnsi="Times New Roman" w:cs="Times New Roman"/>
          <w:sz w:val="24"/>
          <w:szCs w:val="24"/>
        </w:rPr>
        <w:fldChar w:fldCharType="begin"/>
      </w:r>
      <w:r w:rsidR="00F07E9B">
        <w:rPr>
          <w:rStyle w:val="fontstyle21"/>
          <w:rFonts w:ascii="Times New Roman" w:hAnsi="Times New Roman" w:cs="Times New Roman"/>
          <w:sz w:val="24"/>
          <w:szCs w:val="24"/>
        </w:rPr>
        <w:instrText xml:space="preserve"> ADDIN EN.CITE &lt;EndNote&gt;&lt;Cite&gt;&lt;Author&gt;Cheng&lt;/Author&gt;&lt;Year&gt;2021&lt;/Year&gt;&lt;RecNum&gt;130&lt;/RecNum&gt;&lt;DisplayText&gt;(Cheng et al. 2021b)&lt;/DisplayText&gt;&lt;record&gt;&lt;rec-number&gt;130&lt;/rec-number&gt;&lt;foreign-keys&gt;&lt;key app="EN" db-id="s5vvr255gvp59weevr3xpztlawd0522wpws0" timestamp="1618799120"&gt;130&lt;/key&gt;&lt;/foreign-keys&gt;&lt;ref-type name="Journal Article"&gt;17&lt;/ref-type&gt;&lt;contributors&gt;&lt;authors&gt;&lt;author&gt;Cheng, Xuan&lt;/author&gt;&lt;author&gt;Umina, Paul A.&lt;/author&gt;&lt;author&gt;Binns, Matthew&lt;/author&gt;&lt;author&gt;Maino, James&lt;/author&gt;&lt;author&gt;Ghodke, Amol&lt;/author&gt;&lt;author&gt;Hoffmann, Ary A.&lt;/author&gt;&lt;/authors&gt;&lt;/contributors&gt;&lt;titles&gt;&lt;title&gt;&lt;style face="normal" font="default" size="100%"&gt;Options for managing pesticide resistance in the redlegged earth mite (&lt;/style&gt;&lt;style face="italic" font="default" size="100%"&gt;Halotydeus destructor&lt;/style&gt;&lt;style face="normal" font="default" size="100%"&gt; Tucker): an experimental test involving altered selection pressures and alternative chemicals&lt;/style&gt;&lt;/title&gt;&lt;secondary-title&gt;Crop and Pasture Science&lt;/secondary-title&gt;&lt;short-title&gt;resistance in earth mite pests&lt;/short-title&gt;&lt;/titles&gt;&lt;periodical&gt;&lt;full-title&gt;Crop and Pasture Science&lt;/full-title&gt;&lt;abbr-1&gt;Crop Pasture Sci.&lt;/abbr-1&gt;&lt;/periodical&gt;&lt;volume&gt;In Press&lt;/volume&gt;&lt;dates&gt;&lt;year&gt;2021&lt;/year&gt;&lt;/dates&gt;&lt;urls&gt;&lt;/urls&gt;&lt;/record&gt;&lt;/Cite&gt;&lt;/EndNote&gt;</w:instrText>
      </w:r>
      <w:r w:rsidR="00E12B23">
        <w:rPr>
          <w:rStyle w:val="fontstyle21"/>
          <w:rFonts w:ascii="Times New Roman" w:hAnsi="Times New Roman" w:cs="Times New Roman"/>
          <w:sz w:val="24"/>
          <w:szCs w:val="24"/>
        </w:rPr>
        <w:fldChar w:fldCharType="separate"/>
      </w:r>
      <w:r w:rsidR="00F07E9B">
        <w:rPr>
          <w:rStyle w:val="fontstyle21"/>
          <w:rFonts w:ascii="Times New Roman" w:hAnsi="Times New Roman" w:cs="Times New Roman"/>
          <w:noProof/>
          <w:sz w:val="24"/>
          <w:szCs w:val="24"/>
        </w:rPr>
        <w:t>(Cheng et al. 2021b)</w:t>
      </w:r>
      <w:r w:rsidR="00E12B23">
        <w:rPr>
          <w:rStyle w:val="fontstyle21"/>
          <w:rFonts w:ascii="Times New Roman" w:hAnsi="Times New Roman" w:cs="Times New Roman"/>
          <w:sz w:val="24"/>
          <w:szCs w:val="24"/>
        </w:rPr>
        <w:fldChar w:fldCharType="end"/>
      </w:r>
      <w:r w:rsidR="0056639D">
        <w:rPr>
          <w:rStyle w:val="fontstyle21"/>
          <w:rFonts w:ascii="Times New Roman" w:hAnsi="Times New Roman" w:cs="Times New Roman"/>
          <w:sz w:val="24"/>
          <w:szCs w:val="24"/>
        </w:rPr>
        <w:t>, but survives the hot and dry period as summer diapause eggs in the female cadavers</w:t>
      </w:r>
      <w:r w:rsidR="00307A14">
        <w:rPr>
          <w:rStyle w:val="fontstyle21"/>
          <w:rFonts w:ascii="Times New Roman" w:hAnsi="Times New Roman" w:cs="Times New Roman"/>
          <w:sz w:val="24"/>
          <w:szCs w:val="24"/>
        </w:rPr>
        <w:t xml:space="preserve"> </w:t>
      </w:r>
      <w:r w:rsidR="00307A14">
        <w:rPr>
          <w:rStyle w:val="fontstyle21"/>
          <w:rFonts w:ascii="Times New Roman" w:hAnsi="Times New Roman" w:cs="Times New Roman"/>
          <w:sz w:val="24"/>
          <w:szCs w:val="24"/>
        </w:rPr>
        <w:fldChar w:fldCharType="begin">
          <w:fldData xml:space="preserve">PEVuZE5vdGU+PENpdGU+PEF1dGhvcj5DaGVuZzwvQXV0aG9yPjxZZWFyPjIwMTk8L1llYXI+PFJl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=
</w:fldData>
        </w:fldChar>
      </w:r>
      <w:r w:rsidR="006A11CC">
        <w:rPr>
          <w:rStyle w:val="fontstyle21"/>
          <w:rFonts w:ascii="Times New Roman" w:hAnsi="Times New Roman" w:cs="Times New Roman"/>
          <w:sz w:val="24"/>
          <w:szCs w:val="24"/>
        </w:rPr>
        <w:instrText xml:space="preserve"> ADDIN EN.CITE </w:instrText>
      </w:r>
      <w:r w:rsidR="006A11CC">
        <w:rPr>
          <w:rStyle w:val="fontstyle21"/>
          <w:rFonts w:ascii="Times New Roman" w:hAnsi="Times New Roman" w:cs="Times New Roman"/>
          <w:sz w:val="24"/>
          <w:szCs w:val="24"/>
        </w:rPr>
        <w:fldChar w:fldCharType="begin">
          <w:fldData xml:space="preserve">PEVuZE5vdGU+PENpdGU+PEF1dGhvcj5DaGVuZzwvQXV0aG9yPjxZZWFyPjIwMTk8L1llYXI+PFJl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=
</w:fldData>
        </w:fldChar>
      </w:r>
      <w:r w:rsidR="006A11CC">
        <w:rPr>
          <w:rStyle w:val="fontstyle21"/>
          <w:rFonts w:ascii="Times New Roman" w:hAnsi="Times New Roman" w:cs="Times New Roman"/>
          <w:sz w:val="24"/>
          <w:szCs w:val="24"/>
        </w:rPr>
        <w:instrText xml:space="preserve"> ADDIN EN.CITE.DATA </w:instrText>
      </w:r>
      <w:r w:rsidR="006A11CC">
        <w:rPr>
          <w:rStyle w:val="fontstyle21"/>
          <w:rFonts w:ascii="Times New Roman" w:hAnsi="Times New Roman" w:cs="Times New Roman"/>
          <w:sz w:val="24"/>
          <w:szCs w:val="24"/>
        </w:rPr>
      </w:r>
      <w:r w:rsidR="006A11CC">
        <w:rPr>
          <w:rStyle w:val="fontstyle21"/>
          <w:rFonts w:ascii="Times New Roman" w:hAnsi="Times New Roman" w:cs="Times New Roman"/>
          <w:sz w:val="24"/>
          <w:szCs w:val="24"/>
        </w:rPr>
        <w:fldChar w:fldCharType="end"/>
      </w:r>
      <w:r w:rsidR="00307A14">
        <w:rPr>
          <w:rStyle w:val="fontstyle21"/>
          <w:rFonts w:ascii="Times New Roman" w:hAnsi="Times New Roman" w:cs="Times New Roman"/>
          <w:sz w:val="24"/>
          <w:szCs w:val="24"/>
        </w:rPr>
      </w:r>
      <w:r w:rsidR="00307A14">
        <w:rPr>
          <w:rStyle w:val="fontstyle21"/>
          <w:rFonts w:ascii="Times New Roman" w:hAnsi="Times New Roman" w:cs="Times New Roman"/>
          <w:sz w:val="24"/>
          <w:szCs w:val="24"/>
        </w:rPr>
        <w:fldChar w:fldCharType="separate"/>
      </w:r>
      <w:r w:rsidR="006A11CC">
        <w:rPr>
          <w:rStyle w:val="fontstyle21"/>
          <w:rFonts w:ascii="Times New Roman" w:hAnsi="Times New Roman" w:cs="Times New Roman"/>
          <w:noProof/>
          <w:sz w:val="24"/>
          <w:szCs w:val="24"/>
        </w:rPr>
        <w:t>(Cheng et al. 2018a; Cheng et al. 2019a; Ridsdill-Smith et al. 2005)</w:t>
      </w:r>
      <w:r w:rsidR="00307A14">
        <w:rPr>
          <w:rStyle w:val="fontstyle21"/>
          <w:rFonts w:ascii="Times New Roman" w:hAnsi="Times New Roman" w:cs="Times New Roman"/>
          <w:sz w:val="24"/>
          <w:szCs w:val="24"/>
        </w:rPr>
        <w:fldChar w:fldCharType="end"/>
      </w:r>
      <w:r w:rsidR="0056639D">
        <w:rPr>
          <w:rStyle w:val="fontstyle21"/>
          <w:rFonts w:ascii="Times New Roman" w:hAnsi="Times New Roman" w:cs="Times New Roman"/>
          <w:sz w:val="24"/>
          <w:szCs w:val="24"/>
        </w:rPr>
        <w:t xml:space="preserve">. </w:t>
      </w:r>
      <w:r w:rsidR="007031E1">
        <w:rPr>
          <w:rStyle w:val="fontstyle21"/>
          <w:rFonts w:ascii="Times New Roman" w:hAnsi="Times New Roman" w:cs="Times New Roman"/>
          <w:sz w:val="24"/>
          <w:szCs w:val="24"/>
        </w:rPr>
        <w:t xml:space="preserve">Active mites </w:t>
      </w:r>
      <w:r w:rsidR="003464E2">
        <w:rPr>
          <w:rStyle w:val="fontstyle21"/>
          <w:rFonts w:ascii="Times New Roman" w:hAnsi="Times New Roman" w:cs="Times New Roman"/>
          <w:sz w:val="24"/>
          <w:szCs w:val="24"/>
        </w:rPr>
        <w:t>attack</w:t>
      </w:r>
      <w:r w:rsidR="007031E1">
        <w:rPr>
          <w:rStyle w:val="fontstyle21"/>
          <w:rFonts w:ascii="Times New Roman" w:hAnsi="Times New Roman" w:cs="Times New Roman"/>
          <w:sz w:val="24"/>
          <w:szCs w:val="24"/>
        </w:rPr>
        <w:t xml:space="preserve"> plants of all growth stages, </w:t>
      </w:r>
      <w:r w:rsidR="008B39AA">
        <w:rPr>
          <w:rStyle w:val="fontstyle21"/>
          <w:rFonts w:ascii="Times New Roman" w:hAnsi="Times New Roman" w:cs="Times New Roman"/>
          <w:sz w:val="24"/>
          <w:szCs w:val="24"/>
        </w:rPr>
        <w:t>while</w:t>
      </w:r>
      <w:r w:rsidR="007031E1">
        <w:rPr>
          <w:rStyle w:val="fontstyle21"/>
          <w:rFonts w:ascii="Times New Roman" w:hAnsi="Times New Roman" w:cs="Times New Roman"/>
          <w:sz w:val="24"/>
          <w:szCs w:val="24"/>
        </w:rPr>
        <w:t xml:space="preserve"> the </w:t>
      </w:r>
      <w:r w:rsidR="008B39AA">
        <w:rPr>
          <w:rStyle w:val="fontstyle21"/>
          <w:rFonts w:ascii="Times New Roman" w:hAnsi="Times New Roman" w:cs="Times New Roman"/>
          <w:sz w:val="24"/>
          <w:szCs w:val="24"/>
        </w:rPr>
        <w:t xml:space="preserve">first generation </w:t>
      </w:r>
      <w:r w:rsidR="00BD3AC7">
        <w:rPr>
          <w:rStyle w:val="fontstyle21"/>
          <w:rFonts w:ascii="Times New Roman" w:hAnsi="Times New Roman" w:cs="Times New Roman"/>
          <w:sz w:val="24"/>
          <w:szCs w:val="24"/>
        </w:rPr>
        <w:t xml:space="preserve">of mites emerging after diapause </w:t>
      </w:r>
      <w:r w:rsidR="008B39AA">
        <w:rPr>
          <w:rStyle w:val="fontstyle21"/>
          <w:rFonts w:ascii="Times New Roman" w:hAnsi="Times New Roman" w:cs="Times New Roman"/>
          <w:sz w:val="24"/>
          <w:szCs w:val="24"/>
        </w:rPr>
        <w:t xml:space="preserve">cause greatest </w:t>
      </w:r>
      <w:r w:rsidR="003464E2">
        <w:rPr>
          <w:rStyle w:val="fontstyle21"/>
          <w:rFonts w:ascii="Times New Roman" w:hAnsi="Times New Roman" w:cs="Times New Roman"/>
          <w:sz w:val="24"/>
          <w:szCs w:val="24"/>
        </w:rPr>
        <w:t>feedin</w:t>
      </w:r>
      <w:r w:rsidR="003464E2" w:rsidRPr="006E1426">
        <w:rPr>
          <w:rStyle w:val="fontstyle21"/>
          <w:rFonts w:ascii="Times New Roman" w:hAnsi="Times New Roman" w:cs="Times New Roman"/>
          <w:color w:val="auto"/>
          <w:sz w:val="24"/>
          <w:szCs w:val="24"/>
        </w:rPr>
        <w:t xml:space="preserve">g </w:t>
      </w:r>
      <w:r w:rsidR="008B39AA" w:rsidRPr="006E1426">
        <w:rPr>
          <w:rStyle w:val="fontstyle21"/>
          <w:rFonts w:ascii="Times New Roman" w:hAnsi="Times New Roman" w:cs="Times New Roman"/>
          <w:color w:val="auto"/>
          <w:sz w:val="24"/>
          <w:szCs w:val="24"/>
        </w:rPr>
        <w:t xml:space="preserve">damage because </w:t>
      </w:r>
      <w:r w:rsidR="00BD3AC7">
        <w:rPr>
          <w:rStyle w:val="fontstyle21"/>
          <w:rFonts w:ascii="Times New Roman" w:hAnsi="Times New Roman" w:cs="Times New Roman"/>
          <w:color w:val="auto"/>
          <w:sz w:val="24"/>
          <w:szCs w:val="24"/>
        </w:rPr>
        <w:t>crop</w:t>
      </w:r>
      <w:r w:rsidR="004D16FE" w:rsidRPr="006E1426">
        <w:rPr>
          <w:rStyle w:val="fontstyle21"/>
          <w:rFonts w:ascii="Times New Roman" w:hAnsi="Times New Roman" w:cs="Times New Roman"/>
          <w:color w:val="auto"/>
          <w:sz w:val="24"/>
          <w:szCs w:val="24"/>
        </w:rPr>
        <w:t xml:space="preserve"> plants </w:t>
      </w:r>
      <w:r w:rsidR="00BD3AC7">
        <w:rPr>
          <w:rStyle w:val="fontstyle21"/>
          <w:rFonts w:ascii="Times New Roman" w:hAnsi="Times New Roman" w:cs="Times New Roman"/>
          <w:color w:val="auto"/>
          <w:sz w:val="24"/>
          <w:szCs w:val="24"/>
        </w:rPr>
        <w:t>are at</w:t>
      </w:r>
      <w:r w:rsidR="00922F42" w:rsidRPr="006E1426">
        <w:rPr>
          <w:rStyle w:val="fontstyle21"/>
          <w:rFonts w:ascii="Times New Roman" w:hAnsi="Times New Roman" w:cs="Times New Roman"/>
          <w:color w:val="auto"/>
          <w:sz w:val="24"/>
          <w:szCs w:val="24"/>
        </w:rPr>
        <w:t xml:space="preserve"> critical stages (seed germination or seedling establishment)</w:t>
      </w:r>
      <w:commentRangeStart w:id="0"/>
      <w:r w:rsidR="00F07E9B">
        <w:rPr>
          <w:rStyle w:val="fontstyle21"/>
          <w:rFonts w:ascii="Times New Roman" w:hAnsi="Times New Roman" w:cs="Times New Roman"/>
          <w:color w:val="auto"/>
          <w:sz w:val="24"/>
          <w:szCs w:val="24"/>
        </w:rPr>
        <w:fldChar w:fldCharType="begin"/>
      </w:r>
      <w:r w:rsidR="00F07E9B">
        <w:rPr>
          <w:rStyle w:val="fontstyle21"/>
          <w:rFonts w:ascii="Times New Roman" w:hAnsi="Times New Roman" w:cs="Times New Roman"/>
          <w:color w:val="auto"/>
          <w:sz w:val="24"/>
          <w:szCs w:val="24"/>
        </w:rPr>
        <w:instrText xml:space="preserve"> ADDIN EN.CITE &lt;EndNote&gt;&lt;Cite&gt;&lt;Author&gt;Cheng&lt;/Author&gt;&lt;Year&gt;2021&lt;/Year&gt;&lt;RecNum&gt;128&lt;/RecNum&gt;&lt;DisplayText&gt;(Cheng et al. 2021a)&lt;/DisplayText&gt;&lt;record&gt;&lt;rec-number&gt;128&lt;/rec-number&gt;&lt;foreign-keys&gt;&lt;key app="EN" db-id="s5vvr255gvp59weevr3xpztlawd0522wpws0" timestamp="1617855283"&gt;128&lt;/key&gt;&lt;/foreign-keys&gt;&lt;ref-type name="Journal Article"&gt;17&lt;/ref-type&gt;&lt;contributors&gt;&lt;authors&gt;&lt;author&gt;Cheng, Xuan&lt;/author&gt;&lt;author&gt;Hoffmann, Ary A&lt;/author&gt;&lt;author&gt;Edwards, Owain R&lt;/author&gt;&lt;author&gt;Umina, Paul A&lt;/author&gt;&lt;/authors&gt;&lt;/contributors&gt;&lt;titles&gt;&lt;title&gt;&lt;style face="normal" font="default" size="100%"&gt;Fitness Costs Associated with Pyrethroid Resistance in &lt;/style&gt;&lt;style face="italic" font="default" size="100%"&gt;Halotydeus destructor&lt;/style&gt;&lt;style face="normal" font="default" size="100%"&gt; (Tucker)(Acari: Penthaleidae) Elucidated Through Semi-field Trials&lt;/style&gt;&lt;/title&gt;&lt;secondary-title&gt;Journal of Economic Entomology&lt;/secondary-title&gt;&lt;/titles&gt;&lt;periodical&gt;&lt;full-title&gt;Journal of Economic Entomology&lt;/full-title&gt;&lt;abbr-1&gt;J. Econ. Entom.&lt;/abbr-1&gt;&lt;/periodical&gt;&lt;dates&gt;&lt;year&gt;2021&lt;/year&gt;&lt;/dates&gt;&lt;urls&gt;&lt;/urls&gt;&lt;/record&gt;&lt;/Cite&gt;&lt;/EndNote&gt;</w:instrText>
      </w:r>
      <w:r w:rsidR="00F07E9B">
        <w:rPr>
          <w:rStyle w:val="fontstyle21"/>
          <w:rFonts w:ascii="Times New Roman" w:hAnsi="Times New Roman" w:cs="Times New Roman"/>
          <w:color w:val="auto"/>
          <w:sz w:val="24"/>
          <w:szCs w:val="24"/>
        </w:rPr>
        <w:fldChar w:fldCharType="separate"/>
      </w:r>
      <w:r w:rsidR="00F07E9B">
        <w:rPr>
          <w:rStyle w:val="fontstyle21"/>
          <w:rFonts w:ascii="Times New Roman" w:hAnsi="Times New Roman" w:cs="Times New Roman"/>
          <w:noProof/>
          <w:color w:val="auto"/>
          <w:sz w:val="24"/>
          <w:szCs w:val="24"/>
        </w:rPr>
        <w:t>(Cheng et al. 2021a)</w:t>
      </w:r>
      <w:r w:rsidR="00F07E9B">
        <w:rPr>
          <w:rStyle w:val="fontstyle21"/>
          <w:rFonts w:ascii="Times New Roman" w:hAnsi="Times New Roman" w:cs="Times New Roman"/>
          <w:color w:val="auto"/>
          <w:sz w:val="24"/>
          <w:szCs w:val="24"/>
        </w:rPr>
        <w:fldChar w:fldCharType="end"/>
      </w:r>
      <w:r w:rsidR="00922F42" w:rsidRPr="006E1426">
        <w:rPr>
          <w:rStyle w:val="fontstyle21"/>
          <w:rFonts w:ascii="Times New Roman" w:hAnsi="Times New Roman" w:cs="Times New Roman"/>
          <w:color w:val="auto"/>
          <w:sz w:val="24"/>
          <w:szCs w:val="24"/>
        </w:rPr>
        <w:t xml:space="preserve">. </w:t>
      </w:r>
      <w:commentRangeEnd w:id="0"/>
      <w:r w:rsidR="00BD3AC7">
        <w:rPr>
          <w:rStyle w:val="a9"/>
        </w:rPr>
        <w:commentReference w:id="0"/>
      </w:r>
    </w:p>
    <w:p w14:paraId="2E71989D" w14:textId="77777777" w:rsidR="00BD3AC7" w:rsidRDefault="00BD3AC7" w:rsidP="002B1933">
      <w:pPr>
        <w:rPr>
          <w:rStyle w:val="fontstyle21"/>
          <w:rFonts w:ascii="Times New Roman" w:hAnsi="Times New Roman" w:cs="Times New Roman"/>
          <w:color w:val="auto"/>
          <w:sz w:val="24"/>
          <w:szCs w:val="24"/>
        </w:rPr>
      </w:pPr>
    </w:p>
    <w:p w14:paraId="3FD78A65" w14:textId="3E76AF0B" w:rsidR="002B1933" w:rsidRPr="006E1426" w:rsidRDefault="00FC5310" w:rsidP="002B1933">
      <w:pPr>
        <w:rPr>
          <w:rFonts w:ascii="Times New Roman" w:hAnsi="Times New Roman" w:cs="Times New Roman"/>
        </w:rPr>
      </w:pPr>
      <w:r>
        <w:rPr>
          <w:rStyle w:val="fontstyle21"/>
          <w:rFonts w:ascii="Times New Roman" w:hAnsi="Times New Roman" w:cs="Times New Roman"/>
          <w:color w:val="auto"/>
          <w:sz w:val="24"/>
          <w:szCs w:val="24"/>
        </w:rPr>
        <w:t xml:space="preserve">Chemical control is the </w:t>
      </w:r>
      <w:r w:rsidR="00EC3E69">
        <w:rPr>
          <w:rStyle w:val="fontstyle21"/>
          <w:rFonts w:ascii="Times New Roman" w:hAnsi="Times New Roman" w:cs="Times New Roman"/>
          <w:color w:val="auto"/>
          <w:sz w:val="24"/>
          <w:szCs w:val="24"/>
        </w:rPr>
        <w:t xml:space="preserve">main </w:t>
      </w:r>
      <w:r>
        <w:rPr>
          <w:rStyle w:val="fontstyle21"/>
          <w:rFonts w:ascii="Times New Roman" w:hAnsi="Times New Roman" w:cs="Times New Roman"/>
          <w:color w:val="auto"/>
          <w:sz w:val="24"/>
          <w:szCs w:val="24"/>
        </w:rPr>
        <w:t>method to protect crops from RLEM</w:t>
      </w:r>
      <w:r w:rsidR="00267304">
        <w:rPr>
          <w:rStyle w:val="fontstyle21"/>
          <w:rFonts w:ascii="Times New Roman" w:hAnsi="Times New Roman" w:cs="Times New Roman"/>
          <w:color w:val="auto"/>
          <w:sz w:val="24"/>
          <w:szCs w:val="24"/>
        </w:rPr>
        <w:t xml:space="preserve"> </w:t>
      </w:r>
      <w:r w:rsidR="00267304">
        <w:rPr>
          <w:rStyle w:val="fontstyle21"/>
          <w:rFonts w:ascii="Times New Roman" w:hAnsi="Times New Roman" w:cs="Times New Roman"/>
          <w:sz w:val="24"/>
          <w:szCs w:val="24"/>
        </w:rPr>
        <w:fldChar w:fldCharType="begin"/>
      </w:r>
      <w:r w:rsidR="00267304">
        <w:rPr>
          <w:rStyle w:val="fontstyle21"/>
          <w:rFonts w:ascii="Times New Roman" w:hAnsi="Times New Roman" w:cs="Times New Roman"/>
          <w:sz w:val="24"/>
          <w:szCs w:val="24"/>
        </w:rPr>
        <w:instrText xml:space="preserve"> ADDIN EN.CITE &lt;EndNote&gt;&lt;Cite&gt;&lt;Author&gt;RidsdillSmith&lt;/Author&gt;&lt;Year&gt;1997&lt;/Year&gt;&lt;RecNum&gt;67&lt;/RecNum&gt;&lt;DisplayText&gt;(RidsdillSmith 1997)&lt;/DisplayText&gt;&lt;record&gt;&lt;rec-number&gt;67&lt;/rec-number&gt;&lt;foreign-keys&gt;&lt;key app="EN" db-id="s5vvr255gvp59weevr3xpztlawd0522wpws0" timestamp="1553577354"&gt;67&lt;/key&gt;&lt;/foreign-keys&gt;&lt;ref-type name="Journal Article"&gt;17&lt;/ref-type&gt;&lt;contributors&gt;&lt;authors&gt;&lt;author&gt;RidsdillSmith, T. J.&lt;/author&gt;&lt;/authors&gt;&lt;/contributors&gt;&lt;titles&gt;&lt;title&gt;&lt;style face="normal" font="Times New Roman" size="14"&gt;Biology and control of &lt;/style&gt;&lt;style face="italic" font="Times New Roman" size="14"&gt;Halotydeus destructor&lt;/style&gt;&lt;style face="normal" font="Times New Roman" size="14"&gt; (Tucker) (Acarina: Penthaleidae): A review&lt;/style&gt;&lt;/title&gt;&lt;secondary-title&gt;Experimental and Applied Acarology&lt;/secondary-title&gt;&lt;alt-title&gt;Exp Appl Acarol&lt;/alt-title&gt;&lt;/titles&gt;&lt;periodical&gt;&lt;full-title&gt;Experimental and Applied Acarology&lt;/full-title&gt;&lt;abbr-1&gt;Exp. Appl. Acarol.&lt;/abbr-1&gt;&lt;/periodical&gt;&lt;pages&gt;195-224&lt;/pages&gt;&lt;volume&gt;21&lt;/volume&gt;&lt;number&gt;4&lt;/number&gt;&lt;keywords&gt;&lt;keyword&gt;halotydeus destructor&lt;/keyword&gt;&lt;keyword&gt;penthaleidae&lt;/keyword&gt;&lt;keyword&gt;review&lt;/keyword&gt;&lt;keyword&gt;biology&lt;/keyword&gt;&lt;keyword&gt;ecology&lt;/keyword&gt;&lt;keyword&gt;control&lt;/keyword&gt;&lt;keyword&gt;redlegged earth mite&lt;/keyword&gt;&lt;/keywords&gt;&lt;dates&gt;&lt;year&gt;1997&lt;/year&gt;&lt;pub-dates&gt;&lt;date&gt;Apr&lt;/date&gt;&lt;/pub-dates&gt;&lt;/dates&gt;&lt;isbn&gt;0168-8162&lt;/isbn&gt;&lt;accession-num&gt;WOS:A1997WX48400001&lt;/accession-num&gt;&lt;urls&gt;&lt;related-urls&gt;&lt;url&gt;&amp;lt;Go to ISI&amp;gt;://WOS:A1997WX48400001&lt;/url&gt;&lt;/related-urls&gt;&lt;/urls&gt;&lt;language&gt;English&lt;/language&gt;&lt;/record&gt;&lt;/Cite&gt;&lt;/EndNote&gt;</w:instrText>
      </w:r>
      <w:r w:rsidR="00267304">
        <w:rPr>
          <w:rStyle w:val="fontstyle21"/>
          <w:rFonts w:ascii="Times New Roman" w:hAnsi="Times New Roman" w:cs="Times New Roman"/>
          <w:sz w:val="24"/>
          <w:szCs w:val="24"/>
        </w:rPr>
        <w:fldChar w:fldCharType="separate"/>
      </w:r>
      <w:r w:rsidR="00267304">
        <w:rPr>
          <w:rStyle w:val="fontstyle21"/>
          <w:rFonts w:ascii="Times New Roman" w:hAnsi="Times New Roman" w:cs="Times New Roman"/>
          <w:noProof/>
          <w:sz w:val="24"/>
          <w:szCs w:val="24"/>
        </w:rPr>
        <w:t>(RidsdillSmith 1997)</w:t>
      </w:r>
      <w:r w:rsidR="00267304">
        <w:rPr>
          <w:rStyle w:val="fontstyle21"/>
          <w:rFonts w:ascii="Times New Roman" w:hAnsi="Times New Roman" w:cs="Times New Roman"/>
          <w:sz w:val="24"/>
          <w:szCs w:val="24"/>
        </w:rPr>
        <w:fldChar w:fldCharType="end"/>
      </w:r>
      <w:r>
        <w:rPr>
          <w:rStyle w:val="fontstyle21"/>
          <w:rFonts w:ascii="Times New Roman" w:hAnsi="Times New Roman" w:cs="Times New Roman"/>
          <w:color w:val="auto"/>
          <w:sz w:val="24"/>
          <w:szCs w:val="24"/>
        </w:rPr>
        <w:t xml:space="preserve">. </w:t>
      </w:r>
      <w:r w:rsidR="004B7700">
        <w:rPr>
          <w:rStyle w:val="fontstyle21"/>
          <w:rFonts w:ascii="Times New Roman" w:hAnsi="Times New Roman" w:cs="Times New Roman"/>
          <w:color w:val="auto"/>
          <w:sz w:val="24"/>
          <w:szCs w:val="24"/>
        </w:rPr>
        <w:t xml:space="preserve">Currently, only </w:t>
      </w:r>
      <w:r w:rsidR="002777C0">
        <w:rPr>
          <w:rFonts w:ascii="Times New Roman" w:hAnsi="Times New Roman" w:cs="Times New Roman"/>
          <w:color w:val="242021"/>
        </w:rPr>
        <w:t>five mode-of-action groups</w:t>
      </w:r>
      <w:r w:rsidR="002777C0" w:rsidRPr="001050F2">
        <w:rPr>
          <w:rFonts w:ascii="Times New Roman" w:hAnsi="Times New Roman" w:cs="Times New Roman"/>
          <w:color w:val="242021"/>
        </w:rPr>
        <w:t xml:space="preserve"> </w:t>
      </w:r>
      <w:r w:rsidR="002777C0">
        <w:rPr>
          <w:rFonts w:ascii="Times New Roman" w:hAnsi="Times New Roman" w:cs="Times New Roman"/>
          <w:color w:val="242021"/>
        </w:rPr>
        <w:t>of chemicals</w:t>
      </w:r>
      <w:r w:rsidR="004B7700">
        <w:rPr>
          <w:rFonts w:ascii="Times New Roman" w:hAnsi="Times New Roman" w:cs="Times New Roman"/>
          <w:color w:val="242021"/>
        </w:rPr>
        <w:t xml:space="preserve"> are registered to </w:t>
      </w:r>
      <w:r w:rsidR="004B7700" w:rsidRPr="00F9044C">
        <w:rPr>
          <w:rStyle w:val="fontstyle21"/>
          <w:rFonts w:ascii="Times New Roman" w:hAnsi="Times New Roman" w:cs="Times New Roman"/>
          <w:color w:val="auto"/>
          <w:sz w:val="24"/>
          <w:szCs w:val="24"/>
        </w:rPr>
        <w:t>manage RLEM</w:t>
      </w:r>
      <w:r w:rsidR="00EC3E69">
        <w:rPr>
          <w:rStyle w:val="fontstyle21"/>
          <w:rFonts w:ascii="Times New Roman" w:hAnsi="Times New Roman" w:cs="Times New Roman"/>
          <w:color w:val="auto"/>
          <w:sz w:val="24"/>
          <w:szCs w:val="24"/>
        </w:rPr>
        <w:t xml:space="preserve"> </w:t>
      </w:r>
      <w:r w:rsidR="00F07E9B">
        <w:rPr>
          <w:rStyle w:val="fontstyle21"/>
          <w:rFonts w:ascii="Times New Roman" w:hAnsi="Times New Roman" w:cs="Times New Roman"/>
          <w:color w:val="auto"/>
          <w:sz w:val="24"/>
          <w:szCs w:val="24"/>
        </w:rPr>
        <w:fldChar w:fldCharType="begin"/>
      </w:r>
      <w:r w:rsidR="00596BD7">
        <w:rPr>
          <w:rStyle w:val="fontstyle21"/>
          <w:rFonts w:ascii="Times New Roman" w:hAnsi="Times New Roman" w:cs="Times New Roman"/>
          <w:color w:val="auto"/>
          <w:sz w:val="24"/>
          <w:szCs w:val="24"/>
        </w:rPr>
        <w:instrText xml:space="preserve"> ADDIN EN.CITE &lt;EndNote&gt;&lt;Cite&gt;&lt;Author&gt;Maino&lt;/Author&gt;&lt;Year&gt;2021&lt;/Year&gt;&lt;RecNum&gt;135&lt;/RecNum&gt;&lt;DisplayText&gt;(Maino et al. 2021)&lt;/DisplayText&gt;&lt;record&gt;&lt;rec-number&gt;135&lt;/rec-number&gt;&lt;foreign-keys&gt;&lt;key app="EN" db-id="s5vvr255gvp59weevr3xpztlawd0522wpws0" timestamp="1618799996"&gt;135&lt;/key&gt;&lt;/foreign-keys&gt;&lt;ref-type name="Journal Article"&gt;17&lt;/ref-type&gt;&lt;contributors&gt;&lt;authors&gt;&lt;author&gt;Maino, James&lt;/author&gt;&lt;author&gt;Hoffmann, Ary A.&lt;/author&gt;&lt;author&gt;Binns, Matthew&lt;/author&gt;&lt;author&gt;Cheng, Xuan&lt;/author&gt;&lt;author&gt;Umina, Paul A.&lt;/author&gt;&lt;/authors&gt;&lt;/contributors&gt;&lt;titles&gt;&lt;title&gt;&lt;style face="normal" font="default" size="100%"&gt;Strip spraying delays pyrethroid resistance in the management of the redlegged earth mite, &lt;/style&gt;&lt;style face="italic" font="default" size="100%"&gt;Halotydeus destructor&lt;/style&gt;&lt;/title&gt;&lt;secondary-title&gt;Pest Management Science&lt;/secondary-title&gt;&lt;/titles&gt;&lt;periodical&gt;&lt;full-title&gt;Pest Management Science&lt;/full-title&gt;&lt;abbr-1&gt;Pest Manag. Sci.&lt;/abbr-1&gt;&lt;/periodical&gt;&lt;pages&gt;4572-4582&lt;/pages&gt;&lt;volume&gt;77&lt;/volume&gt;&lt;number&gt;10&lt;/number&gt;&lt;dates&gt;&lt;year&gt;2021&lt;/year&gt;&lt;/dates&gt;&lt;urls&gt;&lt;/urls&gt;&lt;/record&gt;&lt;/Cite&gt;&lt;/EndNote&gt;</w:instrText>
      </w:r>
      <w:r w:rsidR="00F07E9B">
        <w:rPr>
          <w:rStyle w:val="fontstyle21"/>
          <w:rFonts w:ascii="Times New Roman" w:hAnsi="Times New Roman" w:cs="Times New Roman"/>
          <w:color w:val="auto"/>
          <w:sz w:val="24"/>
          <w:szCs w:val="24"/>
        </w:rPr>
        <w:fldChar w:fldCharType="separate"/>
      </w:r>
      <w:r w:rsidR="00596BD7">
        <w:rPr>
          <w:rStyle w:val="fontstyle21"/>
          <w:rFonts w:ascii="Times New Roman" w:hAnsi="Times New Roman" w:cs="Times New Roman"/>
          <w:noProof/>
          <w:color w:val="auto"/>
          <w:sz w:val="24"/>
          <w:szCs w:val="24"/>
        </w:rPr>
        <w:t>(Maino et al. 2021)</w:t>
      </w:r>
      <w:r w:rsidR="00F07E9B">
        <w:rPr>
          <w:rStyle w:val="fontstyle21"/>
          <w:rFonts w:ascii="Times New Roman" w:hAnsi="Times New Roman" w:cs="Times New Roman"/>
          <w:color w:val="auto"/>
          <w:sz w:val="24"/>
          <w:szCs w:val="24"/>
        </w:rPr>
        <w:fldChar w:fldCharType="end"/>
      </w:r>
      <w:r w:rsidR="004B7700">
        <w:rPr>
          <w:rFonts w:ascii="Times New Roman" w:hAnsi="Times New Roman" w:cs="Times New Roman"/>
          <w:color w:val="242021"/>
        </w:rPr>
        <w:t>, including</w:t>
      </w:r>
      <w:r w:rsidR="002777C0">
        <w:rPr>
          <w:rFonts w:ascii="Times New Roman" w:hAnsi="Times New Roman" w:cs="Times New Roman"/>
          <w:color w:val="242021"/>
        </w:rPr>
        <w:t xml:space="preserve"> </w:t>
      </w:r>
      <w:r w:rsidR="002777C0" w:rsidRPr="002777C0">
        <w:rPr>
          <w:rFonts w:ascii="TimesNewRomanPSMT" w:hAnsi="TimesNewRomanPSMT"/>
          <w:color w:val="000000"/>
        </w:rPr>
        <w:t>pyrethroids (Group 3A),</w:t>
      </w:r>
      <w:r w:rsidR="002777C0">
        <w:rPr>
          <w:rFonts w:ascii="TimesNewRomanPSMT" w:hAnsi="TimesNewRomanPSMT"/>
          <w:color w:val="000000"/>
        </w:rPr>
        <w:t xml:space="preserve"> </w:t>
      </w:r>
      <w:r w:rsidR="002777C0" w:rsidRPr="002777C0">
        <w:rPr>
          <w:rFonts w:ascii="TimesNewRomanPSMT" w:hAnsi="TimesNewRomanPSMT"/>
          <w:color w:val="000000"/>
        </w:rPr>
        <w:t>organophosphates (Group 1B), neonicotinoids (Group 4A), fiproles (Group 2B),</w:t>
      </w:r>
      <w:r w:rsidR="002777C0">
        <w:rPr>
          <w:rFonts w:ascii="TimesNewRomanPSMT" w:hAnsi="TimesNewRomanPSMT"/>
          <w:color w:val="000000"/>
        </w:rPr>
        <w:t xml:space="preserve"> and </w:t>
      </w:r>
      <w:r w:rsidR="002777C0" w:rsidRPr="002777C0">
        <w:rPr>
          <w:rFonts w:ascii="TimesNewRomanPSMT" w:hAnsi="TimesNewRomanPSMT"/>
          <w:color w:val="000000"/>
        </w:rPr>
        <w:t>diafenthurion (Group 12A)</w:t>
      </w:r>
      <w:r w:rsidR="00EC3E69">
        <w:rPr>
          <w:rFonts w:ascii="TimesNewRomanPSMT" w:hAnsi="TimesNewRomanPSMT"/>
          <w:color w:val="000000"/>
        </w:rPr>
        <w:t>.</w:t>
      </w:r>
      <w:r w:rsidR="004B7700">
        <w:rPr>
          <w:rFonts w:ascii="TimesNewRomanPSMT" w:hAnsi="TimesNewRomanPSMT"/>
          <w:color w:val="000000"/>
        </w:rPr>
        <w:t xml:space="preserve"> DDT (Group 3B) </w:t>
      </w:r>
      <w:r w:rsidR="004B7700" w:rsidRPr="00F9044C">
        <w:rPr>
          <w:rStyle w:val="fontstyle21"/>
          <w:rFonts w:ascii="Times New Roman" w:hAnsi="Times New Roman" w:cs="Times New Roman"/>
          <w:color w:val="auto"/>
          <w:sz w:val="24"/>
          <w:szCs w:val="24"/>
          <w:lang w:eastAsia="zh-TW"/>
        </w:rPr>
        <w:t xml:space="preserve">was used </w:t>
      </w:r>
      <w:r w:rsidR="004B7700">
        <w:rPr>
          <w:rStyle w:val="fontstyle21"/>
          <w:rFonts w:ascii="Times New Roman" w:hAnsi="Times New Roman" w:cs="Times New Roman"/>
          <w:color w:val="auto"/>
          <w:sz w:val="24"/>
          <w:szCs w:val="24"/>
          <w:lang w:eastAsia="zh-TW"/>
        </w:rPr>
        <w:t xml:space="preserve">in a large scale </w:t>
      </w:r>
      <w:r w:rsidR="004B7700" w:rsidRPr="00F9044C">
        <w:rPr>
          <w:rStyle w:val="fontstyle21"/>
          <w:rFonts w:ascii="Times New Roman" w:hAnsi="Times New Roman" w:cs="Times New Roman"/>
          <w:color w:val="auto"/>
          <w:sz w:val="24"/>
          <w:szCs w:val="24"/>
          <w:lang w:eastAsia="zh-TW"/>
        </w:rPr>
        <w:t xml:space="preserve">between 1950s and 1970s through </w:t>
      </w:r>
      <w:r w:rsidR="004B7700" w:rsidRPr="00535D14">
        <w:rPr>
          <w:rFonts w:ascii="Times New Roman" w:hAnsi="Times New Roman" w:cs="Times New Roman" w:hint="eastAsia"/>
          <w:color w:val="242021"/>
        </w:rPr>
        <w:t>bare-earth treatments</w:t>
      </w:r>
      <w:r>
        <w:rPr>
          <w:rFonts w:ascii="Times New Roman" w:hAnsi="Times New Roman" w:cs="Times New Roman"/>
          <w:color w:val="242021"/>
        </w:rPr>
        <w:t xml:space="preserve"> until it </w:t>
      </w:r>
      <w:r w:rsidRPr="00C00092">
        <w:rPr>
          <w:rFonts w:ascii="Times New Roman" w:hAnsi="Times New Roman" w:cs="Times New Roman" w:hint="eastAsia"/>
          <w:color w:val="242021"/>
        </w:rPr>
        <w:t>was banned</w:t>
      </w:r>
      <w:r>
        <w:rPr>
          <w:rFonts w:ascii="Times New Roman" w:hAnsi="Times New Roman" w:cs="Times New Roman"/>
          <w:color w:val="242021"/>
        </w:rPr>
        <w:t xml:space="preserve"> and </w:t>
      </w:r>
      <w:r w:rsidR="00EC3E69">
        <w:rPr>
          <w:rFonts w:ascii="Times New Roman" w:hAnsi="Times New Roman" w:cs="Times New Roman"/>
          <w:color w:val="242021"/>
        </w:rPr>
        <w:t xml:space="preserve">largely </w:t>
      </w:r>
      <w:r w:rsidRPr="00C00092">
        <w:rPr>
          <w:rFonts w:ascii="Times New Roman" w:hAnsi="Times New Roman" w:cs="Times New Roman" w:hint="eastAsia"/>
          <w:color w:val="242021"/>
        </w:rPr>
        <w:t>replaced</w:t>
      </w:r>
      <w:r>
        <w:rPr>
          <w:rFonts w:ascii="Times New Roman" w:hAnsi="Times New Roman" w:cs="Times New Roman"/>
          <w:color w:val="242021"/>
        </w:rPr>
        <w:t xml:space="preserve"> by </w:t>
      </w:r>
      <w:r w:rsidRPr="00C00092">
        <w:rPr>
          <w:rFonts w:ascii="Times New Roman" w:hAnsi="Times New Roman" w:cs="Times New Roman" w:hint="eastAsia"/>
          <w:color w:val="242021"/>
        </w:rPr>
        <w:t>a pyrethroid chemical, bifenthrin in bare-earth treatments</w:t>
      </w:r>
      <w:r w:rsidR="00267304">
        <w:rPr>
          <w:rFonts w:ascii="Times New Roman" w:hAnsi="Times New Roman" w:cs="Times New Roman"/>
          <w:color w:val="242021"/>
        </w:rPr>
        <w:t xml:space="preserve"> </w:t>
      </w:r>
      <w:r w:rsidR="00267304">
        <w:rPr>
          <w:rStyle w:val="fontstyle21"/>
          <w:rFonts w:ascii="Times New Roman" w:hAnsi="Times New Roman" w:cs="Times New Roman"/>
          <w:sz w:val="24"/>
          <w:szCs w:val="24"/>
        </w:rPr>
        <w:fldChar w:fldCharType="begin"/>
      </w:r>
      <w:r w:rsidR="00D17A3E">
        <w:rPr>
          <w:rStyle w:val="fontstyle21"/>
          <w:rFonts w:ascii="Times New Roman" w:hAnsi="Times New Roman" w:cs="Times New Roman"/>
          <w:sz w:val="24"/>
          <w:szCs w:val="24"/>
        </w:rPr>
        <w:instrText xml:space="preserve"> ADDIN EN.CITE &lt;EndNote&gt;&lt;Cite&gt;&lt;Author&gt;RidsdillSmith&lt;/Author&gt;&lt;Year&gt;1997&lt;/Year&gt;&lt;RecNum&gt;67&lt;/RecNum&gt;&lt;DisplayText&gt;(RidsdillSmith 1997)&lt;/DisplayText&gt;&lt;record&gt;&lt;rec-number&gt;67&lt;/rec-number&gt;&lt;foreign-keys&gt;&lt;key app="EN" db-id="s5vvr255gvp59weevr3xpztlawd0522wpws0" timestamp="1553577354"&gt;67&lt;/key&gt;&lt;/foreign-keys&gt;&lt;ref-type name="Journal Article"&gt;17&lt;/ref-type&gt;&lt;contributors&gt;&lt;authors&gt;&lt;author&gt;RidsdillSmith, T. J.&lt;/author&gt;&lt;/authors&gt;&lt;/contributors&gt;&lt;titles&gt;&lt;title&gt;&lt;style face="normal" font="Times New Roman" size="14"&gt;Biology and control of &lt;/style&gt;&lt;style face="italic" font="Times New Roman" size="14"&gt;Halotydeus destructor&lt;/style&gt;&lt;style face="normal" font="Times New Roman" size="14"&gt; (Tucker) (Acarina: Penthaleidae): A review&lt;/style&gt;&lt;/title&gt;&lt;secondary-title&gt;Experimental and Applied Acarology&lt;/secondary-title&gt;&lt;alt-title&gt;Exp Appl Acarol&lt;/alt-title&gt;&lt;/titles&gt;&lt;periodical&gt;&lt;full-title&gt;Experimental and Applied Acarology&lt;/full-title&gt;&lt;abbr-1&gt;Exp. Appl. Acarol.&lt;/abbr-1&gt;&lt;/periodical&gt;&lt;pages&gt;195-224&lt;/pages&gt;&lt;volume&gt;21&lt;/volume&gt;&lt;number&gt;4&lt;/number&gt;&lt;keywords&gt;&lt;keyword&gt;halotydeus destructor&lt;/keyword&gt;&lt;keyword&gt;penthaleidae&lt;/keyword&gt;&lt;keyword&gt;review&lt;/keyword&gt;&lt;keyword&gt;biology&lt;/keyword&gt;&lt;keyword&gt;ecology&lt;/keyword&gt;&lt;keyword&gt;control&lt;/keyword&gt;&lt;keyword&gt;redlegged earth mite&lt;/keyword&gt;&lt;/keywords&gt;&lt;dates&gt;&lt;year&gt;1997&lt;/year&gt;&lt;pub-dates&gt;&lt;date&gt;Apr&lt;/date&gt;&lt;/pub-dates&gt;&lt;/dates&gt;&lt;isbn&gt;0168-8162&lt;/isbn&gt;&lt;accession-num&gt;WOS:A1997WX48400001&lt;/accession-num&gt;&lt;urls&gt;&lt;related-urls&gt;&lt;url&gt;&amp;lt;Go to ISI&amp;gt;://WOS:A1997WX48400001&lt;/url&gt;&lt;/related-urls&gt;&lt;/urls&gt;&lt;language&gt;English&lt;/language&gt;&lt;/record&gt;&lt;/Cite&gt;&lt;/EndNote&gt;</w:instrText>
      </w:r>
      <w:r w:rsidR="00267304">
        <w:rPr>
          <w:rStyle w:val="fontstyle21"/>
          <w:rFonts w:ascii="Times New Roman" w:hAnsi="Times New Roman" w:cs="Times New Roman"/>
          <w:sz w:val="24"/>
          <w:szCs w:val="24"/>
        </w:rPr>
        <w:fldChar w:fldCharType="separate"/>
      </w:r>
      <w:r w:rsidR="00D17A3E">
        <w:rPr>
          <w:rStyle w:val="fontstyle21"/>
          <w:rFonts w:ascii="Times New Roman" w:hAnsi="Times New Roman" w:cs="Times New Roman"/>
          <w:noProof/>
          <w:sz w:val="24"/>
          <w:szCs w:val="24"/>
        </w:rPr>
        <w:t>(RidsdillSmith 1997)</w:t>
      </w:r>
      <w:r w:rsidR="00267304">
        <w:rPr>
          <w:rStyle w:val="fontstyle21"/>
          <w:rFonts w:ascii="Times New Roman" w:hAnsi="Times New Roman" w:cs="Times New Roman"/>
          <w:sz w:val="24"/>
          <w:szCs w:val="24"/>
        </w:rPr>
        <w:fldChar w:fldCharType="end"/>
      </w:r>
      <w:r w:rsidRPr="00C00092">
        <w:rPr>
          <w:rFonts w:ascii="Times New Roman" w:hAnsi="Times New Roman" w:cs="Times New Roman" w:hint="eastAsia"/>
          <w:color w:val="242021"/>
        </w:rPr>
        <w:t>.</w:t>
      </w:r>
      <w:r>
        <w:rPr>
          <w:rFonts w:ascii="Times New Roman" w:hAnsi="Times New Roman" w:cs="Times New Roman"/>
          <w:color w:val="242021"/>
        </w:rPr>
        <w:t xml:space="preserve"> </w:t>
      </w:r>
      <w:r w:rsidR="00927010">
        <w:rPr>
          <w:rFonts w:ascii="Times New Roman" w:hAnsi="Times New Roman" w:cs="Times New Roman"/>
          <w:color w:val="242021"/>
        </w:rPr>
        <w:t>B</w:t>
      </w:r>
      <w:r w:rsidR="00927010" w:rsidRPr="00E47656">
        <w:rPr>
          <w:rFonts w:ascii="Times New Roman" w:hAnsi="Times New Roman" w:cs="Times New Roman" w:hint="eastAsia"/>
          <w:color w:val="242021"/>
        </w:rPr>
        <w:t>ifenthrin</w:t>
      </w:r>
      <w:r w:rsidR="00927010">
        <w:rPr>
          <w:rFonts w:ascii="Times New Roman" w:hAnsi="Times New Roman" w:cs="Times New Roman"/>
          <w:color w:val="242021"/>
        </w:rPr>
        <w:t xml:space="preserve"> and</w:t>
      </w:r>
      <w:r w:rsidR="00927010" w:rsidRPr="00E47656">
        <w:rPr>
          <w:rFonts w:ascii="Times New Roman" w:hAnsi="Times New Roman" w:cs="Times New Roman" w:hint="eastAsia"/>
          <w:color w:val="242021"/>
        </w:rPr>
        <w:t xml:space="preserve"> other pyrethroids have been </w:t>
      </w:r>
      <w:r w:rsidR="00927010">
        <w:rPr>
          <w:rFonts w:ascii="Times New Roman" w:hAnsi="Times New Roman" w:cs="Times New Roman"/>
          <w:color w:val="242021"/>
        </w:rPr>
        <w:t xml:space="preserve">also </w:t>
      </w:r>
      <w:r w:rsidR="00927010" w:rsidRPr="00E47656">
        <w:rPr>
          <w:rFonts w:ascii="Times New Roman" w:hAnsi="Times New Roman" w:cs="Times New Roman" w:hint="eastAsia"/>
          <w:color w:val="242021"/>
        </w:rPr>
        <w:t xml:space="preserve">used </w:t>
      </w:r>
      <w:r w:rsidR="00927010">
        <w:rPr>
          <w:rFonts w:ascii="Times New Roman" w:hAnsi="Times New Roman" w:cs="Times New Roman"/>
          <w:color w:val="242021"/>
        </w:rPr>
        <w:t xml:space="preserve">extensively </w:t>
      </w:r>
      <w:r w:rsidR="00927010" w:rsidRPr="00E47656">
        <w:rPr>
          <w:rFonts w:ascii="Times New Roman" w:hAnsi="Times New Roman" w:cs="Times New Roman" w:hint="eastAsia"/>
          <w:color w:val="242021"/>
        </w:rPr>
        <w:t>through foliar sprays to manage RLEM</w:t>
      </w:r>
      <w:r w:rsidR="00BD3AC7">
        <w:rPr>
          <w:rFonts w:ascii="Times New Roman" w:hAnsi="Times New Roman" w:cs="Times New Roman"/>
          <w:color w:val="242021"/>
        </w:rPr>
        <w:t xml:space="preserve"> </w:t>
      </w:r>
      <w:r w:rsidR="00D17A3E">
        <w:rPr>
          <w:rFonts w:ascii="Times New Roman" w:hAnsi="Times New Roman" w:cs="Times New Roman"/>
          <w:color w:val="242021"/>
        </w:rPr>
        <w:fldChar w:fldCharType="begin"/>
      </w:r>
      <w:r w:rsidR="00D17A3E">
        <w:rPr>
          <w:rFonts w:ascii="Times New Roman" w:hAnsi="Times New Roman" w:cs="Times New Roman"/>
          <w:color w:val="242021"/>
        </w:rPr>
        <w:instrText xml:space="preserve"> ADDIN EN.CITE &lt;EndNote&gt;&lt;Cite&gt;&lt;Author&gt;Ridsdill-Smith&lt;/Author&gt;&lt;Year&gt;2008&lt;/Year&gt;&lt;RecNum&gt;68&lt;/RecNum&gt;&lt;DisplayText&gt;(Ridsdill-Smith et al. 2008)&lt;/DisplayText&gt;&lt;record&gt;&lt;rec-number&gt;68&lt;/rec-number&gt;&lt;foreign-keys&gt;&lt;key app="EN" db-id="s5vvr255gvp59weevr3xpztlawd0522wpws0" timestamp="1553577439"&gt;68&lt;/key&gt;&lt;/foreign-keys&gt;&lt;ref-type name="Journal Article"&gt;17&lt;/ref-type&gt;&lt;contributors&gt;&lt;authors&gt;&lt;author&gt;Ridsdill-Smith, T. J.&lt;/author&gt;&lt;author&gt;Hoffmann, A. A.&lt;/author&gt;&lt;author&gt;Mangano, G. P.&lt;/author&gt;&lt;author&gt;Gower, J. M.&lt;/author&gt;&lt;author&gt;Pavri, C. C.&lt;/author&gt;&lt;author&gt;Umina, P. A.&lt;/author&gt;&lt;/authors&gt;&lt;/contributors&gt;&lt;auth-address&gt;CSIRO Entomol, Wembley, WA 6913, Australia&amp;#xD;Univ Western Australia, Sch Anim Sci, Nedlands, WA 6009, Australia&amp;#xD;Univ Melbourne, Ctr Environm Stress &amp;amp; Adaptat Res, Mol Sci Inst Bio21, Dept Zool, Parkville, Vic 3010, Australia&amp;#xD;Dept Agr &amp;amp; Food Western Australia, S Perth, WA 6151, Australia&lt;/auth-address&gt;&lt;titles&gt;&lt;title&gt;Strategies for control of the redlegged earth mite in Australia&lt;/title&gt;&lt;secondary-title&gt;Australian Journal of Experimental Agriculture&lt;/secondary-title&gt;&lt;alt-title&gt;Aust J Exp Agr&lt;/alt-title&gt;&lt;/titles&gt;&lt;periodical&gt;&lt;full-title&gt;Australian Journal of Experimental Agriculture&lt;/full-title&gt;&lt;abbr-1&gt;Aust. J. Exp. Agric.&lt;/abbr-1&gt;&lt;/periodical&gt;&lt;pages&gt;1506-1513&lt;/pages&gt;&lt;volume&gt;48&lt;/volume&gt;&lt;number&gt;12&lt;/number&gt;&lt;keywords&gt;&lt;keyword&gt;halotydeus-destructor acari&lt;/keyword&gt;&lt;keyword&gt;southeastern australia&lt;/keyword&gt;&lt;keyword&gt;penthaleus spp.&lt;/keyword&gt;&lt;keyword&gt;competitive interactions&lt;/keyword&gt;&lt;keyword&gt;insecticide resistance&lt;/keyword&gt;&lt;keyword&gt;invertebrate pests&lt;/keyword&gt;&lt;keyword&gt;yellow lupin&lt;/keyword&gt;&lt;keyword&gt;south-africa&lt;/keyword&gt;&lt;keyword&gt;pesticides&lt;/keyword&gt;&lt;keyword&gt;pastures&lt;/keyword&gt;&lt;/keywords&gt;&lt;dates&gt;&lt;year&gt;2008&lt;/year&gt;&lt;/dates&gt;&lt;isbn&gt;0816-1089&lt;/isbn&gt;&lt;accession-num&gt;WOS:000260640500004&lt;/accession-num&gt;&lt;urls&gt;&lt;related-urls&gt;&lt;url&gt;&amp;lt;Go to ISI&amp;gt;://WOS:000260640500004&lt;/url&gt;&lt;/related-urls&gt;&lt;/urls&gt;&lt;electronic-resource-num&gt;10.1071/Ea08020&lt;/electronic-resource-num&gt;&lt;language&gt;English&lt;/language&gt;&lt;/record&gt;&lt;/Cite&gt;&lt;/EndNote&gt;</w:instrText>
      </w:r>
      <w:r w:rsidR="00D17A3E">
        <w:rPr>
          <w:rFonts w:ascii="Times New Roman" w:hAnsi="Times New Roman" w:cs="Times New Roman"/>
          <w:color w:val="242021"/>
        </w:rPr>
        <w:fldChar w:fldCharType="separate"/>
      </w:r>
      <w:r w:rsidR="00D17A3E">
        <w:rPr>
          <w:rFonts w:ascii="Times New Roman" w:hAnsi="Times New Roman" w:cs="Times New Roman"/>
          <w:noProof/>
          <w:color w:val="242021"/>
        </w:rPr>
        <w:t>(Ridsdill-Smith et al. 2008)</w:t>
      </w:r>
      <w:r w:rsidR="00D17A3E">
        <w:rPr>
          <w:rFonts w:ascii="Times New Roman" w:hAnsi="Times New Roman" w:cs="Times New Roman"/>
          <w:color w:val="242021"/>
        </w:rPr>
        <w:fldChar w:fldCharType="end"/>
      </w:r>
      <w:r w:rsidR="00927010" w:rsidRPr="00E47656">
        <w:rPr>
          <w:rFonts w:ascii="Times New Roman" w:hAnsi="Times New Roman" w:cs="Times New Roman" w:hint="eastAsia"/>
          <w:color w:val="242021"/>
        </w:rPr>
        <w:t>.</w:t>
      </w:r>
      <w:r w:rsidR="00927010">
        <w:rPr>
          <w:rFonts w:ascii="Times New Roman" w:hAnsi="Times New Roman" w:cs="Times New Roman"/>
          <w:color w:val="242021"/>
        </w:rPr>
        <w:t xml:space="preserve"> However, both DDT and </w:t>
      </w:r>
      <w:r w:rsidR="00927010" w:rsidRPr="00F9044C">
        <w:rPr>
          <w:rStyle w:val="fontstyle21"/>
          <w:rFonts w:ascii="Times New Roman" w:hAnsi="Times New Roman" w:cs="Times New Roman"/>
          <w:color w:val="auto"/>
          <w:sz w:val="24"/>
          <w:szCs w:val="24"/>
        </w:rPr>
        <w:t>pyrethroids</w:t>
      </w:r>
      <w:r w:rsidR="00927010">
        <w:rPr>
          <w:rStyle w:val="fontstyle21"/>
          <w:rFonts w:ascii="Times New Roman" w:hAnsi="Times New Roman" w:cs="Times New Roman"/>
          <w:color w:val="auto"/>
          <w:sz w:val="24"/>
          <w:szCs w:val="24"/>
        </w:rPr>
        <w:t xml:space="preserve"> are </w:t>
      </w:r>
      <w:r w:rsidR="00927010" w:rsidRPr="00F9044C">
        <w:rPr>
          <w:rStyle w:val="fontstyle21"/>
          <w:rFonts w:ascii="Times New Roman" w:hAnsi="Times New Roman" w:cs="Times New Roman"/>
          <w:color w:val="auto"/>
          <w:sz w:val="24"/>
          <w:szCs w:val="24"/>
        </w:rPr>
        <w:t>modulators</w:t>
      </w:r>
      <w:r w:rsidR="00927010">
        <w:rPr>
          <w:rStyle w:val="fontstyle21"/>
          <w:rFonts w:ascii="Times New Roman" w:hAnsi="Times New Roman" w:cs="Times New Roman"/>
          <w:color w:val="auto"/>
          <w:sz w:val="24"/>
          <w:szCs w:val="24"/>
        </w:rPr>
        <w:t xml:space="preserve"> </w:t>
      </w:r>
      <w:r w:rsidR="009C4744">
        <w:rPr>
          <w:rStyle w:val="fontstyle21"/>
          <w:rFonts w:ascii="Times New Roman" w:hAnsi="Times New Roman" w:cs="Times New Roman"/>
          <w:color w:val="auto"/>
          <w:sz w:val="24"/>
          <w:szCs w:val="24"/>
        </w:rPr>
        <w:t>targeting</w:t>
      </w:r>
      <w:r w:rsidR="00927010">
        <w:rPr>
          <w:rStyle w:val="fontstyle21"/>
          <w:rFonts w:ascii="Times New Roman" w:hAnsi="Times New Roman" w:cs="Times New Roman"/>
          <w:color w:val="auto"/>
          <w:sz w:val="24"/>
          <w:szCs w:val="24"/>
        </w:rPr>
        <w:t xml:space="preserve"> </w:t>
      </w:r>
      <w:r w:rsidR="00927010">
        <w:rPr>
          <w:rFonts w:ascii="Times New Roman" w:hAnsi="Times New Roman" w:cs="Times New Roman"/>
          <w:color w:val="000000"/>
        </w:rPr>
        <w:t>t</w:t>
      </w:r>
      <w:r w:rsidR="00926B97" w:rsidRPr="00535D14">
        <w:rPr>
          <w:rFonts w:ascii="Times New Roman" w:hAnsi="Times New Roman" w:cs="Times New Roman"/>
          <w:color w:val="000000"/>
        </w:rPr>
        <w:t>he voltage-gated para sodium channel</w:t>
      </w:r>
      <w:r w:rsidR="00926B97">
        <w:rPr>
          <w:rFonts w:ascii="Times New Roman" w:hAnsi="Times New Roman" w:cs="Times New Roman"/>
          <w:color w:val="000000"/>
        </w:rPr>
        <w:t xml:space="preserve"> (VGSC)</w:t>
      </w:r>
      <w:r w:rsidR="00EC3E69">
        <w:rPr>
          <w:rFonts w:ascii="Times New Roman" w:hAnsi="Times New Roman" w:cs="Times New Roman"/>
          <w:color w:val="000000"/>
        </w:rPr>
        <w:t xml:space="preserve"> </w:t>
      </w:r>
      <w:r w:rsidR="00D17A3E">
        <w:rPr>
          <w:rFonts w:ascii="Times New Roman" w:hAnsi="Times New Roman" w:cs="Times New Roman"/>
          <w:color w:val="000000"/>
        </w:rPr>
        <w:fldChar w:fldCharType="begin">
          <w:fldData xml:space="preserve">PEVuZE5vdGU+PENpdGU+PEF1dGhvcj5FZHdhcmRzPC9BdXRob3I+PFllYXI+MjAxODwvWWVhcj48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</w:fldData>
        </w:fldChar>
      </w:r>
      <w:r w:rsidR="00D17A3E">
        <w:rPr>
          <w:rFonts w:ascii="Times New Roman" w:hAnsi="Times New Roman" w:cs="Times New Roman"/>
          <w:color w:val="000000"/>
        </w:rPr>
        <w:instrText xml:space="preserve"> ADDIN EN.CITE </w:instrText>
      </w:r>
      <w:r w:rsidR="00D17A3E">
        <w:rPr>
          <w:rFonts w:ascii="Times New Roman" w:hAnsi="Times New Roman" w:cs="Times New Roman"/>
          <w:color w:val="000000"/>
        </w:rPr>
        <w:fldChar w:fldCharType="begin">
          <w:fldData xml:space="preserve">PEVuZE5vdGU+PENpdGU+PEF1dGhvcj5FZHdhcmRzPC9BdXRob3I+PFllYXI+MjAxODwvWWVhcj48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</w:fldData>
        </w:fldChar>
      </w:r>
      <w:r w:rsidR="00D17A3E">
        <w:rPr>
          <w:rFonts w:ascii="Times New Roman" w:hAnsi="Times New Roman" w:cs="Times New Roman"/>
          <w:color w:val="000000"/>
        </w:rPr>
        <w:instrText xml:space="preserve"> ADDIN EN.CITE.DATA </w:instrText>
      </w:r>
      <w:r w:rsidR="00D17A3E">
        <w:rPr>
          <w:rFonts w:ascii="Times New Roman" w:hAnsi="Times New Roman" w:cs="Times New Roman"/>
          <w:color w:val="000000"/>
        </w:rPr>
      </w:r>
      <w:r w:rsidR="00D17A3E">
        <w:rPr>
          <w:rFonts w:ascii="Times New Roman" w:hAnsi="Times New Roman" w:cs="Times New Roman"/>
          <w:color w:val="000000"/>
        </w:rPr>
        <w:fldChar w:fldCharType="end"/>
      </w:r>
      <w:r w:rsidR="00D17A3E">
        <w:rPr>
          <w:rFonts w:ascii="Times New Roman" w:hAnsi="Times New Roman" w:cs="Times New Roman"/>
          <w:color w:val="000000"/>
        </w:rPr>
      </w:r>
      <w:r w:rsidR="00D17A3E">
        <w:rPr>
          <w:rFonts w:ascii="Times New Roman" w:hAnsi="Times New Roman" w:cs="Times New Roman"/>
          <w:color w:val="000000"/>
        </w:rPr>
        <w:fldChar w:fldCharType="separate"/>
      </w:r>
      <w:r w:rsidR="00D17A3E">
        <w:rPr>
          <w:rFonts w:ascii="Times New Roman" w:hAnsi="Times New Roman" w:cs="Times New Roman"/>
          <w:noProof/>
          <w:color w:val="000000"/>
        </w:rPr>
        <w:t>(Edwards et al. 2018)</w:t>
      </w:r>
      <w:r w:rsidR="00D17A3E">
        <w:rPr>
          <w:rFonts w:ascii="Times New Roman" w:hAnsi="Times New Roman" w:cs="Times New Roman"/>
          <w:color w:val="000000"/>
        </w:rPr>
        <w:fldChar w:fldCharType="end"/>
      </w:r>
      <w:r w:rsidR="00927010">
        <w:rPr>
          <w:rFonts w:ascii="Times New Roman" w:hAnsi="Times New Roman" w:cs="Times New Roman"/>
          <w:color w:val="000000"/>
        </w:rPr>
        <w:t>.</w:t>
      </w:r>
      <w:r w:rsidR="00E70CFB" w:rsidRPr="00F9044C">
        <w:rPr>
          <w:rStyle w:val="fontstyle21"/>
          <w:rFonts w:ascii="Times New Roman" w:hAnsi="Times New Roman" w:cs="Times New Roman"/>
          <w:color w:val="auto"/>
          <w:sz w:val="24"/>
          <w:szCs w:val="24"/>
        </w:rPr>
        <w:t xml:space="preserve"> </w:t>
      </w:r>
      <w:r w:rsidR="00BD3AC7">
        <w:rPr>
          <w:rFonts w:ascii="Times New Roman" w:hAnsi="Times New Roman" w:cs="Times New Roman"/>
          <w:color w:val="242021"/>
        </w:rPr>
        <w:t xml:space="preserve">A </w:t>
      </w:r>
      <w:r w:rsidR="007D3FF1">
        <w:rPr>
          <w:rFonts w:ascii="Times New Roman" w:hAnsi="Times New Roman" w:cs="Times New Roman"/>
          <w:color w:val="242021"/>
        </w:rPr>
        <w:t>long</w:t>
      </w:r>
      <w:r w:rsidR="009C4744">
        <w:rPr>
          <w:rFonts w:ascii="Times New Roman" w:hAnsi="Times New Roman" w:cs="Times New Roman"/>
          <w:color w:val="242021"/>
        </w:rPr>
        <w:t>-term</w:t>
      </w:r>
      <w:r w:rsidR="007D3FF1">
        <w:rPr>
          <w:rFonts w:ascii="Times New Roman" w:hAnsi="Times New Roman" w:cs="Times New Roman"/>
          <w:color w:val="242021"/>
        </w:rPr>
        <w:t xml:space="preserve"> reliance </w:t>
      </w:r>
      <w:r w:rsidR="00BD3AC7">
        <w:rPr>
          <w:rFonts w:ascii="Times New Roman" w:hAnsi="Times New Roman" w:cs="Times New Roman"/>
          <w:color w:val="242021"/>
        </w:rPr>
        <w:t xml:space="preserve">on </w:t>
      </w:r>
      <w:r w:rsidR="008D11BA">
        <w:rPr>
          <w:rFonts w:ascii="Times New Roman" w:hAnsi="Times New Roman" w:cs="Times New Roman"/>
          <w:color w:val="242021"/>
        </w:rPr>
        <w:t>VGSC modulators</w:t>
      </w:r>
      <w:r w:rsidR="007D3FF1">
        <w:rPr>
          <w:rFonts w:ascii="Times New Roman" w:hAnsi="Times New Roman" w:cs="Times New Roman"/>
          <w:color w:val="242021"/>
        </w:rPr>
        <w:t xml:space="preserve"> </w:t>
      </w:r>
      <w:r w:rsidR="00BD3AC7">
        <w:rPr>
          <w:rFonts w:ascii="Times New Roman" w:hAnsi="Times New Roman" w:cs="Times New Roman"/>
          <w:color w:val="242021"/>
        </w:rPr>
        <w:t>has undoubtedly resulted in</w:t>
      </w:r>
      <w:r w:rsidR="007D3FF1">
        <w:rPr>
          <w:rFonts w:ascii="Times New Roman" w:hAnsi="Times New Roman" w:cs="Times New Roman"/>
          <w:color w:val="242021"/>
        </w:rPr>
        <w:t xml:space="preserve"> </w:t>
      </w:r>
      <w:r w:rsidR="00707E79">
        <w:rPr>
          <w:rFonts w:ascii="Times New Roman" w:hAnsi="Times New Roman" w:cs="Times New Roman"/>
          <w:color w:val="242021"/>
        </w:rPr>
        <w:t>strong</w:t>
      </w:r>
      <w:r w:rsidR="007D3FF1">
        <w:rPr>
          <w:rFonts w:ascii="Times New Roman" w:hAnsi="Times New Roman" w:cs="Times New Roman"/>
          <w:color w:val="242021"/>
        </w:rPr>
        <w:t xml:space="preserve"> selection </w:t>
      </w:r>
      <w:r w:rsidR="00707E79">
        <w:rPr>
          <w:rFonts w:ascii="Times New Roman" w:hAnsi="Times New Roman" w:cs="Times New Roman"/>
          <w:color w:val="242021"/>
        </w:rPr>
        <w:t>f</w:t>
      </w:r>
      <w:r w:rsidR="00707E79" w:rsidRPr="0085013B">
        <w:rPr>
          <w:rFonts w:ascii="Times New Roman" w:hAnsi="Times New Roman" w:cs="Times New Roman"/>
          <w:color w:val="242021"/>
        </w:rPr>
        <w:t xml:space="preserve">or </w:t>
      </w:r>
      <w:r w:rsidR="00BD3AC7">
        <w:rPr>
          <w:rFonts w:ascii="Times New Roman" w:hAnsi="Times New Roman" w:cs="Times New Roman"/>
          <w:color w:val="242021"/>
        </w:rPr>
        <w:t>a</w:t>
      </w:r>
      <w:r w:rsidR="00BD3AC7">
        <w:rPr>
          <w:rFonts w:ascii="Times New Roman" w:hAnsi="Times New Roman" w:cs="Times New Roman"/>
          <w:color w:val="000000"/>
        </w:rPr>
        <w:t xml:space="preserve"> </w:t>
      </w:r>
      <w:r w:rsidR="00163435">
        <w:rPr>
          <w:rFonts w:ascii="Times New Roman" w:hAnsi="Times New Roman" w:cs="Times New Roman"/>
          <w:color w:val="000000"/>
        </w:rPr>
        <w:t xml:space="preserve">mutated </w:t>
      </w:r>
      <w:r w:rsidR="00E61A1E" w:rsidRPr="00F62EA4">
        <w:rPr>
          <w:rFonts w:ascii="Times New Roman" w:hAnsi="Times New Roman" w:cs="Times New Roman"/>
          <w:color w:val="000000"/>
        </w:rPr>
        <w:t>VGSC</w:t>
      </w:r>
      <w:r w:rsidR="00163435" w:rsidRPr="00163435">
        <w:rPr>
          <w:rFonts w:ascii="Times New Roman" w:hAnsi="Times New Roman" w:cs="Times New Roman"/>
          <w:color w:val="242021"/>
        </w:rPr>
        <w:t xml:space="preserve"> </w:t>
      </w:r>
      <w:r w:rsidR="00155689">
        <w:rPr>
          <w:rFonts w:ascii="Times New Roman" w:hAnsi="Times New Roman" w:cs="Times New Roman"/>
          <w:color w:val="242021"/>
        </w:rPr>
        <w:t xml:space="preserve">with </w:t>
      </w:r>
      <w:r w:rsidR="00927010">
        <w:rPr>
          <w:rFonts w:ascii="Times New Roman" w:hAnsi="Times New Roman" w:cs="Times New Roman"/>
          <w:color w:val="242021"/>
        </w:rPr>
        <w:t xml:space="preserve">reduced sensitivity to </w:t>
      </w:r>
      <w:r w:rsidR="00927010">
        <w:rPr>
          <w:rFonts w:ascii="Times New Roman" w:hAnsi="Times New Roman" w:cs="Times New Roman"/>
          <w:color w:val="000000"/>
        </w:rPr>
        <w:t>VGSC</w:t>
      </w:r>
      <w:r w:rsidR="00927010" w:rsidRPr="00F9044C">
        <w:rPr>
          <w:rStyle w:val="fontstyle21"/>
          <w:rFonts w:ascii="Times New Roman" w:hAnsi="Times New Roman" w:cs="Times New Roman"/>
          <w:color w:val="auto"/>
          <w:sz w:val="24"/>
          <w:szCs w:val="24"/>
        </w:rPr>
        <w:t xml:space="preserve"> modulators</w:t>
      </w:r>
      <w:r w:rsidR="00927010">
        <w:rPr>
          <w:rStyle w:val="fontstyle21"/>
          <w:rFonts w:ascii="Times New Roman" w:hAnsi="Times New Roman" w:cs="Times New Roman"/>
          <w:color w:val="auto"/>
          <w:sz w:val="24"/>
          <w:szCs w:val="24"/>
        </w:rPr>
        <w:t xml:space="preserve">. </w:t>
      </w:r>
      <w:r w:rsidR="00BD3AC7">
        <w:rPr>
          <w:rFonts w:ascii="Times New Roman" w:hAnsi="Times New Roman" w:cs="Times New Roman"/>
          <w:color w:val="000000"/>
        </w:rPr>
        <w:t>M</w:t>
      </w:r>
      <w:r w:rsidR="00155689">
        <w:rPr>
          <w:rFonts w:ascii="Times New Roman" w:hAnsi="Times New Roman" w:cs="Times New Roman"/>
          <w:color w:val="000000"/>
        </w:rPr>
        <w:t>utation</w:t>
      </w:r>
      <w:r w:rsidR="005E71C1">
        <w:rPr>
          <w:rFonts w:ascii="Times New Roman" w:hAnsi="Times New Roman" w:cs="Times New Roman"/>
          <w:color w:val="000000"/>
        </w:rPr>
        <w:t>s</w:t>
      </w:r>
      <w:r w:rsidR="00155689" w:rsidRPr="00155689">
        <w:rPr>
          <w:rFonts w:ascii="Times New Roman" w:hAnsi="Times New Roman" w:cs="Times New Roman"/>
          <w:color w:val="000000"/>
        </w:rPr>
        <w:t xml:space="preserve"> </w:t>
      </w:r>
      <w:r w:rsidR="00155689">
        <w:rPr>
          <w:rFonts w:ascii="Times New Roman" w:hAnsi="Times New Roman" w:cs="Times New Roman"/>
          <w:color w:val="000000"/>
        </w:rPr>
        <w:t xml:space="preserve">on </w:t>
      </w:r>
      <w:r w:rsidR="00155689" w:rsidRPr="00F62EA4">
        <w:rPr>
          <w:rFonts w:ascii="Times New Roman" w:hAnsi="Times New Roman" w:cs="Times New Roman"/>
          <w:color w:val="000000"/>
        </w:rPr>
        <w:t xml:space="preserve">VGSC </w:t>
      </w:r>
      <w:r w:rsidR="00155689">
        <w:rPr>
          <w:rFonts w:ascii="Times New Roman" w:hAnsi="Times New Roman" w:cs="Times New Roman"/>
          <w:color w:val="000000"/>
        </w:rPr>
        <w:t xml:space="preserve">that </w:t>
      </w:r>
      <w:r w:rsidR="00927010">
        <w:rPr>
          <w:rFonts w:ascii="Times New Roman" w:hAnsi="Times New Roman" w:cs="Times New Roman"/>
          <w:color w:val="000000"/>
        </w:rPr>
        <w:t>contribute</w:t>
      </w:r>
      <w:r w:rsidR="00155689" w:rsidRPr="00535D14">
        <w:rPr>
          <w:rFonts w:ascii="Times New Roman" w:hAnsi="Times New Roman" w:cs="Times New Roman"/>
          <w:color w:val="000000"/>
        </w:rPr>
        <w:t xml:space="preserve"> </w:t>
      </w:r>
      <w:r w:rsidR="00927010">
        <w:rPr>
          <w:rFonts w:ascii="Times New Roman" w:hAnsi="Times New Roman" w:cs="Times New Roman"/>
          <w:color w:val="000000"/>
        </w:rPr>
        <w:t xml:space="preserve">to </w:t>
      </w:r>
      <w:r w:rsidR="00927010" w:rsidRPr="00535D14">
        <w:rPr>
          <w:rFonts w:ascii="Times New Roman" w:hAnsi="Times New Roman" w:cs="Times New Roman"/>
          <w:color w:val="000000"/>
        </w:rPr>
        <w:t>cross-resistance</w:t>
      </w:r>
      <w:r w:rsidR="00927010">
        <w:rPr>
          <w:rFonts w:ascii="Times New Roman" w:hAnsi="Times New Roman" w:cs="Times New Roman"/>
          <w:color w:val="242021"/>
        </w:rPr>
        <w:t xml:space="preserve"> </w:t>
      </w:r>
      <w:r w:rsidR="009C4744">
        <w:rPr>
          <w:rFonts w:ascii="Times New Roman" w:hAnsi="Times New Roman" w:cs="Times New Roman"/>
          <w:color w:val="242021"/>
        </w:rPr>
        <w:t>against</w:t>
      </w:r>
      <w:r w:rsidR="00927010">
        <w:rPr>
          <w:rFonts w:ascii="Times New Roman" w:hAnsi="Times New Roman" w:cs="Times New Roman"/>
          <w:color w:val="242021"/>
        </w:rPr>
        <w:t xml:space="preserve"> pyrethroids</w:t>
      </w:r>
      <w:r w:rsidR="00927010">
        <w:rPr>
          <w:rFonts w:ascii="Times New Roman" w:hAnsi="Times New Roman" w:cs="Times New Roman" w:hint="eastAsia"/>
          <w:color w:val="000000"/>
          <w:lang w:eastAsia="zh-TW"/>
        </w:rPr>
        <w:t xml:space="preserve"> </w:t>
      </w:r>
      <w:r w:rsidR="00155689" w:rsidRPr="00535D14">
        <w:rPr>
          <w:rFonts w:ascii="Times New Roman" w:hAnsi="Times New Roman" w:cs="Times New Roman"/>
          <w:color w:val="000000"/>
        </w:rPr>
        <w:t>and DDT</w:t>
      </w:r>
      <w:r w:rsidR="00155689">
        <w:rPr>
          <w:rFonts w:ascii="Times New Roman" w:hAnsi="Times New Roman" w:cs="Times New Roman"/>
          <w:color w:val="000000"/>
        </w:rPr>
        <w:t xml:space="preserve"> </w:t>
      </w:r>
      <w:r w:rsidR="00BD3AC7">
        <w:rPr>
          <w:rFonts w:ascii="Times New Roman" w:hAnsi="Times New Roman" w:cs="Times New Roman"/>
          <w:color w:val="000000"/>
        </w:rPr>
        <w:t>are</w:t>
      </w:r>
      <w:r w:rsidR="005E71C1">
        <w:rPr>
          <w:rFonts w:ascii="Times New Roman" w:hAnsi="Times New Roman" w:cs="Times New Roman"/>
          <w:color w:val="000000"/>
        </w:rPr>
        <w:t xml:space="preserve"> found in many </w:t>
      </w:r>
      <w:r w:rsidR="005E71C1" w:rsidRPr="00F62EA4">
        <w:rPr>
          <w:rFonts w:ascii="Times New Roman" w:hAnsi="Times New Roman" w:cs="Times New Roman"/>
          <w:color w:val="000000"/>
        </w:rPr>
        <w:t>arthr</w:t>
      </w:r>
      <w:r w:rsidR="005E71C1" w:rsidRPr="00EF4181">
        <w:rPr>
          <w:rFonts w:ascii="Times New Roman" w:hAnsi="Times New Roman" w:cs="Times New Roman"/>
          <w:color w:val="000000"/>
        </w:rPr>
        <w:t>opods and known as knockdown resistance (</w:t>
      </w:r>
      <w:r w:rsidR="005E71C1" w:rsidRPr="00EF4181">
        <w:rPr>
          <w:rFonts w:ascii="Times New Roman" w:hAnsi="Times New Roman" w:cs="Times New Roman"/>
          <w:i/>
          <w:iCs/>
          <w:color w:val="000000"/>
        </w:rPr>
        <w:t>kdr</w:t>
      </w:r>
      <w:r w:rsidR="005E71C1" w:rsidRPr="00EF4181">
        <w:rPr>
          <w:rFonts w:ascii="Times New Roman" w:hAnsi="Times New Roman" w:cs="Times New Roman"/>
          <w:color w:val="000000"/>
        </w:rPr>
        <w:t>)</w:t>
      </w:r>
      <w:r w:rsidR="00BD3AC7">
        <w:rPr>
          <w:rFonts w:ascii="Times New Roman" w:hAnsi="Times New Roman" w:cs="Times New Roman"/>
          <w:color w:val="000000"/>
        </w:rPr>
        <w:t xml:space="preserve"> mutation </w:t>
      </w:r>
      <w:r w:rsidR="006A11CC">
        <w:rPr>
          <w:rFonts w:ascii="Times New Roman" w:hAnsi="Times New Roman" w:cs="Times New Roman"/>
          <w:color w:val="000000"/>
        </w:rPr>
        <w:fldChar w:fldCharType="begin"/>
      </w:r>
      <w:r w:rsidR="006A11CC">
        <w:rPr>
          <w:rFonts w:ascii="Times New Roman" w:hAnsi="Times New Roman" w:cs="Times New Roman"/>
          <w:color w:val="000000"/>
        </w:rPr>
        <w:instrText xml:space="preserve"> ADDIN EN.CITE &lt;EndNote&gt;&lt;Cite&gt;&lt;Author&gt;Rinkevich&lt;/Author&gt;&lt;Year&gt;2013&lt;/Year&gt;&lt;RecNum&gt;142&lt;/RecNum&gt;&lt;DisplayText&gt;(Rinkevich et al. 2013)&lt;/DisplayText&gt;&lt;record&gt;&lt;rec-number&gt;142&lt;/rec-number&gt;&lt;foreign-keys&gt;&lt;key app="EN" db-id="s5vvr255gvp59weevr3xpztlawd0522wpws0" timestamp="1639553071"&gt;142&lt;/key&gt;&lt;/foreign-keys&gt;&lt;ref-type name="Journal Article"&gt;17&lt;/ref-type&gt;&lt;contributors&gt;&lt;authors&gt;&lt;author&gt;Rinkevich, Frank D&lt;/author&gt;&lt;author&gt;Du, Yuzhe&lt;/author&gt;&lt;author&gt;Dong, Ke&lt;/author&gt;&lt;/authors&gt;&lt;/contributors&gt;&lt;titles&gt;&lt;title&gt;Diversity and convergence of sodium channel mutations involved in resistance to pyrethroids&lt;/title&gt;&lt;secondary-title&gt;Pesticide biochemistry and physiology&lt;/secondary-title&gt;&lt;/titles&gt;&lt;periodical&gt;&lt;full-title&gt;Pesticide Biochemistry and Physiology&lt;/full-title&gt;&lt;abbr-1&gt;Pestic. Biochem. Phys.&lt;/abbr-1&gt;&lt;/periodical&gt;&lt;pages&gt;93-100&lt;/pages&gt;&lt;volume&gt;106&lt;/volume&gt;&lt;number&gt;3&lt;/number&gt;&lt;dates&gt;&lt;year&gt;2013&lt;/year&gt;&lt;/dates&gt;&lt;isbn&gt;0048-3575&lt;/isbn&gt;&lt;urls&gt;&lt;/urls&gt;&lt;/record&gt;&lt;/Cite&gt;&lt;/EndNote&gt;</w:instrText>
      </w:r>
      <w:r w:rsidR="006A11CC">
        <w:rPr>
          <w:rFonts w:ascii="Times New Roman" w:hAnsi="Times New Roman" w:cs="Times New Roman"/>
          <w:color w:val="000000"/>
        </w:rPr>
        <w:fldChar w:fldCharType="separate"/>
      </w:r>
      <w:r w:rsidR="006A11CC">
        <w:rPr>
          <w:rFonts w:ascii="Times New Roman" w:hAnsi="Times New Roman" w:cs="Times New Roman"/>
          <w:noProof/>
          <w:color w:val="000000"/>
        </w:rPr>
        <w:t>(Rinkevich et al. 2013)</w:t>
      </w:r>
      <w:r w:rsidR="006A11CC">
        <w:rPr>
          <w:rFonts w:ascii="Times New Roman" w:hAnsi="Times New Roman" w:cs="Times New Roman"/>
          <w:color w:val="000000"/>
        </w:rPr>
        <w:fldChar w:fldCharType="end"/>
      </w:r>
      <w:r w:rsidR="005E71C1" w:rsidRPr="00EF4181">
        <w:rPr>
          <w:rFonts w:ascii="Times New Roman" w:hAnsi="Times New Roman" w:cs="Times New Roman"/>
          <w:color w:val="000000"/>
        </w:rPr>
        <w:t xml:space="preserve">. </w:t>
      </w:r>
      <w:r w:rsidR="009C4744" w:rsidRPr="00EF4181">
        <w:rPr>
          <w:rStyle w:val="fontstyle01"/>
          <w:rFonts w:ascii="Times New Roman" w:hAnsi="Times New Roman" w:cs="Times New Roman"/>
          <w:sz w:val="24"/>
          <w:szCs w:val="24"/>
        </w:rPr>
        <w:t>A</w:t>
      </w:r>
      <w:r w:rsidR="008E4EA2" w:rsidRPr="006E1426">
        <w:rPr>
          <w:rStyle w:val="fontstyle01"/>
          <w:rFonts w:ascii="Times New Roman" w:hAnsi="Times New Roman" w:cs="Times New Roman"/>
          <w:sz w:val="24"/>
          <w:szCs w:val="24"/>
        </w:rPr>
        <w:t xml:space="preserve"> </w:t>
      </w:r>
      <w:r w:rsidR="009C4744" w:rsidRPr="006E1426">
        <w:rPr>
          <w:rFonts w:ascii="Times New Roman" w:hAnsi="Times New Roman" w:cs="Times New Roman"/>
          <w:i/>
          <w:iCs/>
          <w:color w:val="000000"/>
        </w:rPr>
        <w:t>kdr</w:t>
      </w:r>
      <w:r w:rsidR="008E4EA2" w:rsidRPr="00EF4181">
        <w:rPr>
          <w:rFonts w:ascii="Times New Roman" w:hAnsi="Times New Roman" w:cs="Times New Roman"/>
          <w:color w:val="000000"/>
        </w:rPr>
        <w:t xml:space="preserve"> mutation</w:t>
      </w:r>
      <w:r w:rsidR="009C4744" w:rsidRPr="00EF4181">
        <w:rPr>
          <w:rFonts w:ascii="Times New Roman" w:hAnsi="Times New Roman" w:cs="Times New Roman"/>
          <w:color w:val="000000"/>
        </w:rPr>
        <w:t>,</w:t>
      </w:r>
      <w:r w:rsidR="008E4EA2" w:rsidRPr="00EF4181">
        <w:rPr>
          <w:rFonts w:ascii="Times New Roman" w:hAnsi="Times New Roman" w:cs="Times New Roman"/>
          <w:color w:val="000000"/>
        </w:rPr>
        <w:t xml:space="preserve"> </w:t>
      </w:r>
      <w:r w:rsidR="008E4EA2" w:rsidRPr="00EF4181">
        <w:rPr>
          <w:rFonts w:ascii="Times New Roman" w:hAnsi="Times New Roman" w:cs="Times New Roman"/>
          <w:color w:val="242021"/>
        </w:rPr>
        <w:t>L1024F</w:t>
      </w:r>
      <w:r w:rsidR="009C4744" w:rsidRPr="00EF4181">
        <w:rPr>
          <w:rFonts w:ascii="Times New Roman" w:hAnsi="Times New Roman" w:cs="Times New Roman"/>
          <w:color w:val="242021"/>
        </w:rPr>
        <w:t>,</w:t>
      </w:r>
      <w:r w:rsidR="008E4EA2" w:rsidRPr="00EF4181">
        <w:rPr>
          <w:rFonts w:ascii="Times New Roman" w:hAnsi="Times New Roman" w:cs="Times New Roman"/>
          <w:color w:val="242021"/>
        </w:rPr>
        <w:t xml:space="preserve"> was found </w:t>
      </w:r>
      <w:r w:rsidR="009C4744" w:rsidRPr="00EF4181">
        <w:rPr>
          <w:rFonts w:ascii="Times New Roman" w:hAnsi="Times New Roman" w:cs="Times New Roman"/>
          <w:color w:val="242021"/>
        </w:rPr>
        <w:t xml:space="preserve">in </w:t>
      </w:r>
      <w:r w:rsidR="009C4744" w:rsidRPr="00EF4181">
        <w:rPr>
          <w:rStyle w:val="fontstyle01"/>
          <w:rFonts w:ascii="Times New Roman" w:hAnsi="Times New Roman" w:cs="Times New Roman"/>
          <w:i/>
          <w:iCs/>
          <w:sz w:val="24"/>
          <w:szCs w:val="24"/>
        </w:rPr>
        <w:t>H</w:t>
      </w:r>
      <w:r w:rsidR="00BA098C" w:rsidRPr="00EF4181">
        <w:rPr>
          <w:rStyle w:val="fontstyle01"/>
          <w:rFonts w:ascii="Times New Roman" w:hAnsi="Times New Roman" w:cs="Times New Roman"/>
          <w:i/>
          <w:iCs/>
          <w:sz w:val="24"/>
          <w:szCs w:val="24"/>
        </w:rPr>
        <w:t>.</w:t>
      </w:r>
      <w:r w:rsidR="009C4744" w:rsidRPr="00EF4181">
        <w:rPr>
          <w:rStyle w:val="fontstyle01"/>
          <w:rFonts w:ascii="Times New Roman" w:hAnsi="Times New Roman" w:cs="Times New Roman"/>
          <w:i/>
          <w:iCs/>
          <w:sz w:val="24"/>
          <w:szCs w:val="24"/>
        </w:rPr>
        <w:t xml:space="preserve"> destructor</w:t>
      </w:r>
      <w:r w:rsidR="009C4744" w:rsidRPr="00EF4181">
        <w:rPr>
          <w:rStyle w:val="fontstyle01"/>
          <w:rFonts w:ascii="Times New Roman" w:hAnsi="Times New Roman" w:cs="Times New Roman"/>
          <w:sz w:val="24"/>
          <w:szCs w:val="24"/>
        </w:rPr>
        <w:t xml:space="preserve">, </w:t>
      </w:r>
      <w:r w:rsidR="008E4EA2" w:rsidRPr="00EF4181">
        <w:rPr>
          <w:rFonts w:ascii="Times New Roman" w:hAnsi="Times New Roman" w:cs="Times New Roman"/>
          <w:color w:val="242021"/>
        </w:rPr>
        <w:t xml:space="preserve">at the </w:t>
      </w:r>
      <w:r w:rsidR="008E4EA2" w:rsidRPr="00EF4181">
        <w:rPr>
          <w:rFonts w:ascii="Times New Roman" w:hAnsi="Times New Roman" w:cs="Times New Roman"/>
          <w:color w:val="000000"/>
        </w:rPr>
        <w:t>position 1024</w:t>
      </w:r>
      <w:r w:rsidR="008E4EA2" w:rsidRPr="00EF4181">
        <w:rPr>
          <w:rFonts w:ascii="Times New Roman" w:hAnsi="Times New Roman" w:cs="Times New Roman"/>
          <w:color w:val="242021"/>
        </w:rPr>
        <w:t>, whereby</w:t>
      </w:r>
      <w:r w:rsidR="008E4EA2" w:rsidRPr="00EF4181">
        <w:rPr>
          <w:rFonts w:ascii="Times New Roman" w:hAnsi="Times New Roman" w:cs="Times New Roman"/>
          <w:color w:val="000000"/>
        </w:rPr>
        <w:t xml:space="preserve"> phenylalanine (F) is substituted for leucine (L)</w:t>
      </w:r>
      <w:r w:rsidR="00BA098C" w:rsidRPr="00EF4181">
        <w:rPr>
          <w:rFonts w:ascii="Times New Roman" w:hAnsi="Times New Roman" w:cs="Times New Roman"/>
          <w:color w:val="000000"/>
        </w:rPr>
        <w:t xml:space="preserve"> </w:t>
      </w:r>
      <w:r w:rsidR="00D17A3E">
        <w:rPr>
          <w:rFonts w:ascii="Times New Roman" w:hAnsi="Times New Roman" w:cs="Times New Roman"/>
          <w:color w:val="000000"/>
        </w:rPr>
        <w:fldChar w:fldCharType="begin">
          <w:fldData xml:space="preserve">PEVuZE5vdGU+PENpdGU+PEF1dGhvcj5FZHdhcmRzPC9BdXRob3I+PFllYXI+MjAxODwvWWVhcj48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</w:fldData>
        </w:fldChar>
      </w:r>
      <w:r w:rsidR="00D17A3E">
        <w:rPr>
          <w:rFonts w:ascii="Times New Roman" w:hAnsi="Times New Roman" w:cs="Times New Roman"/>
          <w:color w:val="000000"/>
        </w:rPr>
        <w:instrText xml:space="preserve"> ADDIN EN.CITE </w:instrText>
      </w:r>
      <w:r w:rsidR="00D17A3E">
        <w:rPr>
          <w:rFonts w:ascii="Times New Roman" w:hAnsi="Times New Roman" w:cs="Times New Roman"/>
          <w:color w:val="000000"/>
        </w:rPr>
        <w:fldChar w:fldCharType="begin">
          <w:fldData xml:space="preserve">PEVuZE5vdGU+PENpdGU+PEF1dGhvcj5FZHdhcmRzPC9BdXRob3I+PFllYXI+MjAxODwvWWVhcj48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</w:fldData>
        </w:fldChar>
      </w:r>
      <w:r w:rsidR="00D17A3E">
        <w:rPr>
          <w:rFonts w:ascii="Times New Roman" w:hAnsi="Times New Roman" w:cs="Times New Roman"/>
          <w:color w:val="000000"/>
        </w:rPr>
        <w:instrText xml:space="preserve"> ADDIN EN.CITE.DATA </w:instrText>
      </w:r>
      <w:r w:rsidR="00D17A3E">
        <w:rPr>
          <w:rFonts w:ascii="Times New Roman" w:hAnsi="Times New Roman" w:cs="Times New Roman"/>
          <w:color w:val="000000"/>
        </w:rPr>
      </w:r>
      <w:r w:rsidR="00D17A3E">
        <w:rPr>
          <w:rFonts w:ascii="Times New Roman" w:hAnsi="Times New Roman" w:cs="Times New Roman"/>
          <w:color w:val="000000"/>
        </w:rPr>
        <w:fldChar w:fldCharType="end"/>
      </w:r>
      <w:r w:rsidR="00D17A3E">
        <w:rPr>
          <w:rFonts w:ascii="Times New Roman" w:hAnsi="Times New Roman" w:cs="Times New Roman"/>
          <w:color w:val="000000"/>
        </w:rPr>
      </w:r>
      <w:r w:rsidR="00D17A3E">
        <w:rPr>
          <w:rFonts w:ascii="Times New Roman" w:hAnsi="Times New Roman" w:cs="Times New Roman"/>
          <w:color w:val="000000"/>
        </w:rPr>
        <w:fldChar w:fldCharType="separate"/>
      </w:r>
      <w:r w:rsidR="00D17A3E">
        <w:rPr>
          <w:rFonts w:ascii="Times New Roman" w:hAnsi="Times New Roman" w:cs="Times New Roman"/>
          <w:noProof/>
          <w:color w:val="000000"/>
        </w:rPr>
        <w:t>(Edwards et al. 2018)</w:t>
      </w:r>
      <w:r w:rsidR="00D17A3E">
        <w:rPr>
          <w:rFonts w:ascii="Times New Roman" w:hAnsi="Times New Roman" w:cs="Times New Roman"/>
          <w:color w:val="000000"/>
        </w:rPr>
        <w:fldChar w:fldCharType="end"/>
      </w:r>
      <w:r w:rsidR="00BA098C" w:rsidRPr="00EF4181">
        <w:rPr>
          <w:rFonts w:ascii="Times New Roman" w:hAnsi="Times New Roman" w:cs="Times New Roman"/>
          <w:color w:val="000000"/>
        </w:rPr>
        <w:t xml:space="preserve">. </w:t>
      </w:r>
      <w:r w:rsidR="002B1933" w:rsidRPr="006E1426">
        <w:rPr>
          <w:rFonts w:ascii="Times New Roman" w:hAnsi="Times New Roman" w:cs="Times New Roman"/>
          <w:color w:val="242021"/>
        </w:rPr>
        <w:t xml:space="preserve">The pyrethroid-resistant population of </w:t>
      </w:r>
      <w:r w:rsidR="002B1933" w:rsidRPr="00EF4181">
        <w:rPr>
          <w:rStyle w:val="fontstyle01"/>
          <w:rFonts w:ascii="Times New Roman" w:hAnsi="Times New Roman" w:cs="Times New Roman"/>
          <w:i/>
          <w:iCs/>
          <w:sz w:val="24"/>
          <w:szCs w:val="24"/>
        </w:rPr>
        <w:t>H. destructor</w:t>
      </w:r>
      <w:r w:rsidR="002B1933" w:rsidRPr="006E1426">
        <w:rPr>
          <w:rFonts w:ascii="Times New Roman" w:hAnsi="Times New Roman" w:cs="Times New Roman"/>
          <w:color w:val="242021"/>
        </w:rPr>
        <w:t xml:space="preserve"> was firstly found at Esperance in Western Australia (WA) in 2006</w:t>
      </w:r>
      <w:r w:rsidR="00BD3AC7">
        <w:rPr>
          <w:rFonts w:ascii="Times New Roman" w:hAnsi="Times New Roman" w:cs="Times New Roman"/>
          <w:color w:val="242021"/>
        </w:rPr>
        <w:t xml:space="preserve"> </w:t>
      </w:r>
      <w:r w:rsidR="00C333BB">
        <w:rPr>
          <w:rFonts w:ascii="Times New Roman" w:hAnsi="Times New Roman" w:cs="Times New Roman"/>
          <w:color w:val="242021"/>
        </w:rPr>
        <w:fldChar w:fldCharType="begin"/>
      </w:r>
      <w:r w:rsidR="00C333BB">
        <w:rPr>
          <w:rFonts w:ascii="Times New Roman" w:hAnsi="Times New Roman" w:cs="Times New Roman"/>
          <w:color w:val="242021"/>
        </w:rPr>
        <w:instrText xml:space="preserve"> ADDIN EN.CITE &lt;EndNote&gt;&lt;Cite&gt;&lt;Author&gt;Umina&lt;/Author&gt;&lt;Year&gt;2007&lt;/Year&gt;&lt;RecNum&gt;115&lt;/RecNum&gt;&lt;DisplayText&gt;(Umina 2007)&lt;/DisplayText&gt;&lt;record&gt;&lt;rec-number&gt;115&lt;/rec-number&gt;&lt;foreign-keys&gt;&lt;key app="EN" db-id="s5vvr255gvp59weevr3xpztlawd0522wpws0" timestamp="1617080462"&gt;115&lt;/key&gt;&lt;/foreign-keys&gt;&lt;ref-type name="Journal Article"&gt;17&lt;/ref-type&gt;&lt;contributors&gt;&lt;authors&gt;&lt;author&gt;Umina, Paul A&lt;/author&gt;&lt;/authors&gt;&lt;/contributors&gt;&lt;titles&gt;&lt;title&gt;&lt;style face="normal" font="default" size="100%"&gt;Pyrethroid resistance discovered in a major agricultural pest in southern Australia: the redlegged earth mite &lt;/style&gt;&lt;style face="italic" font="default" size="100%"&gt;Halotydeus destructor&lt;/style&gt;&lt;style face="normal" font="default" size="100%"&gt; (Acari: Penthaleidae)&lt;/style&gt;&lt;/title&gt;&lt;secondary-title&gt;Pest Management Science&lt;/secondary-title&gt;&lt;/titles&gt;&lt;periodical&gt;&lt;full-title&gt;Pest Management Science&lt;/full-title&gt;&lt;abbr-1&gt;Pest Manag. Sci.&lt;/abbr-1&gt;&lt;/periodical&gt;&lt;pages&gt;1185-1190&lt;/pages&gt;&lt;volume&gt;63&lt;/volume&gt;&lt;number&gt;12&lt;/number&gt;&lt;dates&gt;&lt;year&gt;2007&lt;/year&gt;&lt;/dates&gt;&lt;isbn&gt;1526-498X&lt;/isbn&gt;&lt;urls&gt;&lt;/urls&gt;&lt;/record&gt;&lt;/Cite&gt;&lt;/EndNote&gt;</w:instrText>
      </w:r>
      <w:r w:rsidR="00C333BB">
        <w:rPr>
          <w:rFonts w:ascii="Times New Roman" w:hAnsi="Times New Roman" w:cs="Times New Roman"/>
          <w:color w:val="242021"/>
        </w:rPr>
        <w:fldChar w:fldCharType="separate"/>
      </w:r>
      <w:r w:rsidR="00C333BB">
        <w:rPr>
          <w:rFonts w:ascii="Times New Roman" w:hAnsi="Times New Roman" w:cs="Times New Roman"/>
          <w:noProof/>
          <w:color w:val="242021"/>
        </w:rPr>
        <w:t>(Umina 2007)</w:t>
      </w:r>
      <w:r w:rsidR="00C333BB">
        <w:rPr>
          <w:rFonts w:ascii="Times New Roman" w:hAnsi="Times New Roman" w:cs="Times New Roman"/>
          <w:color w:val="242021"/>
        </w:rPr>
        <w:fldChar w:fldCharType="end"/>
      </w:r>
      <w:r w:rsidR="002B1933" w:rsidRPr="006E1426">
        <w:rPr>
          <w:rFonts w:ascii="Times New Roman" w:hAnsi="Times New Roman" w:cs="Times New Roman"/>
          <w:color w:val="242021"/>
        </w:rPr>
        <w:t xml:space="preserve">. </w:t>
      </w:r>
      <w:r w:rsidR="00BD3AC7">
        <w:rPr>
          <w:rFonts w:ascii="Times New Roman" w:hAnsi="Times New Roman" w:cs="Times New Roman"/>
          <w:color w:val="242021"/>
        </w:rPr>
        <w:t>P</w:t>
      </w:r>
      <w:r w:rsidR="002B1933" w:rsidRPr="006E1426">
        <w:rPr>
          <w:rFonts w:ascii="Times New Roman" w:hAnsi="Times New Roman" w:cs="Times New Roman"/>
          <w:color w:val="242021"/>
        </w:rPr>
        <w:t xml:space="preserve">yrethroid-resistant populations have </w:t>
      </w:r>
      <w:r w:rsidR="00BD3AC7">
        <w:rPr>
          <w:rFonts w:ascii="Times New Roman" w:hAnsi="Times New Roman" w:cs="Times New Roman"/>
          <w:color w:val="242021"/>
        </w:rPr>
        <w:t>now been found across</w:t>
      </w:r>
      <w:r w:rsidR="002B1933" w:rsidRPr="006E1426">
        <w:rPr>
          <w:rFonts w:ascii="Times New Roman" w:hAnsi="Times New Roman" w:cs="Times New Roman"/>
          <w:color w:val="242021"/>
        </w:rPr>
        <w:t xml:space="preserve"> the southern areas of WA and South Australia (SA)</w:t>
      </w:r>
      <w:r w:rsidR="00C333BB">
        <w:rPr>
          <w:rFonts w:ascii="Times New Roman" w:hAnsi="Times New Roman" w:cs="Times New Roman"/>
          <w:color w:val="242021"/>
        </w:rPr>
        <w:t xml:space="preserve"> </w:t>
      </w:r>
      <w:r w:rsidR="00C333BB">
        <w:rPr>
          <w:rFonts w:ascii="Times New Roman" w:hAnsi="Times New Roman" w:cs="Times New Roman"/>
          <w:color w:val="242021"/>
        </w:rPr>
        <w:fldChar w:fldCharType="begin"/>
      </w:r>
      <w:r w:rsidR="00C333BB">
        <w:rPr>
          <w:rFonts w:ascii="Times New Roman" w:hAnsi="Times New Roman" w:cs="Times New Roman"/>
          <w:color w:val="242021"/>
        </w:rPr>
        <w:instrText xml:space="preserve"> ADDIN EN.CITE &lt;EndNote&gt;&lt;Cite&gt;&lt;Author&gt;Maino&lt;/Author&gt;&lt;Year&gt;2018&lt;/Year&gt;&lt;RecNum&gt;29&lt;/RecNum&gt;&lt;DisplayText&gt;(Maino et al. 2018)&lt;/DisplayText&gt;&lt;record&gt;&lt;rec-number&gt;29&lt;/rec-number&gt;&lt;foreign-keys&gt;&lt;key app="EN" db-id="s5vvr255gvp59weevr3xpztlawd0522wpws0" timestamp="1550117032"&gt;29&lt;/key&gt;&lt;/foreign-keys&gt;&lt;ref-type name="Journal Article"&gt;17&lt;/ref-type&gt;&lt;contributors&gt;&lt;authors&gt;&lt;author&gt;Maino, James L&lt;/author&gt;&lt;author&gt;Binns, Matthew&lt;/author&gt;&lt;author&gt;Umina, Paul&lt;/author&gt;&lt;/authors&gt;&lt;/contributors&gt;&lt;titles&gt;&lt;title&gt;&lt;style face="normal" font="default" size="100%"&gt;No longer a west-side story–pesticide resistance discovered in the eastern range of a major Australian crop pest, &lt;/style&gt;&lt;style face="italic" font="default" size="100%"&gt;Halotydeus destructor&lt;/style&gt;&lt;style face="normal" font="default" size="100%"&gt; (Acari: Penthaleidae)&lt;/style&gt;&lt;/title&gt;&lt;secondary-title&gt;Crop and Pasture Science&lt;/secondary-title&gt;&lt;/titles&gt;&lt;periodical&gt;&lt;full-title&gt;Crop and Pasture Science&lt;/full-title&gt;&lt;abbr-1&gt;Crop Pasture Sci.&lt;/abbr-1&gt;&lt;/periodical&gt;&lt;pages&gt;216-221&lt;/pages&gt;&lt;volume&gt;69&lt;/volume&gt;&lt;number&gt;2&lt;/number&gt;&lt;dates&gt;&lt;year&gt;2018&lt;/year&gt;&lt;/dates&gt;&lt;isbn&gt;1836-5795&lt;/isbn&gt;&lt;urls&gt;&lt;/urls&gt;&lt;/record&gt;&lt;/Cite&gt;&lt;/EndNote&gt;</w:instrText>
      </w:r>
      <w:r w:rsidR="00C333BB">
        <w:rPr>
          <w:rFonts w:ascii="Times New Roman" w:hAnsi="Times New Roman" w:cs="Times New Roman"/>
          <w:color w:val="242021"/>
        </w:rPr>
        <w:fldChar w:fldCharType="separate"/>
      </w:r>
      <w:r w:rsidR="00C333BB">
        <w:rPr>
          <w:rFonts w:ascii="Times New Roman" w:hAnsi="Times New Roman" w:cs="Times New Roman"/>
          <w:noProof/>
          <w:color w:val="242021"/>
        </w:rPr>
        <w:t>(Maino et al. 2018)</w:t>
      </w:r>
      <w:r w:rsidR="00C333BB">
        <w:rPr>
          <w:rFonts w:ascii="Times New Roman" w:hAnsi="Times New Roman" w:cs="Times New Roman"/>
          <w:color w:val="242021"/>
        </w:rPr>
        <w:fldChar w:fldCharType="end"/>
      </w:r>
      <w:r w:rsidR="002B1933" w:rsidRPr="006E1426">
        <w:rPr>
          <w:rFonts w:ascii="Times New Roman" w:hAnsi="Times New Roman" w:cs="Times New Roman"/>
          <w:color w:val="242021"/>
        </w:rPr>
        <w:t xml:space="preserve">. </w:t>
      </w:r>
      <w:r w:rsidR="00224FDC" w:rsidRPr="006E1426">
        <w:rPr>
          <w:rFonts w:ascii="Times New Roman" w:hAnsi="Times New Roman" w:cs="Times New Roman"/>
          <w:color w:val="242021"/>
        </w:rPr>
        <w:t>Regarding L1024F, t</w:t>
      </w:r>
      <w:r w:rsidR="002B1933" w:rsidRPr="006E1426">
        <w:rPr>
          <w:rFonts w:ascii="Times New Roman" w:hAnsi="Times New Roman" w:cs="Times New Roman"/>
          <w:color w:val="242021"/>
        </w:rPr>
        <w:t>wo</w:t>
      </w:r>
      <w:r w:rsidR="00915C66" w:rsidRPr="006E1426">
        <w:rPr>
          <w:rFonts w:ascii="Times New Roman" w:hAnsi="Times New Roman" w:cs="Times New Roman"/>
          <w:color w:val="242021"/>
        </w:rPr>
        <w:t xml:space="preserve"> mutated</w:t>
      </w:r>
      <w:r w:rsidR="002B1933" w:rsidRPr="006E1426">
        <w:rPr>
          <w:rFonts w:ascii="Times New Roman" w:hAnsi="Times New Roman" w:cs="Times New Roman"/>
          <w:color w:val="242021"/>
        </w:rPr>
        <w:t xml:space="preserve"> </w:t>
      </w:r>
      <w:r w:rsidR="00915C66" w:rsidRPr="006E1426">
        <w:rPr>
          <w:rFonts w:ascii="Times New Roman" w:hAnsi="Times New Roman" w:cs="Times New Roman"/>
          <w:color w:val="242021"/>
        </w:rPr>
        <w:t xml:space="preserve">alleles (TTT and TTC) have been detected in resistant populations that are geographically separated, while one </w:t>
      </w:r>
      <w:r w:rsidR="00224FDC" w:rsidRPr="006E1426">
        <w:rPr>
          <w:rFonts w:ascii="Times New Roman" w:hAnsi="Times New Roman" w:cs="Times New Roman"/>
          <w:color w:val="242021"/>
        </w:rPr>
        <w:t xml:space="preserve">wildtype </w:t>
      </w:r>
      <w:r w:rsidR="00915C66" w:rsidRPr="006E1426">
        <w:rPr>
          <w:rFonts w:ascii="Times New Roman" w:hAnsi="Times New Roman" w:cs="Times New Roman"/>
          <w:color w:val="242021"/>
        </w:rPr>
        <w:t>allele (TTG)</w:t>
      </w:r>
      <w:r w:rsidR="00224FDC" w:rsidRPr="006E1426">
        <w:rPr>
          <w:rFonts w:ascii="Times New Roman" w:hAnsi="Times New Roman" w:cs="Times New Roman"/>
          <w:color w:val="242021"/>
        </w:rPr>
        <w:t xml:space="preserve"> has been found in susceptible populations</w:t>
      </w:r>
      <w:r w:rsidR="00BD3AC7">
        <w:rPr>
          <w:rFonts w:ascii="Times New Roman" w:hAnsi="Times New Roman" w:cs="Times New Roman"/>
          <w:color w:val="242021"/>
        </w:rPr>
        <w:t xml:space="preserve"> </w:t>
      </w:r>
      <w:r w:rsidR="006A11CC">
        <w:rPr>
          <w:rFonts w:ascii="Times New Roman" w:hAnsi="Times New Roman" w:cs="Times New Roman"/>
          <w:color w:val="242021"/>
        </w:rPr>
        <w:fldChar w:fldCharType="begin"/>
      </w:r>
      <w:r w:rsidR="006A11CC">
        <w:rPr>
          <w:rFonts w:ascii="Times New Roman" w:hAnsi="Times New Roman" w:cs="Times New Roman"/>
          <w:color w:val="242021"/>
        </w:rPr>
        <w:instrText xml:space="preserve"> ADDIN EN.CITE &lt;EndNote&gt;&lt;Cite&gt;&lt;Author&gt;Yang&lt;/Author&gt;&lt;Year&gt;2020&lt;/Year&gt;&lt;RecNum&gt;123&lt;/RecNum&gt;&lt;DisplayText&gt;(Yang et al. 2020)&lt;/DisplayText&gt;&lt;record&gt;&lt;rec-number&gt;123&lt;/rec-number&gt;&lt;foreign-keys&gt;&lt;key app="EN" db-id="s5vvr255gvp59weevr3xpztlawd0522wpws0" timestamp="1617080733"&gt;123&lt;/key&gt;&lt;/foreign-keys&gt;&lt;ref-type name="Journal Article"&gt;17&lt;/ref-type&gt;&lt;contributors&gt;&lt;authors&gt;&lt;author&gt;Yang, Qiong&lt;/author&gt;&lt;author&gt;Umina, Paul A&lt;/author&gt;&lt;author&gt;Rašić, Gordana&lt;/author&gt;&lt;author&gt;Bell, Nicholas&lt;/author&gt;&lt;author&gt;Fang, Jichao&lt;/author&gt;&lt;author&gt;Lord, Alan&lt;/author&gt;&lt;author&gt;Hoffmann, Ary A&lt;/author&gt;&lt;/authors&gt;&lt;/contributors&gt;&lt;titles&gt;&lt;title&gt;&lt;style face="normal" font="default" size="100%"&gt;Origin of resistance to pyrethroids in the redlegged earth mite (&lt;/style&gt;&lt;style face="italic" font="default" size="100%"&gt;Halotydeus destructor&lt;/style&gt;&lt;style face="normal" font="default" size="100%"&gt;) in Australia: repeated local evolution and migration&lt;/style&gt;&lt;/title&gt;&lt;secondary-title&gt;Pest management science&lt;/secondary-title&gt;&lt;/titles&gt;&lt;periodical&gt;&lt;full-title&gt;Pest Management Science&lt;/full-title&gt;&lt;abbr-1&gt;Pest Manag. Sci.&lt;/abbr-1&gt;&lt;/periodical&gt;&lt;pages&gt;509-519&lt;/pages&gt;&lt;volume&gt;76&lt;/volume&gt;&lt;number&gt;2&lt;/number&gt;&lt;dates&gt;&lt;year&gt;2020&lt;/year&gt;&lt;/dates&gt;&lt;isbn&gt;1526-498X&lt;/isbn&gt;&lt;urls&gt;&lt;/urls&gt;&lt;/record&gt;&lt;/Cite&gt;&lt;/EndNote&gt;</w:instrText>
      </w:r>
      <w:r w:rsidR="006A11CC">
        <w:rPr>
          <w:rFonts w:ascii="Times New Roman" w:hAnsi="Times New Roman" w:cs="Times New Roman"/>
          <w:color w:val="242021"/>
        </w:rPr>
        <w:fldChar w:fldCharType="separate"/>
      </w:r>
      <w:r w:rsidR="006A11CC">
        <w:rPr>
          <w:rFonts w:ascii="Times New Roman" w:hAnsi="Times New Roman" w:cs="Times New Roman"/>
          <w:noProof/>
          <w:color w:val="242021"/>
        </w:rPr>
        <w:t>(Yang et al. 2020)</w:t>
      </w:r>
      <w:r w:rsidR="006A11CC">
        <w:rPr>
          <w:rFonts w:ascii="Times New Roman" w:hAnsi="Times New Roman" w:cs="Times New Roman"/>
          <w:color w:val="242021"/>
        </w:rPr>
        <w:fldChar w:fldCharType="end"/>
      </w:r>
      <w:r w:rsidR="00224FDC" w:rsidRPr="006E1426">
        <w:rPr>
          <w:rFonts w:ascii="Times New Roman" w:hAnsi="Times New Roman" w:cs="Times New Roman"/>
          <w:color w:val="242021"/>
        </w:rPr>
        <w:t>.</w:t>
      </w:r>
    </w:p>
    <w:p w14:paraId="720FC9FE" w14:textId="3069519A" w:rsidR="008E4EA2" w:rsidRDefault="008E4EA2" w:rsidP="0056639D">
      <w:pPr>
        <w:rPr>
          <w:rFonts w:ascii="Times New Roman" w:hAnsi="Times New Roman" w:cs="Times New Roman"/>
          <w:color w:val="000000"/>
        </w:rPr>
      </w:pPr>
    </w:p>
    <w:p w14:paraId="1CBFAE46" w14:textId="72C05697" w:rsidR="00387399" w:rsidRDefault="00EC3E69" w:rsidP="0011396F">
      <w:pPr>
        <w:rPr>
          <w:rFonts w:ascii="Times New Roman" w:hAnsi="Times New Roman" w:cs="Times New Roman"/>
          <w:color w:val="000000"/>
          <w:lang w:eastAsia="zh-TW"/>
        </w:rPr>
      </w:pPr>
      <w:r w:rsidRPr="006F2F66">
        <w:rPr>
          <w:rStyle w:val="fontstyle01"/>
          <w:rFonts w:ascii="Times New Roman" w:hAnsi="Times New Roman" w:cs="Times New Roman"/>
          <w:sz w:val="24"/>
          <w:szCs w:val="24"/>
        </w:rPr>
        <w:t>RLEM</w:t>
      </w:r>
      <w:r w:rsidR="006E26DC" w:rsidRPr="006E26DC">
        <w:rPr>
          <w:rFonts w:ascii="Times New Roman" w:hAnsi="Times New Roman" w:cs="Times New Roman"/>
          <w:color w:val="242021"/>
        </w:rPr>
        <w:t xml:space="preserve"> </w:t>
      </w:r>
      <w:r w:rsidR="00A74822">
        <w:rPr>
          <w:rStyle w:val="fontstyle21"/>
          <w:rFonts w:ascii="Times New Roman" w:hAnsi="Times New Roman" w:cs="Times New Roman"/>
          <w:color w:val="auto"/>
          <w:sz w:val="24"/>
          <w:szCs w:val="24"/>
        </w:rPr>
        <w:t>reproduces</w:t>
      </w:r>
      <w:r w:rsidR="006E26DC" w:rsidRPr="006E26DC">
        <w:rPr>
          <w:rStyle w:val="fontstyle21"/>
          <w:rFonts w:ascii="Times New Roman" w:hAnsi="Times New Roman" w:cs="Times New Roman"/>
          <w:color w:val="auto"/>
          <w:sz w:val="24"/>
          <w:szCs w:val="24"/>
        </w:rPr>
        <w:t xml:space="preserve"> sexual</w:t>
      </w:r>
      <w:r w:rsidR="00A74822">
        <w:rPr>
          <w:rStyle w:val="fontstyle21"/>
          <w:rFonts w:ascii="Times New Roman" w:hAnsi="Times New Roman" w:cs="Times New Roman"/>
          <w:color w:val="auto"/>
          <w:sz w:val="24"/>
          <w:szCs w:val="24"/>
        </w:rPr>
        <w:t>ly</w:t>
      </w:r>
      <w:r w:rsidR="006E26DC" w:rsidRPr="006E26DC">
        <w:rPr>
          <w:rStyle w:val="fontstyle21"/>
          <w:rFonts w:ascii="Times New Roman" w:hAnsi="Times New Roman" w:cs="Times New Roman"/>
          <w:color w:val="auto"/>
          <w:sz w:val="24"/>
          <w:szCs w:val="24"/>
        </w:rPr>
        <w:t xml:space="preserve"> and both genders are diploid </w:t>
      </w:r>
      <w:r w:rsidR="006A11CC">
        <w:rPr>
          <w:rStyle w:val="fontstyle21"/>
          <w:rFonts w:ascii="Times New Roman" w:hAnsi="Times New Roman" w:cs="Times New Roman"/>
          <w:color w:val="auto"/>
          <w:sz w:val="24"/>
          <w:szCs w:val="24"/>
        </w:rPr>
        <w:fldChar w:fldCharType="begin"/>
      </w:r>
      <w:r w:rsidR="006A11CC">
        <w:rPr>
          <w:rStyle w:val="fontstyle21"/>
          <w:rFonts w:ascii="Times New Roman" w:hAnsi="Times New Roman" w:cs="Times New Roman"/>
          <w:color w:val="auto"/>
          <w:sz w:val="24"/>
          <w:szCs w:val="24"/>
        </w:rPr>
        <w:instrText xml:space="preserve"> ADDIN EN.CITE &lt;EndNote&gt;&lt;Cite&gt;&lt;Author&gt;Weeks&lt;/Author&gt;&lt;Year&gt;1995&lt;/Year&gt;&lt;RecNum&gt;84&lt;/RecNum&gt;&lt;DisplayText&gt;(Weeks et al. 1995)&lt;/DisplayText&gt;&lt;record&gt;&lt;rec-number&gt;84&lt;/rec-number&gt;&lt;foreign-keys&gt;&lt;key app="EN" db-id="s5vvr255gvp59weevr3xpztlawd0522wpws0" timestamp="1553578386"&gt;84&lt;/key&gt;&lt;/foreign-keys&gt;&lt;ref-type name="Journal Article"&gt;17&lt;/ref-type&gt;&lt;contributors&gt;&lt;authors&gt;&lt;author&gt;Weeks, A. R.&lt;/author&gt;&lt;author&gt;Fripp, Y. J.&lt;/author&gt;&lt;author&gt;Hoffmann, A. A.&lt;/author&gt;&lt;/authors&gt;&lt;/contributors&gt;&lt;titles&gt;&lt;title&gt;&lt;style face="normal" font="Times New Roman" size="14"&gt;Genetic structure of &lt;/style&gt;&lt;style face="italic" font="Times New Roman" size="14"&gt;Halotydeus destructor&lt;/style&gt;&lt;style face="normal" font="Times New Roman" size="14"&gt; and &lt;/style&gt;&lt;style face="italic" font="Times New Roman" size="14"&gt;Penthaleus major&lt;/style&gt;&lt;style face="normal" font="Times New Roman" size="14"&gt; populations in Victoria (Acari: Penthaleidae)&lt;/style&gt;&lt;/title&gt;&lt;secondary-title&gt;Experimental and Applied Acarology&lt;/secondary-title&gt;&lt;alt-title&gt;Exp Appl Acarol&lt;/alt-title&gt;&lt;/titles&gt;&lt;periodical&gt;&lt;full-title&gt;Experimental and Applied Acarology&lt;/full-title&gt;&lt;abbr-1&gt;Exp. Appl. Acarol.&lt;/abbr-1&gt;&lt;/periodical&gt;&lt;pages&gt;633-646&lt;/pages&gt;&lt;volume&gt;19&lt;/volume&gt;&lt;number&gt;11&lt;/number&gt;&lt;keywords&gt;&lt;keyword&gt;h-destructor&lt;/keyword&gt;&lt;keyword&gt;p-major&lt;/keyword&gt;&lt;keyword&gt;genetic structure&lt;/keyword&gt;&lt;keyword&gt;flow&lt;/keyword&gt;&lt;keyword&gt;lepidoptera&lt;/keyword&gt;&lt;keyword&gt;heliothis&lt;/keyword&gt;&lt;keyword&gt;noctuidae&lt;/keyword&gt;&lt;/keywords&gt;&lt;dates&gt;&lt;year&gt;1995&lt;/year&gt;&lt;pub-dates&gt;&lt;date&gt;Nov&lt;/date&gt;&lt;/pub-dates&gt;&lt;/dates&gt;&lt;isbn&gt;0168-8162&lt;/isbn&gt;&lt;accession-num&gt;WOS:A1995TQ63500002&lt;/accession-num&gt;&lt;urls&gt;&lt;related-urls&gt;&lt;url&gt;&amp;lt;Go to ISI&amp;gt;://WOS:A1995TQ63500002&lt;/url&gt;&lt;/related-urls&gt;&lt;/urls&gt;&lt;electronic-resource-num&gt;Doi 10.1007/Bf00145252&lt;/electronic-resource-num&gt;&lt;language&gt;English&lt;/language&gt;&lt;/record&gt;&lt;/Cite&gt;&lt;/EndNote&gt;</w:instrText>
      </w:r>
      <w:r w:rsidR="006A11CC">
        <w:rPr>
          <w:rStyle w:val="fontstyle21"/>
          <w:rFonts w:ascii="Times New Roman" w:hAnsi="Times New Roman" w:cs="Times New Roman"/>
          <w:color w:val="auto"/>
          <w:sz w:val="24"/>
          <w:szCs w:val="24"/>
        </w:rPr>
        <w:fldChar w:fldCharType="separate"/>
      </w:r>
      <w:r w:rsidR="006A11CC">
        <w:rPr>
          <w:rStyle w:val="fontstyle21"/>
          <w:rFonts w:ascii="Times New Roman" w:hAnsi="Times New Roman" w:cs="Times New Roman"/>
          <w:noProof/>
          <w:color w:val="auto"/>
          <w:sz w:val="24"/>
          <w:szCs w:val="24"/>
        </w:rPr>
        <w:t>(Weeks et al. 1995)</w:t>
      </w:r>
      <w:r w:rsidR="006A11CC">
        <w:rPr>
          <w:rStyle w:val="fontstyle21"/>
          <w:rFonts w:ascii="Times New Roman" w:hAnsi="Times New Roman" w:cs="Times New Roman"/>
          <w:color w:val="auto"/>
          <w:sz w:val="24"/>
          <w:szCs w:val="24"/>
        </w:rPr>
        <w:fldChar w:fldCharType="end"/>
      </w:r>
      <w:r w:rsidR="006E26DC" w:rsidRPr="00535D14">
        <w:rPr>
          <w:rFonts w:ascii="Times New Roman" w:hAnsi="Times New Roman" w:cs="Times New Roman"/>
          <w:color w:val="000000"/>
        </w:rPr>
        <w:t xml:space="preserve">. </w:t>
      </w:r>
      <w:r w:rsidR="00FA70EA">
        <w:rPr>
          <w:rFonts w:ascii="Times New Roman" w:hAnsi="Times New Roman" w:cs="Times New Roman"/>
          <w:color w:val="000000"/>
        </w:rPr>
        <w:t xml:space="preserve">To investigate the </w:t>
      </w:r>
      <w:r w:rsidR="00FA70EA">
        <w:rPr>
          <w:rFonts w:ascii="Times New Roman" w:hAnsi="Times New Roman" w:cs="Times New Roman"/>
          <w:color w:val="000000"/>
          <w:lang w:eastAsia="zh-TW"/>
        </w:rPr>
        <w:t xml:space="preserve">dominance level of pyrethroid resistance in </w:t>
      </w:r>
      <w:r w:rsidR="00815C9C">
        <w:rPr>
          <w:rFonts w:ascii="Times New Roman" w:hAnsi="Times New Roman" w:cs="Times New Roman"/>
          <w:color w:val="000000"/>
          <w:lang w:eastAsia="zh-TW"/>
        </w:rPr>
        <w:t xml:space="preserve">RLEM, </w:t>
      </w:r>
      <w:r w:rsidR="00815C9C">
        <w:rPr>
          <w:rFonts w:ascii="Times New Roman" w:hAnsi="Times New Roman" w:cs="Times New Roman"/>
          <w:noProof/>
          <w:color w:val="000000"/>
          <w:lang w:eastAsia="zh-TW"/>
        </w:rPr>
        <w:t xml:space="preserve">Maino et al. (2021) tested </w:t>
      </w:r>
      <w:r w:rsidR="00FA70EA">
        <w:rPr>
          <w:rFonts w:ascii="Times New Roman" w:hAnsi="Times New Roman" w:cs="Times New Roman"/>
          <w:color w:val="000000"/>
          <w:lang w:eastAsia="zh-TW"/>
        </w:rPr>
        <w:t>f</w:t>
      </w:r>
      <w:r w:rsidR="007616E6">
        <w:rPr>
          <w:rFonts w:ascii="Times New Roman" w:hAnsi="Times New Roman" w:cs="Times New Roman"/>
          <w:color w:val="000000"/>
          <w:lang w:eastAsia="zh-TW"/>
        </w:rPr>
        <w:t xml:space="preserve">our geographically-separated resistant populations have in bioassays </w:t>
      </w:r>
      <w:r w:rsidR="00FA70EA">
        <w:rPr>
          <w:rFonts w:ascii="Times New Roman" w:hAnsi="Times New Roman" w:cs="Times New Roman"/>
          <w:color w:val="000000"/>
          <w:lang w:eastAsia="zh-TW"/>
        </w:rPr>
        <w:t>with serial concentrations of bifenthrin</w:t>
      </w:r>
      <w:r w:rsidR="004600D2">
        <w:rPr>
          <w:rFonts w:ascii="Times New Roman" w:hAnsi="Times New Roman" w:cs="Times New Roman"/>
          <w:color w:val="000000"/>
          <w:lang w:eastAsia="zh-TW"/>
        </w:rPr>
        <w:t xml:space="preserve"> between 0.0025-10000</w:t>
      </w:r>
      <w:r w:rsidR="004600D2" w:rsidRPr="004600D2">
        <w:rPr>
          <w:rFonts w:ascii="Times New Roman" w:hAnsi="Times New Roman" w:cs="Times New Roman"/>
          <w:color w:val="000000"/>
          <w:lang w:eastAsia="zh-TW"/>
        </w:rPr>
        <w:t xml:space="preserve"> </w:t>
      </w:r>
      <w:r w:rsidR="004600D2">
        <w:rPr>
          <w:rFonts w:ascii="Times New Roman" w:hAnsi="Times New Roman" w:cs="Times New Roman"/>
          <w:color w:val="000000"/>
          <w:lang w:eastAsia="zh-TW"/>
        </w:rPr>
        <w:t>mg/L</w:t>
      </w:r>
      <w:r w:rsidR="00FA70EA">
        <w:rPr>
          <w:rFonts w:ascii="Times New Roman" w:hAnsi="Times New Roman" w:cs="Times New Roman"/>
          <w:color w:val="000000"/>
          <w:lang w:eastAsia="zh-TW"/>
        </w:rPr>
        <w:t>, including the suggested field rate (100 mg/L</w:t>
      </w:r>
      <w:r w:rsidR="00AB3AFC">
        <w:rPr>
          <w:rFonts w:ascii="Times New Roman" w:hAnsi="Times New Roman" w:cs="Times New Roman"/>
          <w:color w:val="000000"/>
          <w:lang w:eastAsia="zh-TW"/>
        </w:rPr>
        <w:t>, which is also a discriminating dose to detect resistant mites</w:t>
      </w:r>
      <w:r w:rsidR="00FA70EA">
        <w:rPr>
          <w:rFonts w:ascii="Times New Roman" w:hAnsi="Times New Roman" w:cs="Times New Roman"/>
          <w:color w:val="000000"/>
          <w:lang w:eastAsia="zh-TW"/>
        </w:rPr>
        <w:t xml:space="preserve">). </w:t>
      </w:r>
      <w:r w:rsidR="006A11CC">
        <w:rPr>
          <w:rFonts w:ascii="Times New Roman" w:hAnsi="Times New Roman" w:cs="Times New Roman"/>
          <w:color w:val="000000"/>
          <w:lang w:eastAsia="zh-TW"/>
        </w:rPr>
        <w:t xml:space="preserve">The </w:t>
      </w:r>
      <w:r w:rsidR="00005FAB" w:rsidRPr="006E1426">
        <w:rPr>
          <w:rFonts w:ascii="Times New Roman" w:hAnsi="Times New Roman" w:cs="Times New Roman"/>
          <w:color w:val="000000"/>
        </w:rPr>
        <w:t>LC</w:t>
      </w:r>
      <w:r w:rsidR="00005FAB" w:rsidRPr="006E1426">
        <w:rPr>
          <w:rFonts w:ascii="Times New Roman" w:hAnsi="Times New Roman" w:cs="Times New Roman"/>
          <w:color w:val="000000"/>
          <w:vertAlign w:val="subscript"/>
        </w:rPr>
        <w:t>50</w:t>
      </w:r>
      <w:r w:rsidR="00005FAB" w:rsidRPr="006E1426">
        <w:rPr>
          <w:rFonts w:ascii="Times New Roman" w:hAnsi="Times New Roman" w:cs="Times New Roman"/>
          <w:color w:val="000000"/>
        </w:rPr>
        <w:t xml:space="preserve"> value</w:t>
      </w:r>
      <w:r w:rsidR="004B6D04">
        <w:rPr>
          <w:rFonts w:ascii="Times New Roman" w:hAnsi="Times New Roman" w:cs="Times New Roman"/>
          <w:color w:val="000000"/>
        </w:rPr>
        <w:t>s</w:t>
      </w:r>
      <w:r w:rsidR="00005FAB">
        <w:rPr>
          <w:rFonts w:ascii="Times New Roman" w:hAnsi="Times New Roman" w:cs="Times New Roman"/>
          <w:color w:val="000000"/>
        </w:rPr>
        <w:t xml:space="preserve"> of </w:t>
      </w:r>
      <w:r w:rsidR="004B6D04">
        <w:rPr>
          <w:rFonts w:ascii="Times New Roman" w:hAnsi="Times New Roman" w:cs="Times New Roman"/>
          <w:color w:val="000000"/>
        </w:rPr>
        <w:t xml:space="preserve">the </w:t>
      </w:r>
      <w:r w:rsidR="00005FAB">
        <w:rPr>
          <w:rFonts w:ascii="Times New Roman" w:hAnsi="Times New Roman" w:cs="Times New Roman"/>
          <w:color w:val="000000"/>
        </w:rPr>
        <w:t xml:space="preserve">susceptible homozygote (SS) and </w:t>
      </w:r>
      <w:r w:rsidR="004B6D04">
        <w:rPr>
          <w:rFonts w:ascii="Times New Roman" w:hAnsi="Times New Roman" w:cs="Times New Roman"/>
          <w:color w:val="000000"/>
        </w:rPr>
        <w:t xml:space="preserve">the heterozygote (RS) </w:t>
      </w:r>
      <w:r w:rsidR="00FA70EA">
        <w:rPr>
          <w:rFonts w:ascii="Times New Roman" w:hAnsi="Times New Roman" w:cs="Times New Roman"/>
          <w:color w:val="000000"/>
          <w:lang w:eastAsia="zh-TW"/>
        </w:rPr>
        <w:t xml:space="preserve">in all populations </w:t>
      </w:r>
      <w:r w:rsidR="00815C9C">
        <w:rPr>
          <w:rFonts w:ascii="Times New Roman" w:hAnsi="Times New Roman" w:cs="Times New Roman"/>
          <w:color w:val="000000"/>
        </w:rPr>
        <w:t xml:space="preserve">were </w:t>
      </w:r>
      <w:r w:rsidR="004B6D04">
        <w:rPr>
          <w:rFonts w:ascii="Times New Roman" w:hAnsi="Times New Roman" w:cs="Times New Roman"/>
          <w:color w:val="000000"/>
        </w:rPr>
        <w:t xml:space="preserve">less than 0.5 </w:t>
      </w:r>
      <w:r w:rsidR="004B6D04">
        <w:rPr>
          <w:rFonts w:ascii="Times New Roman" w:hAnsi="Times New Roman" w:cs="Times New Roman"/>
          <w:color w:val="000000"/>
          <w:lang w:eastAsia="zh-TW"/>
        </w:rPr>
        <w:t>mg/L</w:t>
      </w:r>
      <w:r w:rsidR="004B6D04">
        <w:rPr>
          <w:rFonts w:ascii="Times New Roman" w:hAnsi="Times New Roman" w:cs="Times New Roman"/>
          <w:color w:val="000000"/>
        </w:rPr>
        <w:t xml:space="preserve">, </w:t>
      </w:r>
      <w:r w:rsidR="00CB30F4">
        <w:rPr>
          <w:rFonts w:ascii="Times New Roman" w:hAnsi="Times New Roman" w:cs="Times New Roman"/>
          <w:color w:val="000000"/>
        </w:rPr>
        <w:t xml:space="preserve">while </w:t>
      </w:r>
      <w:r w:rsidR="00FA70EA">
        <w:rPr>
          <w:rFonts w:ascii="Times New Roman" w:hAnsi="Times New Roman" w:cs="Times New Roman"/>
          <w:color w:val="000000"/>
        </w:rPr>
        <w:t xml:space="preserve">the </w:t>
      </w:r>
      <w:r w:rsidR="00FA70EA" w:rsidRPr="00535D14">
        <w:rPr>
          <w:rFonts w:ascii="Times New Roman" w:hAnsi="Times New Roman" w:cs="Times New Roman"/>
          <w:color w:val="000000"/>
        </w:rPr>
        <w:t>LC</w:t>
      </w:r>
      <w:r w:rsidR="00FA70EA" w:rsidRPr="00535D14">
        <w:rPr>
          <w:rFonts w:ascii="Times New Roman" w:hAnsi="Times New Roman" w:cs="Times New Roman"/>
          <w:color w:val="000000"/>
          <w:vertAlign w:val="subscript"/>
        </w:rPr>
        <w:t>50</w:t>
      </w:r>
      <w:r w:rsidR="00FA70EA" w:rsidRPr="00535D14">
        <w:rPr>
          <w:rFonts w:ascii="Times New Roman" w:hAnsi="Times New Roman" w:cs="Times New Roman"/>
          <w:color w:val="000000"/>
        </w:rPr>
        <w:t xml:space="preserve"> value</w:t>
      </w:r>
      <w:r w:rsidR="00FA70EA">
        <w:rPr>
          <w:rFonts w:ascii="Times New Roman" w:hAnsi="Times New Roman" w:cs="Times New Roman"/>
          <w:color w:val="000000"/>
        </w:rPr>
        <w:t xml:space="preserve">s of the resistant homozygote (RR) </w:t>
      </w:r>
      <w:r w:rsidR="008F553A">
        <w:rPr>
          <w:rFonts w:ascii="Times New Roman" w:hAnsi="Times New Roman" w:cs="Times New Roman"/>
          <w:color w:val="000000"/>
          <w:lang w:eastAsia="zh-TW"/>
        </w:rPr>
        <w:t xml:space="preserve">in all populations are higher than 1000 </w:t>
      </w:r>
      <w:r w:rsidR="008F553A">
        <w:rPr>
          <w:rFonts w:ascii="Times New Roman" w:hAnsi="Times New Roman" w:cs="Times New Roman"/>
          <w:color w:val="000000"/>
          <w:lang w:eastAsia="zh-TW"/>
        </w:rPr>
        <w:lastRenderedPageBreak/>
        <w:t>mg/L</w:t>
      </w:r>
      <w:r w:rsidR="0011396F">
        <w:rPr>
          <w:rFonts w:ascii="Times New Roman" w:hAnsi="Times New Roman" w:cs="Times New Roman"/>
          <w:color w:val="000000"/>
          <w:lang w:eastAsia="zh-TW"/>
        </w:rPr>
        <w:t xml:space="preserve"> </w:t>
      </w:r>
      <w:r w:rsidR="006A11CC">
        <w:rPr>
          <w:rFonts w:ascii="Times New Roman" w:hAnsi="Times New Roman" w:cs="Times New Roman"/>
          <w:color w:val="000000"/>
          <w:lang w:eastAsia="zh-TW"/>
        </w:rPr>
        <w:fldChar w:fldCharType="begin">
          <w:fldData xml:space="preserve">PEVuZE5vdGU+PENpdGU+PEF1dGhvcj5NYWlubzwvQXV0aG9yPjxZZWFyPjIwMjE8L1llYXI+PFJl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</w:fldData>
        </w:fldChar>
      </w:r>
      <w:r w:rsidR="006A11CC">
        <w:rPr>
          <w:rFonts w:ascii="Times New Roman" w:hAnsi="Times New Roman" w:cs="Times New Roman"/>
          <w:color w:val="000000"/>
          <w:lang w:eastAsia="zh-TW"/>
        </w:rPr>
        <w:instrText xml:space="preserve"> ADDIN EN.CITE </w:instrText>
      </w:r>
      <w:r w:rsidR="006A11CC">
        <w:rPr>
          <w:rFonts w:ascii="Times New Roman" w:hAnsi="Times New Roman" w:cs="Times New Roman"/>
          <w:color w:val="000000"/>
          <w:lang w:eastAsia="zh-TW"/>
        </w:rPr>
        <w:fldChar w:fldCharType="begin">
          <w:fldData xml:space="preserve">PEVuZE5vdGU+PENpdGU+PEF1dGhvcj5NYWlubzwvQXV0aG9yPjxZZWFyPjIwMjE8L1llYXI+PFJl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</w:fldData>
        </w:fldChar>
      </w:r>
      <w:r w:rsidR="006A11CC">
        <w:rPr>
          <w:rFonts w:ascii="Times New Roman" w:hAnsi="Times New Roman" w:cs="Times New Roman"/>
          <w:color w:val="000000"/>
          <w:lang w:eastAsia="zh-TW"/>
        </w:rPr>
        <w:instrText xml:space="preserve"> ADDIN EN.CITE.DATA </w:instrText>
      </w:r>
      <w:r w:rsidR="006A11CC">
        <w:rPr>
          <w:rFonts w:ascii="Times New Roman" w:hAnsi="Times New Roman" w:cs="Times New Roman"/>
          <w:color w:val="000000"/>
          <w:lang w:eastAsia="zh-TW"/>
        </w:rPr>
      </w:r>
      <w:r w:rsidR="006A11CC">
        <w:rPr>
          <w:rFonts w:ascii="Times New Roman" w:hAnsi="Times New Roman" w:cs="Times New Roman"/>
          <w:color w:val="000000"/>
          <w:lang w:eastAsia="zh-TW"/>
        </w:rPr>
        <w:fldChar w:fldCharType="end"/>
      </w:r>
      <w:r w:rsidR="006A11CC">
        <w:rPr>
          <w:rFonts w:ascii="Times New Roman" w:hAnsi="Times New Roman" w:cs="Times New Roman"/>
          <w:color w:val="000000"/>
          <w:lang w:eastAsia="zh-TW"/>
        </w:rPr>
      </w:r>
      <w:r w:rsidR="006A11CC">
        <w:rPr>
          <w:rFonts w:ascii="Times New Roman" w:hAnsi="Times New Roman" w:cs="Times New Roman"/>
          <w:color w:val="000000"/>
          <w:lang w:eastAsia="zh-TW"/>
        </w:rPr>
        <w:fldChar w:fldCharType="separate"/>
      </w:r>
      <w:r w:rsidR="006A11CC">
        <w:rPr>
          <w:rFonts w:ascii="Times New Roman" w:hAnsi="Times New Roman" w:cs="Times New Roman"/>
          <w:noProof/>
          <w:color w:val="000000"/>
          <w:lang w:eastAsia="zh-TW"/>
        </w:rPr>
        <w:t>(Maino et al. 2021)</w:t>
      </w:r>
      <w:r w:rsidR="006A11CC">
        <w:rPr>
          <w:rFonts w:ascii="Times New Roman" w:hAnsi="Times New Roman" w:cs="Times New Roman"/>
          <w:color w:val="000000"/>
          <w:lang w:eastAsia="zh-TW"/>
        </w:rPr>
        <w:fldChar w:fldCharType="end"/>
      </w:r>
      <w:r w:rsidR="00815C9C">
        <w:rPr>
          <w:rFonts w:ascii="Times New Roman" w:hAnsi="Times New Roman" w:cs="Times New Roman"/>
          <w:color w:val="000000"/>
          <w:lang w:eastAsia="zh-TW"/>
        </w:rPr>
        <w:t>, a result congruous with those of</w:t>
      </w:r>
      <w:r w:rsidR="008F553A">
        <w:rPr>
          <w:rFonts w:ascii="Times New Roman" w:hAnsi="Times New Roman" w:cs="Times New Roman"/>
          <w:color w:val="000000"/>
          <w:lang w:eastAsia="zh-TW"/>
        </w:rPr>
        <w:t xml:space="preserve"> </w:t>
      </w:r>
      <w:r w:rsidR="00815C9C">
        <w:rPr>
          <w:rFonts w:ascii="Times New Roman" w:hAnsi="Times New Roman" w:cs="Times New Roman"/>
          <w:noProof/>
          <w:color w:val="000000"/>
          <w:lang w:eastAsia="zh-TW"/>
        </w:rPr>
        <w:t xml:space="preserve">Cheng et al. (2019b). </w:t>
      </w:r>
      <w:r w:rsidR="008F553A">
        <w:rPr>
          <w:rFonts w:ascii="Times New Roman" w:hAnsi="Times New Roman" w:cs="Times New Roman"/>
          <w:color w:val="000000"/>
          <w:lang w:eastAsia="zh-TW"/>
        </w:rPr>
        <w:t xml:space="preserve">This demonstrates that </w:t>
      </w:r>
      <w:r w:rsidR="00D17D50">
        <w:rPr>
          <w:rFonts w:ascii="Times New Roman" w:hAnsi="Times New Roman" w:cs="Times New Roman"/>
          <w:color w:val="000000"/>
          <w:lang w:eastAsia="zh-TW"/>
        </w:rPr>
        <w:t>the resistant mutation</w:t>
      </w:r>
      <w:r w:rsidR="00D17D50" w:rsidRPr="00D17D50">
        <w:rPr>
          <w:rFonts w:ascii="Times New Roman" w:hAnsi="Times New Roman" w:cs="Times New Roman"/>
          <w:color w:val="000000"/>
          <w:lang w:eastAsia="zh-TW"/>
        </w:rPr>
        <w:t xml:space="preserve"> </w:t>
      </w:r>
      <w:r w:rsidR="00D17D50">
        <w:rPr>
          <w:rFonts w:ascii="Times New Roman" w:hAnsi="Times New Roman" w:cs="Times New Roman"/>
          <w:color w:val="000000"/>
          <w:lang w:eastAsia="zh-TW"/>
        </w:rPr>
        <w:t>in</w:t>
      </w:r>
      <w:r w:rsidR="00815C9C">
        <w:rPr>
          <w:rFonts w:ascii="Times New Roman" w:hAnsi="Times New Roman" w:cs="Times New Roman"/>
          <w:color w:val="000000"/>
          <w:lang w:eastAsia="zh-TW"/>
        </w:rPr>
        <w:t xml:space="preserve"> RLEM</w:t>
      </w:r>
      <w:r w:rsidR="00D17D50">
        <w:rPr>
          <w:rFonts w:ascii="Times New Roman" w:hAnsi="Times New Roman" w:cs="Times New Roman"/>
          <w:color w:val="000000"/>
          <w:lang w:eastAsia="zh-TW"/>
        </w:rPr>
        <w:t xml:space="preserve"> is </w:t>
      </w:r>
      <w:r w:rsidR="007276A3">
        <w:rPr>
          <w:rFonts w:ascii="Times New Roman" w:hAnsi="Times New Roman" w:cs="Times New Roman"/>
          <w:color w:val="000000"/>
          <w:lang w:eastAsia="zh-TW"/>
        </w:rPr>
        <w:t xml:space="preserve">strongly </w:t>
      </w:r>
      <w:r w:rsidR="00D17D50">
        <w:rPr>
          <w:rFonts w:ascii="Times New Roman" w:hAnsi="Times New Roman" w:cs="Times New Roman"/>
          <w:color w:val="000000"/>
          <w:lang w:eastAsia="zh-TW"/>
        </w:rPr>
        <w:t>recessive</w:t>
      </w:r>
      <w:r w:rsidR="007276A3">
        <w:rPr>
          <w:rFonts w:ascii="Times New Roman" w:hAnsi="Times New Roman" w:cs="Times New Roman"/>
          <w:color w:val="000000"/>
          <w:lang w:eastAsia="zh-TW"/>
        </w:rPr>
        <w:t>, providing an opportunity for resistance</w:t>
      </w:r>
      <w:r w:rsidR="00D10E26">
        <w:rPr>
          <w:rFonts w:ascii="Times New Roman" w:hAnsi="Times New Roman" w:cs="Times New Roman"/>
          <w:color w:val="000000"/>
          <w:lang w:eastAsia="zh-TW"/>
        </w:rPr>
        <w:t xml:space="preserve"> </w:t>
      </w:r>
      <w:r w:rsidR="007276A3">
        <w:rPr>
          <w:rFonts w:ascii="Times New Roman" w:hAnsi="Times New Roman" w:cs="Times New Roman"/>
          <w:color w:val="000000"/>
          <w:lang w:eastAsia="zh-TW"/>
        </w:rPr>
        <w:t xml:space="preserve">to </w:t>
      </w:r>
      <w:r w:rsidR="00D10E26">
        <w:rPr>
          <w:rFonts w:ascii="Times New Roman" w:hAnsi="Times New Roman" w:cs="Times New Roman"/>
          <w:color w:val="000000"/>
          <w:lang w:eastAsia="zh-TW"/>
        </w:rPr>
        <w:t xml:space="preserve">be managed </w:t>
      </w:r>
      <w:r w:rsidR="007276A3">
        <w:rPr>
          <w:rFonts w:ascii="Times New Roman" w:hAnsi="Times New Roman" w:cs="Times New Roman"/>
          <w:color w:val="000000"/>
          <w:lang w:eastAsia="zh-TW"/>
        </w:rPr>
        <w:t xml:space="preserve">using </w:t>
      </w:r>
      <w:r w:rsidR="00D10E26">
        <w:rPr>
          <w:rFonts w:ascii="Times New Roman" w:hAnsi="Times New Roman" w:cs="Times New Roman"/>
          <w:color w:val="000000"/>
          <w:lang w:eastAsia="zh-TW"/>
        </w:rPr>
        <w:t xml:space="preserve">unsprayed </w:t>
      </w:r>
      <w:r w:rsidR="00D17D50">
        <w:rPr>
          <w:rFonts w:ascii="Times New Roman" w:hAnsi="Times New Roman" w:cs="Times New Roman"/>
          <w:color w:val="000000"/>
          <w:lang w:eastAsia="zh-TW"/>
        </w:rPr>
        <w:t>refuge</w:t>
      </w:r>
      <w:r w:rsidR="007276A3">
        <w:rPr>
          <w:rFonts w:ascii="Times New Roman" w:hAnsi="Times New Roman" w:cs="Times New Roman"/>
          <w:color w:val="000000"/>
          <w:lang w:eastAsia="zh-TW"/>
        </w:rPr>
        <w:t>s</w:t>
      </w:r>
      <w:r w:rsidR="00D17D50">
        <w:rPr>
          <w:rFonts w:ascii="Times New Roman" w:hAnsi="Times New Roman" w:cs="Times New Roman"/>
          <w:color w:val="000000"/>
          <w:lang w:eastAsia="zh-TW"/>
        </w:rPr>
        <w:t xml:space="preserve"> </w:t>
      </w:r>
      <w:r w:rsidR="00D10E26">
        <w:rPr>
          <w:rFonts w:ascii="Times New Roman" w:hAnsi="Times New Roman" w:cs="Times New Roman"/>
          <w:color w:val="000000"/>
          <w:lang w:eastAsia="zh-TW"/>
        </w:rPr>
        <w:t>to</w:t>
      </w:r>
      <w:r w:rsidR="00D17D50">
        <w:rPr>
          <w:rFonts w:ascii="Times New Roman" w:hAnsi="Times New Roman" w:cs="Times New Roman"/>
          <w:color w:val="000000"/>
          <w:lang w:eastAsia="zh-TW"/>
        </w:rPr>
        <w:t xml:space="preserve"> maintain the </w:t>
      </w:r>
      <w:r w:rsidR="00D10E26">
        <w:rPr>
          <w:rFonts w:ascii="Times New Roman" w:hAnsi="Times New Roman" w:cs="Times New Roman"/>
          <w:color w:val="000000"/>
          <w:lang w:eastAsia="zh-TW"/>
        </w:rPr>
        <w:t>susceptible allele</w:t>
      </w:r>
      <w:r w:rsidR="0011396F">
        <w:rPr>
          <w:rFonts w:ascii="Times New Roman" w:hAnsi="Times New Roman" w:cs="Times New Roman"/>
          <w:color w:val="000000"/>
          <w:lang w:eastAsia="zh-TW"/>
        </w:rPr>
        <w:t xml:space="preserve"> </w:t>
      </w:r>
      <w:r w:rsidR="00AA6D41">
        <w:rPr>
          <w:rFonts w:ascii="Times New Roman" w:hAnsi="Times New Roman" w:cs="Times New Roman"/>
          <w:color w:val="000000"/>
          <w:lang w:eastAsia="zh-TW"/>
        </w:rPr>
        <w:fldChar w:fldCharType="begin"/>
      </w:r>
      <w:r w:rsidR="00AA6D41">
        <w:rPr>
          <w:rFonts w:ascii="Times New Roman" w:hAnsi="Times New Roman" w:cs="Times New Roman"/>
          <w:color w:val="000000"/>
          <w:lang w:eastAsia="zh-TW"/>
        </w:rPr>
        <w:instrText xml:space="preserve"> ADDIN EN.CITE &lt;EndNote&gt;&lt;Cite&gt;&lt;Author&gt;Maino&lt;/Author&gt;&lt;Year&gt;2019&lt;/Year&gt;&lt;RecNum&gt;105&lt;/RecNum&gt;&lt;DisplayText&gt;(Maino et al. 2021; Maino et al. 2019)&lt;/DisplayText&gt;&lt;record&gt;&lt;rec-number&gt;105&lt;/rec-number&gt;&lt;foreign-keys&gt;&lt;key app="EN" db-id="s5vvr255gvp59weevr3xpztlawd0522wpws0" timestamp="1617080183"&gt;105&lt;/key&gt;&lt;/foreign-keys&gt;&lt;ref-type name="Journal Article"&gt;17&lt;/ref-type&gt;&lt;contributors&gt;&lt;authors&gt;&lt;author&gt;Maino, James L&lt;/author&gt;&lt;author&gt;Renton, Michael&lt;/author&gt;&lt;author&gt;Hoffmann, Ary A&lt;/author&gt;&lt;author&gt;Umina, Paul A&lt;/author&gt;&lt;/authors&gt;&lt;/contributors&gt;&lt;titles&gt;&lt;title&gt;Field margins provide a refuge for pest genes beneficial to resistance management&lt;/title&gt;&lt;secondary-title&gt;Journal of Pest Science&lt;/secondary-title&gt;&lt;/titles&gt;&lt;periodical&gt;&lt;full-title&gt;Journal of Pest Science&lt;/full-title&gt;&lt;/periodical&gt;&lt;pages&gt;1017-1026&lt;/pages&gt;&lt;volume&gt;92&lt;/volume&gt;&lt;number&gt;3&lt;/number&gt;&lt;dates&gt;&lt;year&gt;2019&lt;/year&gt;&lt;/dates&gt;&lt;isbn&gt;1612-4766&lt;/isbn&gt;&lt;urls&gt;&lt;/urls&gt;&lt;/record&gt;&lt;/Cite&gt;&lt;Cite&gt;&lt;Author&gt;Maino&lt;/Author&gt;&lt;Year&gt;2021&lt;/Year&gt;&lt;RecNum&gt;135&lt;/RecNum&gt;&lt;record&gt;&lt;rec-number&gt;135&lt;/rec-number&gt;&lt;foreign-keys&gt;&lt;key app="EN" db-id="s5vvr255gvp59weevr3xpztlawd0522wpws0" timestamp="1618799996"&gt;135&lt;/key&gt;&lt;/foreign-keys&gt;&lt;ref-type name="Journal Article"&gt;17&lt;/ref-type&gt;&lt;contributors&gt;&lt;authors&gt;&lt;author&gt;Maino, James&lt;/author&gt;&lt;author&gt;Hoffmann, Ary A.&lt;/author&gt;&lt;author&gt;Binns, Matthew&lt;/author&gt;&lt;author&gt;Cheng, Xuan&lt;/author&gt;&lt;author&gt;Umina, Paul A.&lt;/author&gt;&lt;/authors&gt;&lt;/contributors&gt;&lt;titles&gt;&lt;title&gt;&lt;style face="normal" font="default" size="100%"&gt;Strip spraying delays pyrethroid resistance in the management of the redlegged earth mite, &lt;/style&gt;&lt;style face="italic" font="default" size="100%"&gt;Halotydeus destructor&lt;/style&gt;&lt;/title&gt;&lt;secondary-title&gt;Pest Management Science&lt;/secondary-title&gt;&lt;/titles&gt;&lt;periodical&gt;&lt;full-title&gt;Pest Management Science&lt;/full-title&gt;&lt;abbr-1&gt;Pest Manag. Sci.&lt;/abbr-1&gt;&lt;/periodical&gt;&lt;pages&gt;4572-4582&lt;/pages&gt;&lt;volume&gt;77&lt;/volume&gt;&lt;number&gt;10&lt;/number&gt;&lt;dates&gt;&lt;year&gt;2021&lt;/year&gt;&lt;/dates&gt;&lt;urls&gt;&lt;/urls&gt;&lt;/record&gt;&lt;/Cite&gt;&lt;/EndNote&gt;</w:instrText>
      </w:r>
      <w:r w:rsidR="00AA6D41">
        <w:rPr>
          <w:rFonts w:ascii="Times New Roman" w:hAnsi="Times New Roman" w:cs="Times New Roman"/>
          <w:color w:val="000000"/>
          <w:lang w:eastAsia="zh-TW"/>
        </w:rPr>
        <w:fldChar w:fldCharType="separate"/>
      </w:r>
      <w:r w:rsidR="00AA6D41">
        <w:rPr>
          <w:rFonts w:ascii="Times New Roman" w:hAnsi="Times New Roman" w:cs="Times New Roman"/>
          <w:noProof/>
          <w:color w:val="000000"/>
          <w:lang w:eastAsia="zh-TW"/>
        </w:rPr>
        <w:t>(Maino et al. 2021; Maino et al. 2019)</w:t>
      </w:r>
      <w:r w:rsidR="00AA6D41">
        <w:rPr>
          <w:rFonts w:ascii="Times New Roman" w:hAnsi="Times New Roman" w:cs="Times New Roman"/>
          <w:color w:val="000000"/>
          <w:lang w:eastAsia="zh-TW"/>
        </w:rPr>
        <w:fldChar w:fldCharType="end"/>
      </w:r>
      <w:r w:rsidR="00AA6D41">
        <w:rPr>
          <w:rFonts w:ascii="Times New Roman" w:hAnsi="Times New Roman" w:cs="Times New Roman" w:hint="eastAsia"/>
          <w:color w:val="000000"/>
          <w:lang w:eastAsia="zh-TW"/>
        </w:rPr>
        <w:t>.</w:t>
      </w:r>
      <w:r w:rsidR="00AA6D41">
        <w:rPr>
          <w:rFonts w:ascii="Times New Roman" w:hAnsi="Times New Roman" w:cs="Times New Roman"/>
          <w:color w:val="000000"/>
          <w:lang w:eastAsia="zh-TW"/>
        </w:rPr>
        <w:t xml:space="preserve"> </w:t>
      </w:r>
      <w:r w:rsidR="003F7F16">
        <w:rPr>
          <w:rFonts w:ascii="Times New Roman" w:hAnsi="Times New Roman" w:cs="Times New Roman"/>
          <w:color w:val="000000"/>
          <w:lang w:eastAsia="zh-TW"/>
        </w:rPr>
        <w:t xml:space="preserve">After </w:t>
      </w:r>
      <w:r w:rsidR="00A03C25">
        <w:rPr>
          <w:rFonts w:ascii="Times New Roman" w:hAnsi="Times New Roman" w:cs="Times New Roman"/>
          <w:color w:val="000000"/>
          <w:lang w:eastAsia="zh-TW"/>
        </w:rPr>
        <w:t xml:space="preserve">pesticide </w:t>
      </w:r>
      <w:r w:rsidR="003F7F16">
        <w:rPr>
          <w:rFonts w:ascii="Times New Roman" w:hAnsi="Times New Roman" w:cs="Times New Roman"/>
          <w:color w:val="000000"/>
          <w:lang w:eastAsia="zh-TW"/>
        </w:rPr>
        <w:t>application</w:t>
      </w:r>
      <w:r w:rsidR="00A03C25">
        <w:rPr>
          <w:rFonts w:ascii="Times New Roman" w:hAnsi="Times New Roman" w:cs="Times New Roman"/>
          <w:color w:val="000000"/>
          <w:lang w:eastAsia="zh-TW"/>
        </w:rPr>
        <w:t xml:space="preserve">, </w:t>
      </w:r>
      <w:r w:rsidR="007276A3">
        <w:rPr>
          <w:rFonts w:ascii="Times New Roman" w:hAnsi="Times New Roman" w:cs="Times New Roman"/>
          <w:color w:val="000000"/>
          <w:lang w:eastAsia="zh-TW"/>
        </w:rPr>
        <w:t xml:space="preserve">the </w:t>
      </w:r>
      <w:r w:rsidR="00A03C25">
        <w:rPr>
          <w:rFonts w:ascii="Times New Roman" w:hAnsi="Times New Roman" w:cs="Times New Roman"/>
          <w:color w:val="000000"/>
          <w:lang w:eastAsia="zh-TW"/>
        </w:rPr>
        <w:t xml:space="preserve">few RR mites that survive in sprayed areas are expected to breed with SS mites from the refuge to produce </w:t>
      </w:r>
      <w:r w:rsidR="00DF45F0">
        <w:rPr>
          <w:rFonts w:ascii="Times New Roman" w:hAnsi="Times New Roman" w:cs="Times New Roman"/>
          <w:color w:val="000000"/>
          <w:lang w:eastAsia="zh-TW"/>
        </w:rPr>
        <w:t xml:space="preserve">controllable </w:t>
      </w:r>
      <w:r w:rsidR="00A03C25">
        <w:rPr>
          <w:rFonts w:ascii="Times New Roman" w:hAnsi="Times New Roman" w:cs="Times New Roman"/>
          <w:color w:val="000000"/>
          <w:lang w:eastAsia="zh-TW"/>
        </w:rPr>
        <w:t>RS offspring</w:t>
      </w:r>
      <w:r w:rsidR="00DF45F0">
        <w:rPr>
          <w:rFonts w:ascii="Times New Roman" w:hAnsi="Times New Roman" w:cs="Times New Roman"/>
          <w:color w:val="000000"/>
          <w:lang w:eastAsia="zh-TW"/>
        </w:rPr>
        <w:t>.</w:t>
      </w:r>
      <w:r w:rsidR="004C3914">
        <w:rPr>
          <w:rFonts w:ascii="Times New Roman" w:hAnsi="Times New Roman" w:cs="Times New Roman"/>
          <w:color w:val="000000"/>
          <w:lang w:eastAsia="zh-TW"/>
        </w:rPr>
        <w:t xml:space="preserve"> This refuge strategy to delay the evolution of resistance</w:t>
      </w:r>
      <w:r w:rsidR="00AA6D41">
        <w:rPr>
          <w:rFonts w:ascii="Times New Roman" w:hAnsi="Times New Roman" w:cs="Times New Roman"/>
          <w:color w:val="000000"/>
          <w:lang w:eastAsia="zh-TW"/>
        </w:rPr>
        <w:t xml:space="preserve"> </w:t>
      </w:r>
      <w:r w:rsidR="00A17B11">
        <w:rPr>
          <w:rFonts w:ascii="Times New Roman" w:hAnsi="Times New Roman" w:cs="Times New Roman"/>
          <w:color w:val="000000"/>
          <w:lang w:eastAsia="zh-TW"/>
        </w:rPr>
        <w:t xml:space="preserve">should be </w:t>
      </w:r>
      <w:r w:rsidR="004C3914">
        <w:rPr>
          <w:rFonts w:ascii="Times New Roman" w:hAnsi="Times New Roman" w:cs="Times New Roman"/>
          <w:color w:val="000000"/>
          <w:lang w:eastAsia="zh-TW"/>
        </w:rPr>
        <w:t>especially useful in initial stage</w:t>
      </w:r>
      <w:r w:rsidR="007276A3">
        <w:rPr>
          <w:rFonts w:ascii="Times New Roman" w:hAnsi="Times New Roman" w:cs="Times New Roman"/>
          <w:color w:val="000000"/>
          <w:lang w:eastAsia="zh-TW"/>
        </w:rPr>
        <w:t>s</w:t>
      </w:r>
      <w:r w:rsidR="004C3914">
        <w:rPr>
          <w:rFonts w:ascii="Times New Roman" w:hAnsi="Times New Roman" w:cs="Times New Roman"/>
          <w:color w:val="000000"/>
          <w:lang w:eastAsia="zh-TW"/>
        </w:rPr>
        <w:t xml:space="preserve"> when the </w:t>
      </w:r>
      <w:r w:rsidR="007276A3">
        <w:rPr>
          <w:rFonts w:ascii="Times New Roman" w:hAnsi="Times New Roman" w:cs="Times New Roman"/>
          <w:color w:val="000000"/>
          <w:lang w:eastAsia="zh-TW"/>
        </w:rPr>
        <w:t xml:space="preserve">frequency of the </w:t>
      </w:r>
      <w:r w:rsidR="004C3914">
        <w:rPr>
          <w:rFonts w:ascii="Times New Roman" w:hAnsi="Times New Roman" w:cs="Times New Roman"/>
          <w:color w:val="000000"/>
          <w:lang w:eastAsia="zh-TW"/>
        </w:rPr>
        <w:t xml:space="preserve">resistant allele is still low. </w:t>
      </w:r>
      <w:r w:rsidR="001811AE">
        <w:rPr>
          <w:rFonts w:ascii="Times New Roman" w:hAnsi="Times New Roman" w:cs="Times New Roman"/>
          <w:color w:val="000000"/>
          <w:lang w:eastAsia="zh-TW"/>
        </w:rPr>
        <w:t>If a population has a high</w:t>
      </w:r>
      <w:r w:rsidR="0011396F">
        <w:rPr>
          <w:rFonts w:ascii="Times New Roman" w:hAnsi="Times New Roman" w:cs="Times New Roman"/>
          <w:color w:val="000000"/>
          <w:lang w:eastAsia="zh-TW"/>
        </w:rPr>
        <w:t xml:space="preserve"> resistant</w:t>
      </w:r>
      <w:r w:rsidR="001811AE">
        <w:rPr>
          <w:rFonts w:ascii="Times New Roman" w:hAnsi="Times New Roman" w:cs="Times New Roman"/>
          <w:color w:val="000000"/>
          <w:lang w:eastAsia="zh-TW"/>
        </w:rPr>
        <w:t xml:space="preserve"> allele frequency, the application of pyrethroids should be stopped or replaced by alternative pesticides </w:t>
      </w:r>
      <w:r w:rsidR="007276A3">
        <w:rPr>
          <w:rFonts w:ascii="Times New Roman" w:hAnsi="Times New Roman" w:cs="Times New Roman"/>
          <w:color w:val="000000"/>
          <w:lang w:eastAsia="zh-TW"/>
        </w:rPr>
        <w:t xml:space="preserve">with </w:t>
      </w:r>
      <w:r w:rsidR="001811AE">
        <w:rPr>
          <w:rFonts w:ascii="Times New Roman" w:hAnsi="Times New Roman" w:cs="Times New Roman"/>
          <w:color w:val="000000"/>
          <w:lang w:eastAsia="zh-TW"/>
        </w:rPr>
        <w:t>different mode of actions</w:t>
      </w:r>
      <w:r w:rsidR="007276A3">
        <w:rPr>
          <w:rFonts w:ascii="Times New Roman" w:hAnsi="Times New Roman" w:cs="Times New Roman"/>
          <w:color w:val="000000"/>
          <w:lang w:eastAsia="zh-TW"/>
        </w:rPr>
        <w:t xml:space="preserve"> </w:t>
      </w:r>
      <w:r w:rsidR="00AA6D41">
        <w:rPr>
          <w:rFonts w:ascii="Times New Roman" w:hAnsi="Times New Roman" w:cs="Times New Roman"/>
          <w:color w:val="000000"/>
          <w:lang w:eastAsia="zh-TW"/>
        </w:rPr>
        <w:fldChar w:fldCharType="begin"/>
      </w:r>
      <w:r w:rsidR="00AA6D41">
        <w:rPr>
          <w:rFonts w:ascii="Times New Roman" w:hAnsi="Times New Roman" w:cs="Times New Roman"/>
          <w:color w:val="000000"/>
          <w:lang w:eastAsia="zh-TW"/>
        </w:rPr>
        <w:instrText xml:space="preserve"> ADDIN EN.CITE &lt;EndNote&gt;&lt;Cite&gt;&lt;Author&gt;Cheng&lt;/Author&gt;&lt;Year&gt;2021&lt;/Year&gt;&lt;RecNum&gt;130&lt;/RecNum&gt;&lt;DisplayText&gt;(Cheng et al. 2021b)&lt;/DisplayText&gt;&lt;record&gt;&lt;rec-number&gt;130&lt;/rec-number&gt;&lt;foreign-keys&gt;&lt;key app="EN" db-id="s5vvr255gvp59weevr3xpztlawd0522wpws0" timestamp="1618799120"&gt;130&lt;/key&gt;&lt;/foreign-keys&gt;&lt;ref-type name="Journal Article"&gt;17&lt;/ref-type&gt;&lt;contributors&gt;&lt;authors&gt;&lt;author&gt;Cheng, Xuan&lt;/author&gt;&lt;author&gt;Umina, Paul A.&lt;/author&gt;&lt;author&gt;Binns, Matthew&lt;/author&gt;&lt;author&gt;Maino, James&lt;/author&gt;&lt;author&gt;Ghodke, Amol&lt;/author&gt;&lt;author&gt;Hoffmann, Ary A.&lt;/author&gt;&lt;/authors&gt;&lt;/contributors&gt;&lt;titles&gt;&lt;title&gt;&lt;style face="normal" font="default" size="100%"&gt;Options for managing pesticide resistance in the redlegged earth mite (&lt;/style&gt;&lt;style face="italic" font="default" size="100%"&gt;Halotydeus destructor&lt;/style&gt;&lt;style face="normal" font="default" size="100%"&gt; Tucker): an experimental test involving altered selection pressures and alternative chemicals&lt;/style&gt;&lt;/title&gt;&lt;secondary-title&gt;Crop and Pasture Science&lt;/secondary-title&gt;&lt;short-title&gt;resistance in earth mite pests&lt;/short-title&gt;&lt;/titles&gt;&lt;periodical&gt;&lt;full-title&gt;Crop and Pasture Science&lt;/full-title&gt;&lt;abbr-1&gt;Crop Pasture Sci.&lt;/abbr-1&gt;&lt;/periodical&gt;&lt;volume&gt;In Press&lt;/volume&gt;&lt;dates&gt;&lt;year&gt;2021&lt;/year&gt;&lt;/dates&gt;&lt;urls&gt;&lt;/urls&gt;&lt;/record&gt;&lt;/Cite&gt;&lt;/EndNote&gt;</w:instrText>
      </w:r>
      <w:r w:rsidR="00AA6D41">
        <w:rPr>
          <w:rFonts w:ascii="Times New Roman" w:hAnsi="Times New Roman" w:cs="Times New Roman"/>
          <w:color w:val="000000"/>
          <w:lang w:eastAsia="zh-TW"/>
        </w:rPr>
        <w:fldChar w:fldCharType="separate"/>
      </w:r>
      <w:r w:rsidR="00AA6D41">
        <w:rPr>
          <w:rFonts w:ascii="Times New Roman" w:hAnsi="Times New Roman" w:cs="Times New Roman"/>
          <w:noProof/>
          <w:color w:val="000000"/>
          <w:lang w:eastAsia="zh-TW"/>
        </w:rPr>
        <w:t>(Cheng et al. 2021b)</w:t>
      </w:r>
      <w:r w:rsidR="00AA6D41">
        <w:rPr>
          <w:rFonts w:ascii="Times New Roman" w:hAnsi="Times New Roman" w:cs="Times New Roman"/>
          <w:color w:val="000000"/>
          <w:lang w:eastAsia="zh-TW"/>
        </w:rPr>
        <w:fldChar w:fldCharType="end"/>
      </w:r>
      <w:r w:rsidR="001811AE">
        <w:rPr>
          <w:rFonts w:ascii="Times New Roman" w:hAnsi="Times New Roman" w:cs="Times New Roman"/>
          <w:color w:val="000000"/>
          <w:lang w:eastAsia="zh-TW"/>
        </w:rPr>
        <w:t xml:space="preserve">. </w:t>
      </w:r>
      <w:r w:rsidR="007276A3">
        <w:rPr>
          <w:rFonts w:ascii="Times New Roman" w:hAnsi="Times New Roman" w:cs="Times New Roman"/>
          <w:color w:val="000000"/>
          <w:lang w:eastAsia="zh-TW"/>
        </w:rPr>
        <w:t>P</w:t>
      </w:r>
      <w:r w:rsidR="004F6389">
        <w:rPr>
          <w:rFonts w:ascii="Times New Roman" w:hAnsi="Times New Roman" w:cs="Times New Roman"/>
          <w:color w:val="000000"/>
          <w:lang w:eastAsia="zh-TW"/>
        </w:rPr>
        <w:t>yrethroid resistance</w:t>
      </w:r>
      <w:r w:rsidR="0011396F" w:rsidRPr="0011396F">
        <w:rPr>
          <w:rFonts w:ascii="Times New Roman" w:hAnsi="Times New Roman" w:cs="Times New Roman"/>
          <w:color w:val="000000"/>
          <w:lang w:eastAsia="zh-TW"/>
        </w:rPr>
        <w:t xml:space="preserve"> </w:t>
      </w:r>
      <w:r w:rsidR="0011396F">
        <w:rPr>
          <w:rFonts w:ascii="Times New Roman" w:hAnsi="Times New Roman" w:cs="Times New Roman"/>
          <w:color w:val="000000"/>
          <w:lang w:eastAsia="zh-TW"/>
        </w:rPr>
        <w:t>in</w:t>
      </w:r>
      <w:r w:rsidR="004F6389">
        <w:rPr>
          <w:rFonts w:ascii="Times New Roman" w:hAnsi="Times New Roman" w:cs="Times New Roman"/>
          <w:color w:val="000000"/>
          <w:lang w:eastAsia="zh-TW"/>
        </w:rPr>
        <w:t xml:space="preserve"> </w:t>
      </w:r>
      <w:r w:rsidR="00815C9C">
        <w:rPr>
          <w:rFonts w:ascii="Times New Roman" w:hAnsi="Times New Roman" w:cs="Times New Roman"/>
          <w:color w:val="000000"/>
          <w:lang w:eastAsia="zh-TW"/>
        </w:rPr>
        <w:t>RLEM</w:t>
      </w:r>
      <w:r w:rsidR="00815C9C" w:rsidRPr="00EF4181" w:rsidDel="00815C9C">
        <w:rPr>
          <w:rStyle w:val="fontstyle01"/>
          <w:rFonts w:ascii="Times New Roman" w:hAnsi="Times New Roman" w:cs="Times New Roman"/>
          <w:i/>
          <w:iCs/>
          <w:sz w:val="24"/>
          <w:szCs w:val="24"/>
        </w:rPr>
        <w:t xml:space="preserve"> </w:t>
      </w:r>
      <w:r w:rsidR="0011396F">
        <w:rPr>
          <w:rFonts w:ascii="Times New Roman" w:hAnsi="Times New Roman" w:cs="Times New Roman"/>
          <w:color w:val="000000"/>
          <w:lang w:eastAsia="zh-TW"/>
        </w:rPr>
        <w:t xml:space="preserve">is associated with </w:t>
      </w:r>
      <w:r w:rsidR="004F6389">
        <w:rPr>
          <w:rFonts w:ascii="Times New Roman" w:hAnsi="Times New Roman" w:cs="Times New Roman"/>
          <w:color w:val="000000"/>
          <w:lang w:eastAsia="zh-TW"/>
        </w:rPr>
        <w:t xml:space="preserve">fitness cost and </w:t>
      </w:r>
      <w:r w:rsidR="0011396F">
        <w:rPr>
          <w:rFonts w:ascii="Times New Roman" w:hAnsi="Times New Roman" w:cs="Times New Roman"/>
          <w:color w:val="000000"/>
          <w:lang w:eastAsia="zh-TW"/>
        </w:rPr>
        <w:t>therefore</w:t>
      </w:r>
      <w:r w:rsidR="007276A3">
        <w:rPr>
          <w:rFonts w:ascii="Times New Roman" w:hAnsi="Times New Roman" w:cs="Times New Roman"/>
          <w:color w:val="000000"/>
          <w:lang w:eastAsia="zh-TW"/>
        </w:rPr>
        <w:t xml:space="preserve"> the</w:t>
      </w:r>
      <w:r w:rsidR="0011396F">
        <w:rPr>
          <w:rFonts w:ascii="Times New Roman" w:hAnsi="Times New Roman" w:cs="Times New Roman"/>
          <w:color w:val="000000"/>
          <w:lang w:eastAsia="zh-TW"/>
        </w:rPr>
        <w:t xml:space="preserve"> </w:t>
      </w:r>
      <w:r w:rsidR="007276A3">
        <w:rPr>
          <w:rFonts w:ascii="Times New Roman" w:hAnsi="Times New Roman" w:cs="Times New Roman"/>
          <w:color w:val="000000"/>
          <w:lang w:eastAsia="zh-TW"/>
        </w:rPr>
        <w:t xml:space="preserve">frequency of the </w:t>
      </w:r>
      <w:r w:rsidR="0011396F">
        <w:rPr>
          <w:rFonts w:ascii="Times New Roman" w:hAnsi="Times New Roman" w:cs="Times New Roman"/>
          <w:color w:val="000000"/>
          <w:lang w:eastAsia="zh-TW"/>
        </w:rPr>
        <w:t xml:space="preserve">resistant </w:t>
      </w:r>
      <w:r w:rsidR="001811AE">
        <w:rPr>
          <w:rFonts w:ascii="Times New Roman" w:hAnsi="Times New Roman" w:cs="Times New Roman"/>
          <w:color w:val="000000"/>
          <w:lang w:eastAsia="zh-TW"/>
        </w:rPr>
        <w:t xml:space="preserve">allele </w:t>
      </w:r>
      <w:r w:rsidR="004F6389">
        <w:rPr>
          <w:rFonts w:ascii="Times New Roman" w:hAnsi="Times New Roman" w:cs="Times New Roman"/>
          <w:color w:val="000000"/>
          <w:lang w:eastAsia="zh-TW"/>
        </w:rPr>
        <w:t>will decrease through generations in the absence of pyrethroids</w:t>
      </w:r>
      <w:r w:rsidR="0011396F">
        <w:rPr>
          <w:rFonts w:ascii="Times New Roman" w:hAnsi="Times New Roman" w:cs="Times New Roman"/>
          <w:color w:val="000000"/>
          <w:lang w:eastAsia="zh-TW"/>
        </w:rPr>
        <w:t xml:space="preserve"> </w:t>
      </w:r>
      <w:r w:rsidR="00AA6D41">
        <w:rPr>
          <w:rFonts w:ascii="Times New Roman" w:hAnsi="Times New Roman" w:cs="Times New Roman"/>
          <w:color w:val="000000"/>
          <w:lang w:eastAsia="zh-TW"/>
        </w:rPr>
        <w:fldChar w:fldCharType="begin"/>
      </w:r>
      <w:r w:rsidR="00AA6D41">
        <w:rPr>
          <w:rFonts w:ascii="Times New Roman" w:hAnsi="Times New Roman" w:cs="Times New Roman"/>
          <w:color w:val="000000"/>
          <w:lang w:eastAsia="zh-TW"/>
        </w:rPr>
        <w:instrText xml:space="preserve"> ADDIN EN.CITE &lt;EndNote&gt;&lt;Cite&gt;&lt;Author&gt;Cheng&lt;/Author&gt;&lt;Year&gt;2021&lt;/Year&gt;&lt;RecNum&gt;128&lt;/RecNum&gt;&lt;DisplayText&gt;(Cheng et al. 2021a)&lt;/DisplayText&gt;&lt;record&gt;&lt;rec-number&gt;128&lt;/rec-number&gt;&lt;foreign-keys&gt;&lt;key app="EN" db-id="s5vvr255gvp59weevr3xpztlawd0522wpws0" timestamp="1617855283"&gt;128&lt;/key&gt;&lt;/foreign-keys&gt;&lt;ref-type name="Journal Article"&gt;17&lt;/ref-type&gt;&lt;contributors&gt;&lt;authors&gt;&lt;author&gt;Cheng, Xuan&lt;/author&gt;&lt;author&gt;Hoffmann, Ary A&lt;/author&gt;&lt;author&gt;Edwards, Owain R&lt;/author&gt;&lt;author&gt;Umina, Paul A&lt;/author&gt;&lt;/authors&gt;&lt;/contributors&gt;&lt;titles&gt;&lt;title&gt;&lt;style face="normal" font="default" size="100%"&gt;Fitness Costs Associated with Pyrethroid Resistance in &lt;/style&gt;&lt;style face="italic" font="default" size="100%"&gt;Halotydeus destructor&lt;/style&gt;&lt;style face="normal" font="default" size="100%"&gt; (Tucker)(Acari: Penthaleidae) Elucidated Through Semi-field Trials&lt;/style&gt;&lt;/title&gt;&lt;secondary-title&gt;Journal of Economic Entomology&lt;/secondary-title&gt;&lt;/titles&gt;&lt;periodical&gt;&lt;full-title&gt;Journal of Economic Entomology&lt;/full-title&gt;&lt;abbr-1&gt;J. Econ. Entom.&lt;/abbr-1&gt;&lt;/periodical&gt;&lt;dates&gt;&lt;year&gt;2021&lt;/year&gt;&lt;/dates&gt;&lt;urls&gt;&lt;/urls&gt;&lt;/record&gt;&lt;/Cite&gt;&lt;/EndNote&gt;</w:instrText>
      </w:r>
      <w:r w:rsidR="00AA6D41">
        <w:rPr>
          <w:rFonts w:ascii="Times New Roman" w:hAnsi="Times New Roman" w:cs="Times New Roman"/>
          <w:color w:val="000000"/>
          <w:lang w:eastAsia="zh-TW"/>
        </w:rPr>
        <w:fldChar w:fldCharType="separate"/>
      </w:r>
      <w:r w:rsidR="00AA6D41">
        <w:rPr>
          <w:rFonts w:ascii="Times New Roman" w:hAnsi="Times New Roman" w:cs="Times New Roman"/>
          <w:noProof/>
          <w:color w:val="000000"/>
          <w:lang w:eastAsia="zh-TW"/>
        </w:rPr>
        <w:t>(Cheng et al. 2021a)</w:t>
      </w:r>
      <w:r w:rsidR="00AA6D41">
        <w:rPr>
          <w:rFonts w:ascii="Times New Roman" w:hAnsi="Times New Roman" w:cs="Times New Roman"/>
          <w:color w:val="000000"/>
          <w:lang w:eastAsia="zh-TW"/>
        </w:rPr>
        <w:fldChar w:fldCharType="end"/>
      </w:r>
      <w:r w:rsidR="0011396F">
        <w:rPr>
          <w:rFonts w:ascii="Times New Roman" w:hAnsi="Times New Roman" w:cs="Times New Roman"/>
          <w:color w:val="000000"/>
          <w:lang w:eastAsia="zh-TW"/>
        </w:rPr>
        <w:t>.</w:t>
      </w:r>
      <w:r w:rsidR="004F6389">
        <w:rPr>
          <w:rFonts w:ascii="Times New Roman" w:hAnsi="Times New Roman" w:cs="Times New Roman"/>
          <w:color w:val="000000"/>
          <w:lang w:eastAsia="zh-TW"/>
        </w:rPr>
        <w:t xml:space="preserve"> </w:t>
      </w:r>
    </w:p>
    <w:p w14:paraId="4E58FEE1" w14:textId="27EC9595" w:rsidR="00B06377" w:rsidRPr="006C345B" w:rsidRDefault="00B06377" w:rsidP="00AE2B99">
      <w:pPr>
        <w:rPr>
          <w:rFonts w:ascii="TimesNewRomanPS" w:hAnsi="TimesNewRomanPS" w:hint="eastAsia"/>
          <w:color w:val="242021"/>
        </w:rPr>
      </w:pPr>
    </w:p>
    <w:p w14:paraId="56EA230E" w14:textId="340C4486" w:rsidR="00D504A8" w:rsidRDefault="007276A3" w:rsidP="00D504A8">
      <w:pPr>
        <w:rPr>
          <w:rFonts w:ascii="TimesNewRomanPS" w:hAnsi="TimesNewRomanPS" w:hint="eastAsia"/>
          <w:color w:val="242021"/>
          <w:lang w:eastAsia="zh-TW"/>
        </w:rPr>
      </w:pPr>
      <w:r>
        <w:rPr>
          <w:rFonts w:ascii="TimesNewRomanPS" w:hAnsi="TimesNewRomanPS"/>
          <w:color w:val="242021"/>
          <w:lang w:eastAsia="zh-TW"/>
        </w:rPr>
        <w:t xml:space="preserve">The above strategies can only be implemented widely if there is an easy and rapid way of detecting </w:t>
      </w:r>
      <w:r w:rsidR="006E5AC6">
        <w:rPr>
          <w:rFonts w:ascii="TimesNewRomanPS" w:hAnsi="TimesNewRomanPS"/>
          <w:color w:val="242021"/>
          <w:lang w:eastAsia="zh-TW"/>
        </w:rPr>
        <w:t xml:space="preserve">resistant mites. </w:t>
      </w:r>
      <w:r w:rsidR="00A17B11">
        <w:rPr>
          <w:rFonts w:ascii="TimesNewRomanPS" w:hAnsi="TimesNewRomanPS"/>
          <w:color w:val="242021"/>
          <w:lang w:eastAsia="zh-TW"/>
        </w:rPr>
        <w:t>Resistance in RLEM populations is typically assessed</w:t>
      </w:r>
      <w:r w:rsidR="008131D4">
        <w:rPr>
          <w:rFonts w:ascii="TimesNewRomanPS" w:hAnsi="TimesNewRomanPS"/>
          <w:color w:val="242021"/>
          <w:lang w:eastAsia="zh-TW"/>
        </w:rPr>
        <w:t xml:space="preserve"> </w:t>
      </w:r>
      <w:r w:rsidR="00A17B11">
        <w:rPr>
          <w:rFonts w:ascii="TimesNewRomanPS" w:hAnsi="TimesNewRomanPS"/>
          <w:color w:val="242021"/>
          <w:lang w:eastAsia="zh-TW"/>
        </w:rPr>
        <w:t>using</w:t>
      </w:r>
      <w:r w:rsidR="008131D4">
        <w:rPr>
          <w:rFonts w:ascii="TimesNewRomanPS" w:hAnsi="TimesNewRomanPS"/>
          <w:color w:val="242021"/>
          <w:lang w:eastAsia="zh-TW"/>
        </w:rPr>
        <w:t xml:space="preserve"> phenotypic </w:t>
      </w:r>
      <w:r w:rsidR="009977F1">
        <w:rPr>
          <w:rFonts w:ascii="TimesNewRomanPS" w:hAnsi="TimesNewRomanPS"/>
          <w:color w:val="242021"/>
          <w:lang w:eastAsia="zh-TW"/>
        </w:rPr>
        <w:t>bioassay</w:t>
      </w:r>
      <w:r w:rsidR="00A17B11">
        <w:rPr>
          <w:rFonts w:ascii="TimesNewRomanPS" w:hAnsi="TimesNewRomanPS"/>
          <w:color w:val="242021"/>
          <w:lang w:eastAsia="zh-TW"/>
        </w:rPr>
        <w:t>s, a method that utilizes</w:t>
      </w:r>
      <w:r w:rsidR="00B515D8">
        <w:rPr>
          <w:rFonts w:ascii="TimesNewRomanPS" w:hAnsi="TimesNewRomanPS"/>
          <w:color w:val="242021"/>
          <w:lang w:eastAsia="zh-TW"/>
        </w:rPr>
        <w:t xml:space="preserve"> pesticide-coated vials </w:t>
      </w:r>
      <w:r w:rsidR="00970D08">
        <w:rPr>
          <w:rFonts w:ascii="TimesNewRomanPS" w:hAnsi="TimesNewRomanPS"/>
          <w:color w:val="242021"/>
          <w:lang w:eastAsia="zh-TW"/>
        </w:rPr>
        <w:t xml:space="preserve">first </w:t>
      </w:r>
      <w:r w:rsidR="00A74822">
        <w:rPr>
          <w:rFonts w:ascii="TimesNewRomanPS" w:hAnsi="TimesNewRomanPS"/>
          <w:color w:val="242021"/>
          <w:lang w:eastAsia="zh-TW"/>
        </w:rPr>
        <w:t xml:space="preserve">developed </w:t>
      </w:r>
      <w:r w:rsidR="004600D2">
        <w:rPr>
          <w:rFonts w:ascii="TimesNewRomanPS" w:hAnsi="TimesNewRomanPS"/>
          <w:color w:val="242021"/>
          <w:lang w:eastAsia="zh-TW"/>
        </w:rPr>
        <w:t xml:space="preserve">to </w:t>
      </w:r>
      <w:r>
        <w:rPr>
          <w:rFonts w:ascii="TimesNewRomanPS" w:hAnsi="TimesNewRomanPS"/>
          <w:color w:val="242021"/>
          <w:lang w:eastAsia="zh-TW"/>
        </w:rPr>
        <w:t xml:space="preserve">test for tolerance to pesticides </w:t>
      </w:r>
      <w:r>
        <w:rPr>
          <w:rStyle w:val="fontstyle01"/>
          <w:rFonts w:ascii="Times New Roman" w:hAnsi="Times New Roman" w:cs="Times New Roman"/>
          <w:i/>
          <w:iCs/>
          <w:sz w:val="24"/>
          <w:szCs w:val="24"/>
        </w:rPr>
        <w:t xml:space="preserve"> </w:t>
      </w:r>
      <w:r w:rsidR="00B515D8" w:rsidRPr="00B515D8">
        <w:rPr>
          <w:rStyle w:val="fontstyle01"/>
          <w:rFonts w:ascii="Times New Roman" w:hAnsi="Times New Roman" w:cs="Times New Roman"/>
          <w:sz w:val="24"/>
          <w:szCs w:val="24"/>
        </w:rPr>
        <w:fldChar w:fldCharType="begin"/>
      </w:r>
      <w:r w:rsidR="00B515D8" w:rsidRPr="00B515D8">
        <w:rPr>
          <w:rStyle w:val="fontstyle01"/>
          <w:rFonts w:ascii="Times New Roman" w:hAnsi="Times New Roman" w:cs="Times New Roman"/>
          <w:sz w:val="24"/>
          <w:szCs w:val="24"/>
        </w:rPr>
        <w:instrText xml:space="preserve"> ADDIN EN.CITE &lt;EndNote&gt;&lt;Cite&gt;&lt;Author&gt;Hoffmann&lt;/Author&gt;&lt;Year&gt;1997&lt;/Year&gt;&lt;RecNum&gt;143&lt;/RecNum&gt;&lt;DisplayText&gt;(Hoffmann et al. 1997)&lt;/DisplayText&gt;&lt;record&gt;&lt;rec-number&gt;143&lt;/rec-number&gt;&lt;foreign-keys&gt;&lt;key app="EN" db-id="s5vvr255gvp59weevr3xpztlawd0522wpws0" timestamp="1639567257"&gt;143&lt;/key&gt;&lt;/foreign-keys&gt;&lt;ref-type name="Journal Article"&gt;17&lt;/ref-type&gt;&lt;contributors&gt;&lt;authors&gt;&lt;author&gt;Hoffmann, Ary A&lt;/author&gt;&lt;author&gt;Porter, Stephanie&lt;/author&gt;&lt;author&gt;Kovacs, Ingrid&lt;/author&gt;&lt;/authors&gt;&lt;/contributors&gt;&lt;titles&gt;&lt;title&gt;The response of the major crop and pasture pest, the red-legged earth mite (Halotydeus destructor) to pesticides: dose-response curves and evidence for tolerance&lt;/title&gt;&lt;secondary-title&gt;Experimental &amp;amp; Applied Acarology&lt;/secondary-title&gt;&lt;/titles&gt;&lt;periodical&gt;&lt;full-title&gt;Experimental &amp;amp; applied acarology&lt;/full-title&gt;&lt;/periodical&gt;&lt;pages&gt;151-162&lt;/pages&gt;&lt;volume&gt;21&lt;/volume&gt;&lt;number&gt;3&lt;/number&gt;&lt;dates&gt;&lt;year&gt;1997&lt;/year&gt;&lt;/dates&gt;&lt;isbn&gt;1572-9702&lt;/isbn&gt;&lt;urls&gt;&lt;/urls&gt;&lt;/record&gt;&lt;/Cite&gt;&lt;/EndNote&gt;</w:instrText>
      </w:r>
      <w:r w:rsidR="00B515D8" w:rsidRPr="00B515D8">
        <w:rPr>
          <w:rStyle w:val="fontstyle01"/>
          <w:rFonts w:ascii="Times New Roman" w:hAnsi="Times New Roman" w:cs="Times New Roman"/>
          <w:sz w:val="24"/>
          <w:szCs w:val="24"/>
        </w:rPr>
        <w:fldChar w:fldCharType="separate"/>
      </w:r>
      <w:r w:rsidR="00B515D8" w:rsidRPr="00B515D8">
        <w:rPr>
          <w:rStyle w:val="fontstyle01"/>
          <w:rFonts w:ascii="Times New Roman" w:hAnsi="Times New Roman" w:cs="Times New Roman"/>
          <w:noProof/>
          <w:sz w:val="24"/>
          <w:szCs w:val="24"/>
        </w:rPr>
        <w:t>(Hoffmann et al. 1997)</w:t>
      </w:r>
      <w:r w:rsidR="00B515D8" w:rsidRPr="00B515D8">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and subsequently used to screen </w:t>
      </w:r>
      <w:r w:rsidR="00F10328">
        <w:rPr>
          <w:rStyle w:val="fontstyle01"/>
          <w:rFonts w:ascii="Times New Roman" w:hAnsi="Times New Roman" w:cs="Times New Roman"/>
          <w:sz w:val="24"/>
          <w:szCs w:val="24"/>
        </w:rPr>
        <w:t xml:space="preserve">for </w:t>
      </w:r>
      <w:r>
        <w:rPr>
          <w:rStyle w:val="fontstyle01"/>
          <w:rFonts w:ascii="Times New Roman" w:hAnsi="Times New Roman" w:cs="Times New Roman"/>
          <w:sz w:val="24"/>
          <w:szCs w:val="24"/>
        </w:rPr>
        <w:t>and detect resistance (</w:t>
      </w:r>
      <w:r w:rsidR="00970D08">
        <w:rPr>
          <w:rStyle w:val="fontstyle01"/>
          <w:rFonts w:ascii="Times New Roman" w:hAnsi="Times New Roman" w:cs="Times New Roman"/>
          <w:sz w:val="24"/>
          <w:szCs w:val="24"/>
        </w:rPr>
        <w:t>Umina 2007, Umina et al. 2021</w:t>
      </w:r>
      <w:r>
        <w:rPr>
          <w:rStyle w:val="fontstyle01"/>
          <w:rFonts w:ascii="Times New Roman" w:hAnsi="Times New Roman" w:cs="Times New Roman"/>
          <w:sz w:val="24"/>
          <w:szCs w:val="24"/>
        </w:rPr>
        <w:t xml:space="preserve">). </w:t>
      </w:r>
      <w:r w:rsidR="00F10328">
        <w:rPr>
          <w:rStyle w:val="fontstyle01"/>
          <w:rFonts w:ascii="Times New Roman" w:hAnsi="Times New Roman" w:cs="Times New Roman"/>
          <w:sz w:val="24"/>
          <w:szCs w:val="24"/>
        </w:rPr>
        <w:t>Th</w:t>
      </w:r>
      <w:r w:rsidR="00970D08">
        <w:rPr>
          <w:rStyle w:val="fontstyle01"/>
          <w:rFonts w:ascii="Times New Roman" w:hAnsi="Times New Roman" w:cs="Times New Roman"/>
          <w:sz w:val="24"/>
          <w:szCs w:val="24"/>
        </w:rPr>
        <w:t>is</w:t>
      </w:r>
      <w:r w:rsidR="00F10328">
        <w:rPr>
          <w:rStyle w:val="fontstyle01"/>
          <w:rFonts w:ascii="Times New Roman" w:hAnsi="Times New Roman" w:cs="Times New Roman"/>
          <w:sz w:val="24"/>
          <w:szCs w:val="24"/>
        </w:rPr>
        <w:t xml:space="preserve"> </w:t>
      </w:r>
      <w:r w:rsidR="00970D08">
        <w:rPr>
          <w:rStyle w:val="fontstyle01"/>
          <w:rFonts w:ascii="Times New Roman" w:hAnsi="Times New Roman" w:cs="Times New Roman"/>
          <w:sz w:val="24"/>
          <w:szCs w:val="24"/>
        </w:rPr>
        <w:t xml:space="preserve">bioassay technique is labour intensive and </w:t>
      </w:r>
      <w:r>
        <w:rPr>
          <w:rStyle w:val="fontstyle01"/>
          <w:rFonts w:ascii="Times New Roman" w:hAnsi="Times New Roman" w:cs="Times New Roman"/>
          <w:sz w:val="24"/>
          <w:szCs w:val="24"/>
        </w:rPr>
        <w:t xml:space="preserve">takes </w:t>
      </w:r>
      <w:r w:rsidR="00970D08">
        <w:rPr>
          <w:rFonts w:ascii="TimesNewRomanPS" w:hAnsi="TimesNewRomanPS"/>
          <w:color w:val="242021"/>
          <w:lang w:eastAsia="zh-TW"/>
        </w:rPr>
        <w:t xml:space="preserve">several </w:t>
      </w:r>
      <w:r w:rsidR="009F1E75">
        <w:rPr>
          <w:rFonts w:ascii="TimesNewRomanPS" w:hAnsi="TimesNewRomanPS"/>
          <w:color w:val="242021"/>
          <w:lang w:eastAsia="zh-TW"/>
        </w:rPr>
        <w:t>days</w:t>
      </w:r>
      <w:r w:rsidR="00970D08">
        <w:rPr>
          <w:rFonts w:ascii="TimesNewRomanPS" w:hAnsi="TimesNewRomanPS"/>
          <w:color w:val="242021"/>
          <w:lang w:eastAsia="zh-TW"/>
        </w:rPr>
        <w:t xml:space="preserve"> before a result is known</w:t>
      </w:r>
      <w:r w:rsidR="00F10328">
        <w:rPr>
          <w:rFonts w:ascii="TimesNewRomanPS" w:hAnsi="TimesNewRomanPS"/>
          <w:color w:val="242021"/>
          <w:lang w:eastAsia="zh-TW"/>
        </w:rPr>
        <w:t>; a</w:t>
      </w:r>
      <w:r w:rsidR="00033169">
        <w:rPr>
          <w:rFonts w:ascii="TimesNewRomanPS" w:hAnsi="TimesNewRomanPS"/>
          <w:color w:val="242021"/>
          <w:lang w:eastAsia="zh-TW"/>
        </w:rPr>
        <w:t>fter mites have been collected from the field and stored at 4</w:t>
      </w:r>
      <w:r w:rsidR="00033169" w:rsidRPr="006E1426">
        <w:rPr>
          <w:rFonts w:ascii="Times New Roman" w:hAnsi="Times New Roman" w:cs="Times New Roman"/>
          <w:color w:val="202124"/>
          <w:sz w:val="21"/>
          <w:szCs w:val="21"/>
          <w:shd w:val="clear" w:color="auto" w:fill="FFFFFF"/>
        </w:rPr>
        <w:t>°C</w:t>
      </w:r>
      <w:r w:rsidR="00033169" w:rsidRPr="006E1426">
        <w:rPr>
          <w:rFonts w:ascii="Times New Roman" w:hAnsi="Times New Roman" w:cs="Times New Roman"/>
          <w:color w:val="242021"/>
          <w:lang w:eastAsia="zh-TW"/>
        </w:rPr>
        <w:t xml:space="preserve"> </w:t>
      </w:r>
      <w:r w:rsidR="00033169">
        <w:rPr>
          <w:rFonts w:ascii="TimesNewRomanPS" w:hAnsi="TimesNewRomanPS"/>
          <w:color w:val="242021"/>
          <w:lang w:eastAsia="zh-TW"/>
        </w:rPr>
        <w:t>in the lab</w:t>
      </w:r>
      <w:r w:rsidR="00A17B11">
        <w:rPr>
          <w:rFonts w:ascii="TimesNewRomanPS" w:hAnsi="TimesNewRomanPS"/>
          <w:color w:val="242021"/>
          <w:lang w:eastAsia="zh-TW"/>
        </w:rPr>
        <w:t>oratory</w:t>
      </w:r>
      <w:r w:rsidR="00033169">
        <w:rPr>
          <w:rFonts w:ascii="TimesNewRomanPS" w:hAnsi="TimesNewRomanPS"/>
          <w:color w:val="242021"/>
          <w:lang w:eastAsia="zh-TW"/>
        </w:rPr>
        <w:t>, v</w:t>
      </w:r>
      <w:r w:rsidR="006B4E5F">
        <w:rPr>
          <w:rFonts w:ascii="TimesNewRomanPS" w:hAnsi="TimesNewRomanPS"/>
          <w:color w:val="242021"/>
          <w:lang w:eastAsia="zh-TW"/>
        </w:rPr>
        <w:t xml:space="preserve">ials for bioassays </w:t>
      </w:r>
      <w:r w:rsidR="001E3D2C">
        <w:rPr>
          <w:rFonts w:ascii="TimesNewRomanPS" w:hAnsi="TimesNewRomanPS"/>
          <w:color w:val="242021"/>
          <w:lang w:eastAsia="zh-TW"/>
        </w:rPr>
        <w:t>are</w:t>
      </w:r>
      <w:r w:rsidR="006B4E5F">
        <w:rPr>
          <w:rFonts w:ascii="TimesNewRomanPS" w:hAnsi="TimesNewRomanPS"/>
          <w:color w:val="242021"/>
          <w:lang w:eastAsia="zh-TW"/>
        </w:rPr>
        <w:t xml:space="preserve"> coated with different concentrations of pesticide</w:t>
      </w:r>
      <w:r w:rsidR="001E3D2C">
        <w:rPr>
          <w:rFonts w:ascii="TimesNewRomanPS" w:hAnsi="TimesNewRomanPS"/>
          <w:color w:val="242021"/>
          <w:lang w:eastAsia="zh-TW"/>
        </w:rPr>
        <w:t xml:space="preserve"> solutions</w:t>
      </w:r>
      <w:r w:rsidR="009F1E75">
        <w:rPr>
          <w:rFonts w:ascii="TimesNewRomanPS" w:hAnsi="TimesNewRomanPS"/>
          <w:color w:val="242021"/>
          <w:lang w:eastAsia="zh-TW"/>
        </w:rPr>
        <w:t xml:space="preserve"> on the first day.</w:t>
      </w:r>
      <w:r w:rsidR="001E3D2C">
        <w:rPr>
          <w:rFonts w:ascii="TimesNewRomanPS" w:hAnsi="TimesNewRomanPS"/>
          <w:color w:val="242021"/>
          <w:lang w:eastAsia="zh-TW"/>
        </w:rPr>
        <w:t xml:space="preserve"> Then, vials are left upside down overnight on to air dry</w:t>
      </w:r>
      <w:r w:rsidR="009F1E75">
        <w:rPr>
          <w:rFonts w:ascii="TimesNewRomanPS" w:hAnsi="TimesNewRomanPS"/>
          <w:color w:val="242021"/>
          <w:lang w:eastAsia="zh-TW"/>
        </w:rPr>
        <w:t>.</w:t>
      </w:r>
      <w:r w:rsidR="001E3D2C">
        <w:rPr>
          <w:rFonts w:ascii="TimesNewRomanPS" w:hAnsi="TimesNewRomanPS"/>
          <w:color w:val="242021"/>
          <w:lang w:eastAsia="zh-TW"/>
        </w:rPr>
        <w:t xml:space="preserve"> </w:t>
      </w:r>
      <w:r w:rsidR="009F1E75">
        <w:rPr>
          <w:rFonts w:ascii="TimesNewRomanPS" w:hAnsi="TimesNewRomanPS"/>
          <w:color w:val="242021"/>
          <w:lang w:eastAsia="zh-TW"/>
        </w:rPr>
        <w:t>M</w:t>
      </w:r>
      <w:r w:rsidR="001E3D2C">
        <w:rPr>
          <w:rFonts w:ascii="TimesNewRomanPS" w:hAnsi="TimesNewRomanPS"/>
          <w:color w:val="242021"/>
          <w:lang w:eastAsia="zh-TW"/>
        </w:rPr>
        <w:t xml:space="preserve">ites introduced into vials on the </w:t>
      </w:r>
      <w:r w:rsidR="009F1E75">
        <w:rPr>
          <w:rFonts w:ascii="TimesNewRomanPS" w:hAnsi="TimesNewRomanPS"/>
          <w:color w:val="242021"/>
          <w:lang w:eastAsia="zh-TW"/>
        </w:rPr>
        <w:t>second</w:t>
      </w:r>
      <w:r w:rsidR="001E3D2C">
        <w:rPr>
          <w:rFonts w:ascii="TimesNewRomanPS" w:hAnsi="TimesNewRomanPS"/>
          <w:color w:val="242021"/>
          <w:lang w:eastAsia="zh-TW"/>
        </w:rPr>
        <w:t xml:space="preserve"> day</w:t>
      </w:r>
      <w:r w:rsidR="00F10328">
        <w:rPr>
          <w:rFonts w:ascii="TimesNewRomanPS" w:hAnsi="TimesNewRomanPS"/>
          <w:color w:val="242021"/>
          <w:lang w:eastAsia="zh-TW"/>
        </w:rPr>
        <w:t xml:space="preserve"> are scored for mortality</w:t>
      </w:r>
      <w:r w:rsidR="00A17B11">
        <w:rPr>
          <w:rFonts w:ascii="TimesNewRomanPS" w:hAnsi="TimesNewRomanPS"/>
          <w:color w:val="242021"/>
          <w:lang w:eastAsia="zh-TW"/>
        </w:rPr>
        <w:t>, typically either</w:t>
      </w:r>
      <w:r w:rsidR="00F10328">
        <w:rPr>
          <w:rFonts w:ascii="TimesNewRomanPS" w:hAnsi="TimesNewRomanPS"/>
          <w:color w:val="242021"/>
          <w:lang w:eastAsia="zh-TW"/>
        </w:rPr>
        <w:t xml:space="preserve"> </w:t>
      </w:r>
      <w:r w:rsidR="009F1E75">
        <w:rPr>
          <w:rFonts w:ascii="TimesNewRomanPS" w:hAnsi="TimesNewRomanPS"/>
          <w:color w:val="242021"/>
          <w:lang w:eastAsia="zh-TW"/>
        </w:rPr>
        <w:t xml:space="preserve">8h or 24h </w:t>
      </w:r>
      <w:r w:rsidR="00F10328">
        <w:rPr>
          <w:rFonts w:ascii="TimesNewRomanPS" w:hAnsi="TimesNewRomanPS"/>
          <w:color w:val="242021"/>
          <w:lang w:eastAsia="zh-TW"/>
        </w:rPr>
        <w:t>later</w:t>
      </w:r>
      <w:r w:rsidR="00561FF8">
        <w:rPr>
          <w:rFonts w:ascii="TimesNewRomanPS" w:hAnsi="TimesNewRomanPS"/>
          <w:color w:val="242021"/>
          <w:lang w:eastAsia="zh-TW"/>
        </w:rPr>
        <w:t xml:space="preserve">. </w:t>
      </w:r>
      <w:r w:rsidR="00AF7F89">
        <w:rPr>
          <w:rFonts w:ascii="TimesNewRomanPS" w:hAnsi="TimesNewRomanPS"/>
          <w:color w:val="242021"/>
          <w:lang w:eastAsia="zh-TW"/>
        </w:rPr>
        <w:t xml:space="preserve">However, </w:t>
      </w:r>
      <w:r w:rsidR="009358EF">
        <w:rPr>
          <w:rFonts w:ascii="TimesNewRomanPS" w:hAnsi="TimesNewRomanPS"/>
          <w:color w:val="242021"/>
          <w:lang w:eastAsia="zh-TW"/>
        </w:rPr>
        <w:t xml:space="preserve">this assay can produce unreliable results when </w:t>
      </w:r>
      <w:r w:rsidR="00AF7F89">
        <w:rPr>
          <w:rFonts w:ascii="TimesNewRomanPS" w:hAnsi="TimesNewRomanPS"/>
          <w:color w:val="242021"/>
          <w:lang w:eastAsia="zh-TW"/>
        </w:rPr>
        <w:t xml:space="preserve">mites </w:t>
      </w:r>
      <w:r w:rsidR="009358EF">
        <w:rPr>
          <w:rFonts w:ascii="TimesNewRomanPS" w:hAnsi="TimesNewRomanPS"/>
          <w:color w:val="242021"/>
          <w:lang w:eastAsia="zh-TW"/>
        </w:rPr>
        <w:t>need to be shipped from</w:t>
      </w:r>
      <w:r w:rsidR="009E340A">
        <w:rPr>
          <w:rFonts w:ascii="TimesNewRomanPS" w:hAnsi="TimesNewRomanPS"/>
          <w:color w:val="242021"/>
          <w:lang w:eastAsia="zh-TW"/>
        </w:rPr>
        <w:t xml:space="preserve"> the field to the lab</w:t>
      </w:r>
      <w:r w:rsidR="00A17B11">
        <w:rPr>
          <w:rFonts w:ascii="TimesNewRomanPS" w:hAnsi="TimesNewRomanPS"/>
          <w:color w:val="242021"/>
          <w:lang w:eastAsia="zh-TW"/>
        </w:rPr>
        <w:t>oratory</w:t>
      </w:r>
      <w:r w:rsidR="009E340A">
        <w:rPr>
          <w:rFonts w:ascii="TimesNewRomanPS" w:hAnsi="TimesNewRomanPS"/>
          <w:color w:val="242021"/>
          <w:lang w:eastAsia="zh-TW"/>
        </w:rPr>
        <w:t xml:space="preserve"> </w:t>
      </w:r>
      <w:r w:rsidR="009358EF">
        <w:rPr>
          <w:rFonts w:ascii="TimesNewRomanPS" w:hAnsi="TimesNewRomanPS"/>
          <w:color w:val="242021"/>
          <w:lang w:eastAsia="zh-TW"/>
        </w:rPr>
        <w:t xml:space="preserve">for bioassays </w:t>
      </w:r>
      <w:r w:rsidR="00EF16FD">
        <w:rPr>
          <w:rFonts w:ascii="TimesNewRomanPS" w:hAnsi="TimesNewRomanPS" w:hint="eastAsia"/>
          <w:color w:val="242021"/>
          <w:lang w:eastAsia="zh-TW"/>
        </w:rPr>
        <w:fldChar w:fldCharType="begin"/>
      </w:r>
      <w:r w:rsidR="00EF16FD">
        <w:rPr>
          <w:rFonts w:ascii="TimesNewRomanPS" w:hAnsi="TimesNewRomanPS" w:hint="eastAsia"/>
          <w:color w:val="242021"/>
          <w:lang w:eastAsia="zh-TW"/>
        </w:rPr>
        <w:instrText xml:space="preserve"> ADDIN EN.CITE &lt;EndNote&gt;&lt;Cite&gt;&lt;Author&gt;Cheng&lt;/Author&gt;&lt;Year&gt;2021&lt;/Year&gt;&lt;RecNum&gt;128&lt;/RecNum&gt;&lt;DisplayText&gt;(Cheng et al. 2021a)&lt;/DisplayText&gt;&lt;record&gt;&lt;rec-number&gt;128&lt;/rec-number&gt;&lt;foreign-keys&gt;&lt;key app="EN" db-id="s5vvr255gvp59weevr3xpztlawd0522wpws0" timestamp="1617855283"&gt;128&lt;/key&gt;&lt;/foreign-keys&gt;&lt;ref-type name="Journal Article"&gt;17&lt;/ref-type&gt;&lt;contributors&gt;&lt;authors&gt;&lt;author&gt;Cheng, Xuan&lt;/author&gt;&lt;author&gt;Hoffmann, Ary A&lt;/author&gt;&lt;author&gt;Edwards, Owain R&lt;/author&gt;&lt;author&gt;Umina, Paul A&lt;/author&gt;&lt;/authors&gt;&lt;/contributors&gt;&lt;titles&gt;&lt;title&gt;&lt;style face="normal" font="default" size="100%"&gt;Fitness Costs Associated with Pyrethroid Resistance in &lt;/style&gt;&lt;style face="italic" font="default" size="100%"&gt;Halotydeus destructor&lt;/style&gt;&lt;style face="normal" font="default" size="100%"&gt; (Tucker)(Acari: Penthaleidae) Elucidated Through Semi-field Trials&lt;/style&gt;&lt;/title&gt;&lt;secondary-title&gt;Journal of Economic Entomology&lt;/secondary-title&gt;&lt;/titles&gt;&lt;periodical&gt;&lt;full-title&gt;Journal of Economic Entomology&lt;/full-title&gt;&lt;abbr-1&gt;J. Econ. Entom.&lt;/abbr-1&gt;&lt;/periodical&gt;&lt;dates&gt;&lt;year&gt;2021&lt;/year&gt;&lt;/dates&gt;&lt;urls&gt;&lt;/urls&gt;&lt;/record&gt;&lt;/Cite&gt;&lt;/EndNote&gt;</w:instrText>
      </w:r>
      <w:r w:rsidR="00EF16FD">
        <w:rPr>
          <w:rFonts w:ascii="TimesNewRomanPS" w:hAnsi="TimesNewRomanPS" w:hint="eastAsia"/>
          <w:color w:val="242021"/>
          <w:lang w:eastAsia="zh-TW"/>
        </w:rPr>
        <w:fldChar w:fldCharType="separate"/>
      </w:r>
      <w:r w:rsidR="00EF16FD">
        <w:rPr>
          <w:rFonts w:ascii="TimesNewRomanPS" w:hAnsi="TimesNewRomanPS" w:hint="eastAsia"/>
          <w:noProof/>
          <w:color w:val="242021"/>
          <w:lang w:eastAsia="zh-TW"/>
        </w:rPr>
        <w:t>(Cheng et al. 2021a)</w:t>
      </w:r>
      <w:r w:rsidR="00EF16FD">
        <w:rPr>
          <w:rFonts w:ascii="TimesNewRomanPS" w:hAnsi="TimesNewRomanPS" w:hint="eastAsia"/>
          <w:color w:val="242021"/>
          <w:lang w:eastAsia="zh-TW"/>
        </w:rPr>
        <w:fldChar w:fldCharType="end"/>
      </w:r>
      <w:r w:rsidR="009E340A">
        <w:rPr>
          <w:rFonts w:ascii="TimesNewRomanPS" w:hAnsi="TimesNewRomanPS"/>
          <w:color w:val="242021"/>
          <w:lang w:eastAsia="zh-TW"/>
        </w:rPr>
        <w:t>.</w:t>
      </w:r>
      <w:r w:rsidR="00AF7F89">
        <w:rPr>
          <w:rFonts w:ascii="TimesNewRomanPS" w:hAnsi="TimesNewRomanPS"/>
          <w:color w:val="242021"/>
          <w:lang w:eastAsia="zh-TW"/>
        </w:rPr>
        <w:t xml:space="preserve"> </w:t>
      </w:r>
      <w:r w:rsidR="009358EF">
        <w:rPr>
          <w:rFonts w:ascii="TimesNewRomanPS" w:hAnsi="TimesNewRomanPS"/>
          <w:color w:val="242021"/>
          <w:lang w:eastAsia="zh-TW"/>
        </w:rPr>
        <w:t xml:space="preserve">In addition, the assay </w:t>
      </w:r>
      <w:r w:rsidR="009C73A2">
        <w:rPr>
          <w:rFonts w:ascii="TimesNewRomanPS" w:hAnsi="TimesNewRomanPS"/>
          <w:color w:val="242021"/>
          <w:lang w:eastAsia="zh-TW"/>
        </w:rPr>
        <w:t>only detect</w:t>
      </w:r>
      <w:r w:rsidR="009358EF">
        <w:rPr>
          <w:rFonts w:ascii="TimesNewRomanPS" w:hAnsi="TimesNewRomanPS"/>
          <w:color w:val="242021"/>
          <w:lang w:eastAsia="zh-TW"/>
        </w:rPr>
        <w:t>s</w:t>
      </w:r>
      <w:r w:rsidR="009C73A2">
        <w:rPr>
          <w:rFonts w:ascii="TimesNewRomanPS" w:hAnsi="TimesNewRomanPS"/>
          <w:color w:val="242021"/>
          <w:lang w:eastAsia="zh-TW"/>
        </w:rPr>
        <w:t xml:space="preserve"> surviv</w:t>
      </w:r>
      <w:r w:rsidR="009358EF">
        <w:rPr>
          <w:rFonts w:ascii="TimesNewRomanPS" w:hAnsi="TimesNewRomanPS"/>
          <w:color w:val="242021"/>
          <w:lang w:eastAsia="zh-TW"/>
        </w:rPr>
        <w:t>ing</w:t>
      </w:r>
      <w:r w:rsidR="009C73A2">
        <w:rPr>
          <w:rFonts w:ascii="TimesNewRomanPS" w:hAnsi="TimesNewRomanPS"/>
          <w:color w:val="242021"/>
          <w:lang w:eastAsia="zh-TW"/>
        </w:rPr>
        <w:t xml:space="preserve"> RR</w:t>
      </w:r>
      <w:r w:rsidR="009358EF">
        <w:rPr>
          <w:rFonts w:ascii="TimesNewRomanPS" w:hAnsi="TimesNewRomanPS"/>
          <w:color w:val="242021"/>
          <w:lang w:eastAsia="zh-TW"/>
        </w:rPr>
        <w:t xml:space="preserve"> mites whereas</w:t>
      </w:r>
      <w:r w:rsidR="009C73A2">
        <w:rPr>
          <w:rFonts w:ascii="TimesNewRomanPS" w:hAnsi="TimesNewRomanPS"/>
          <w:color w:val="242021"/>
          <w:lang w:eastAsia="zh-TW"/>
        </w:rPr>
        <w:t xml:space="preserve"> RS and SS </w:t>
      </w:r>
      <w:r w:rsidR="009358EF">
        <w:rPr>
          <w:rFonts w:ascii="TimesNewRomanPS" w:hAnsi="TimesNewRomanPS"/>
          <w:color w:val="242021"/>
          <w:lang w:eastAsia="zh-TW"/>
        </w:rPr>
        <w:t>mites are both killed</w:t>
      </w:r>
      <w:r w:rsidR="009C73A2">
        <w:rPr>
          <w:rFonts w:ascii="TimesNewRomanPS" w:hAnsi="TimesNewRomanPS"/>
          <w:color w:val="242021"/>
          <w:lang w:eastAsia="zh-TW"/>
        </w:rPr>
        <w:t xml:space="preserve">. </w:t>
      </w:r>
      <w:r w:rsidR="00857AD0">
        <w:rPr>
          <w:rFonts w:ascii="TimesNewRomanPS" w:hAnsi="TimesNewRomanPS"/>
          <w:color w:val="242021"/>
          <w:lang w:eastAsia="zh-TW"/>
        </w:rPr>
        <w:t xml:space="preserve">Although </w:t>
      </w:r>
      <w:r w:rsidR="009358EF">
        <w:rPr>
          <w:rFonts w:ascii="TimesNewRomanPS" w:hAnsi="TimesNewRomanPS"/>
          <w:color w:val="242021"/>
          <w:lang w:eastAsia="zh-TW"/>
        </w:rPr>
        <w:t>molecular assays can be used to identify all three genotypes</w:t>
      </w:r>
      <w:r w:rsidR="00857AD0">
        <w:rPr>
          <w:rFonts w:ascii="TimesNewRomanPS" w:hAnsi="TimesNewRomanPS"/>
          <w:color w:val="242021"/>
          <w:lang w:eastAsia="zh-TW"/>
        </w:rPr>
        <w:t xml:space="preserve"> (e.g. </w:t>
      </w:r>
      <w:r w:rsidR="00A365BE">
        <w:rPr>
          <w:rFonts w:ascii="TimesNewRomanPS" w:hAnsi="TimesNewRomanPS"/>
          <w:color w:val="242021"/>
          <w:lang w:eastAsia="zh-TW"/>
        </w:rPr>
        <w:t xml:space="preserve">Sanger sequencing, HRM genotyping, digital PCR) </w:t>
      </w:r>
      <w:r w:rsidR="00F61959">
        <w:rPr>
          <w:rFonts w:ascii="TimesNewRomanPS" w:hAnsi="TimesNewRomanPS"/>
          <w:color w:val="242021"/>
          <w:lang w:eastAsia="zh-TW"/>
        </w:rPr>
        <w:t>and applied to</w:t>
      </w:r>
      <w:r w:rsidR="00EF16FD">
        <w:rPr>
          <w:rFonts w:ascii="TimesNewRomanPS" w:hAnsi="TimesNewRomanPS"/>
          <w:color w:val="242021"/>
          <w:lang w:eastAsia="zh-TW"/>
        </w:rPr>
        <w:t xml:space="preserve"> </w:t>
      </w:r>
      <w:r w:rsidR="002D71C6">
        <w:rPr>
          <w:rFonts w:ascii="TimesNewRomanPS" w:hAnsi="TimesNewRomanPS"/>
          <w:color w:val="242021"/>
          <w:lang w:eastAsia="zh-TW"/>
        </w:rPr>
        <w:t>pooled sample</w:t>
      </w:r>
      <w:r w:rsidR="00EF16FD">
        <w:rPr>
          <w:rFonts w:ascii="TimesNewRomanPS" w:hAnsi="TimesNewRomanPS"/>
          <w:color w:val="242021"/>
          <w:lang w:eastAsia="zh-TW"/>
        </w:rPr>
        <w:t>s</w:t>
      </w:r>
      <w:r w:rsidR="00970D08">
        <w:rPr>
          <w:rFonts w:ascii="TimesNewRomanPS" w:hAnsi="TimesNewRomanPS"/>
          <w:color w:val="242021"/>
          <w:lang w:eastAsia="zh-TW"/>
        </w:rPr>
        <w:t xml:space="preserve"> </w:t>
      </w:r>
      <w:r w:rsidR="005161B4">
        <w:rPr>
          <w:rFonts w:ascii="TimesNewRomanPS" w:hAnsi="TimesNewRomanPS" w:hint="eastAsia"/>
          <w:color w:val="242021"/>
          <w:lang w:eastAsia="zh-TW"/>
        </w:rPr>
        <w:fldChar w:fldCharType="begin">
          <w:fldData xml:space="preserve">PEVuZE5vdGU+PENpdGU+PEF1dGhvcj5NYWlubzwvQXV0aG9yPjxZZWFyPjIwMjE8L1llYXI+PFJl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</w:fldData>
        </w:fldChar>
      </w:r>
      <w:r w:rsidR="005161B4">
        <w:rPr>
          <w:rFonts w:ascii="TimesNewRomanPS" w:hAnsi="TimesNewRomanPS" w:hint="eastAsia"/>
          <w:color w:val="242021"/>
          <w:lang w:eastAsia="zh-TW"/>
        </w:rPr>
        <w:instrText xml:space="preserve"> ADDIN EN.CITE </w:instrText>
      </w:r>
      <w:r w:rsidR="005161B4">
        <w:rPr>
          <w:rFonts w:ascii="TimesNewRomanPS" w:hAnsi="TimesNewRomanPS" w:hint="eastAsia"/>
          <w:color w:val="242021"/>
          <w:lang w:eastAsia="zh-TW"/>
        </w:rPr>
        <w:fldChar w:fldCharType="begin">
          <w:fldData xml:space="preserve">PEVuZE5vdGU+PENpdGU+PEF1dGhvcj5NYWlubzwvQXV0aG9yPjxZZWFyPjIwMjE8L1llYXI+PFJl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</w:fldData>
        </w:fldChar>
      </w:r>
      <w:r w:rsidR="005161B4">
        <w:rPr>
          <w:rFonts w:ascii="TimesNewRomanPS" w:hAnsi="TimesNewRomanPS" w:hint="eastAsia"/>
          <w:color w:val="242021"/>
          <w:lang w:eastAsia="zh-TW"/>
        </w:rPr>
        <w:instrText xml:space="preserve"> ADDIN EN.CITE.DATA </w:instrText>
      </w:r>
      <w:r w:rsidR="005161B4">
        <w:rPr>
          <w:rFonts w:ascii="TimesNewRomanPS" w:hAnsi="TimesNewRomanPS" w:hint="eastAsia"/>
          <w:color w:val="242021"/>
          <w:lang w:eastAsia="zh-TW"/>
        </w:rPr>
      </w:r>
      <w:r w:rsidR="005161B4">
        <w:rPr>
          <w:rFonts w:ascii="TimesNewRomanPS" w:hAnsi="TimesNewRomanPS" w:hint="eastAsia"/>
          <w:color w:val="242021"/>
          <w:lang w:eastAsia="zh-TW"/>
        </w:rPr>
        <w:fldChar w:fldCharType="end"/>
      </w:r>
      <w:r w:rsidR="005161B4">
        <w:rPr>
          <w:rFonts w:ascii="TimesNewRomanPS" w:hAnsi="TimesNewRomanPS" w:hint="eastAsia"/>
          <w:color w:val="242021"/>
          <w:lang w:eastAsia="zh-TW"/>
        </w:rPr>
      </w:r>
      <w:r w:rsidR="005161B4">
        <w:rPr>
          <w:rFonts w:ascii="TimesNewRomanPS" w:hAnsi="TimesNewRomanPS" w:hint="eastAsia"/>
          <w:color w:val="242021"/>
          <w:lang w:eastAsia="zh-TW"/>
        </w:rPr>
        <w:fldChar w:fldCharType="separate"/>
      </w:r>
      <w:r w:rsidR="005161B4">
        <w:rPr>
          <w:rFonts w:ascii="TimesNewRomanPS" w:hAnsi="TimesNewRomanPS" w:hint="eastAsia"/>
          <w:noProof/>
          <w:color w:val="242021"/>
          <w:lang w:eastAsia="zh-TW"/>
        </w:rPr>
        <w:t>(Cheng et al. 2021b; Cheng et al. 2019b; Edwards et al. 2018; Maino et al. 2021)</w:t>
      </w:r>
      <w:r w:rsidR="005161B4">
        <w:rPr>
          <w:rFonts w:ascii="TimesNewRomanPS" w:hAnsi="TimesNewRomanPS" w:hint="eastAsia"/>
          <w:color w:val="242021"/>
          <w:lang w:eastAsia="zh-TW"/>
        </w:rPr>
        <w:fldChar w:fldCharType="end"/>
      </w:r>
      <w:r w:rsidR="00662AD6">
        <w:rPr>
          <w:rFonts w:ascii="TimesNewRomanPS" w:hAnsi="TimesNewRomanPS"/>
          <w:color w:val="242021"/>
          <w:lang w:eastAsia="zh-TW"/>
        </w:rPr>
        <w:t>,</w:t>
      </w:r>
      <w:r w:rsidR="00F61959">
        <w:rPr>
          <w:rFonts w:ascii="TimesNewRomanPS" w:hAnsi="TimesNewRomanPS"/>
          <w:color w:val="242021"/>
          <w:lang w:eastAsia="zh-TW"/>
        </w:rPr>
        <w:t xml:space="preserve"> </w:t>
      </w:r>
      <w:r w:rsidR="00970D08">
        <w:rPr>
          <w:rFonts w:ascii="TimesNewRomanPS" w:hAnsi="TimesNewRomanPS"/>
          <w:color w:val="242021"/>
          <w:lang w:eastAsia="zh-TW"/>
        </w:rPr>
        <w:t xml:space="preserve">genetic </w:t>
      </w:r>
      <w:r w:rsidR="00F61959">
        <w:rPr>
          <w:rFonts w:ascii="TimesNewRomanPS" w:hAnsi="TimesNewRomanPS"/>
          <w:color w:val="242021"/>
          <w:lang w:eastAsia="zh-TW"/>
        </w:rPr>
        <w:t>approach</w:t>
      </w:r>
      <w:r w:rsidR="00970D08">
        <w:rPr>
          <w:rFonts w:ascii="TimesNewRomanPS" w:hAnsi="TimesNewRomanPS"/>
          <w:color w:val="242021"/>
          <w:lang w:eastAsia="zh-TW"/>
        </w:rPr>
        <w:t>es</w:t>
      </w:r>
      <w:r w:rsidR="00F61959">
        <w:rPr>
          <w:rFonts w:ascii="TimesNewRomanPS" w:hAnsi="TimesNewRomanPS"/>
          <w:color w:val="242021"/>
          <w:lang w:eastAsia="zh-TW"/>
        </w:rPr>
        <w:t xml:space="preserve"> can be expensive and also require shipment of mites to the lab</w:t>
      </w:r>
      <w:r w:rsidR="00970D08">
        <w:rPr>
          <w:rFonts w:ascii="TimesNewRomanPS" w:hAnsi="TimesNewRomanPS"/>
          <w:color w:val="242021"/>
          <w:lang w:eastAsia="zh-TW"/>
        </w:rPr>
        <w:t>oratory</w:t>
      </w:r>
      <w:r w:rsidR="00F61959">
        <w:rPr>
          <w:rFonts w:ascii="TimesNewRomanPS" w:hAnsi="TimesNewRomanPS"/>
          <w:color w:val="242021"/>
          <w:lang w:eastAsia="zh-TW"/>
        </w:rPr>
        <w:t xml:space="preserve"> where specialist equipment is available. On the other hand, a rapid phenotypic</w:t>
      </w:r>
      <w:r w:rsidR="00662AD6">
        <w:rPr>
          <w:rFonts w:ascii="TimesNewRomanPS" w:hAnsi="TimesNewRomanPS"/>
          <w:color w:val="242021"/>
          <w:lang w:eastAsia="zh-TW"/>
        </w:rPr>
        <w:t xml:space="preserve"> bioassay</w:t>
      </w:r>
      <w:r w:rsidR="000D69C9" w:rsidRPr="000D69C9">
        <w:rPr>
          <w:rFonts w:ascii="TimesNewRomanPS" w:hAnsi="TimesNewRomanPS"/>
          <w:color w:val="242021"/>
          <w:lang w:eastAsia="zh-TW"/>
        </w:rPr>
        <w:t xml:space="preserve"> </w:t>
      </w:r>
      <w:r w:rsidR="00F61959">
        <w:rPr>
          <w:rFonts w:ascii="TimesNewRomanPS" w:hAnsi="TimesNewRomanPS"/>
          <w:color w:val="242021"/>
          <w:lang w:eastAsia="zh-TW"/>
        </w:rPr>
        <w:t>would be useful</w:t>
      </w:r>
      <w:r w:rsidR="00D504A8">
        <w:rPr>
          <w:rFonts w:ascii="TimesNewRomanPS" w:hAnsi="TimesNewRomanPS"/>
          <w:color w:val="242021"/>
          <w:lang w:eastAsia="zh-TW"/>
        </w:rPr>
        <w:t xml:space="preserve"> for growers and agronomists</w:t>
      </w:r>
      <w:r w:rsidR="00D504A8">
        <w:rPr>
          <w:rFonts w:ascii="TimesNewRomanPS" w:hAnsi="TimesNewRomanPS" w:hint="eastAsia"/>
          <w:color w:val="242021"/>
          <w:lang w:eastAsia="zh-TW"/>
        </w:rPr>
        <w:t xml:space="preserve"> </w:t>
      </w:r>
      <w:r w:rsidR="00D504A8">
        <w:rPr>
          <w:rFonts w:ascii="TimesNewRomanPS" w:hAnsi="TimesNewRomanPS"/>
          <w:color w:val="242021"/>
          <w:lang w:eastAsia="zh-TW"/>
        </w:rPr>
        <w:t xml:space="preserve">to monitor ongoing resistance evolution </w:t>
      </w:r>
      <w:r w:rsidR="00F61959" w:rsidRPr="006F2F66">
        <w:rPr>
          <w:rFonts w:ascii="TimesNewRomanPS" w:hAnsi="TimesNewRomanPS" w:hint="eastAsia"/>
          <w:i/>
          <w:iCs/>
          <w:color w:val="242021"/>
          <w:lang w:eastAsia="zh-TW"/>
        </w:rPr>
        <w:t>in situ</w:t>
      </w:r>
      <w:r w:rsidR="00D504A8">
        <w:rPr>
          <w:rFonts w:ascii="TimesNewRomanPS" w:hAnsi="TimesNewRomanPS"/>
          <w:color w:val="242021"/>
          <w:lang w:eastAsia="zh-TW"/>
        </w:rPr>
        <w:t xml:space="preserve">. This </w:t>
      </w:r>
      <w:r w:rsidR="00F61959">
        <w:rPr>
          <w:rFonts w:ascii="TimesNewRomanPS" w:hAnsi="TimesNewRomanPS"/>
          <w:color w:val="242021"/>
          <w:lang w:eastAsia="zh-TW"/>
        </w:rPr>
        <w:t>paper describes such an assay that is capable of identifying RR mites.</w:t>
      </w:r>
    </w:p>
    <w:p w14:paraId="38523480" w14:textId="158A35DE" w:rsidR="00C7614A" w:rsidRDefault="00C7614A" w:rsidP="00D504A8">
      <w:pPr>
        <w:rPr>
          <w:rFonts w:ascii="TimesNewRomanPS" w:hAnsi="TimesNewRomanPS" w:hint="eastAsia"/>
          <w:color w:val="242021"/>
          <w:lang w:eastAsia="zh-TW"/>
        </w:rPr>
      </w:pPr>
    </w:p>
    <w:p w14:paraId="72414110" w14:textId="58DFFFC3" w:rsidR="00C7614A" w:rsidRDefault="00C7614A" w:rsidP="00D504A8">
      <w:pPr>
        <w:rPr>
          <w:rFonts w:ascii="TimesNewRomanPS" w:hAnsi="TimesNewRomanPS" w:hint="eastAsia"/>
          <w:color w:val="242021"/>
          <w:lang w:eastAsia="zh-TW"/>
        </w:rPr>
      </w:pPr>
    </w:p>
    <w:p w14:paraId="2463B562" w14:textId="69FCE11B" w:rsidR="00C7614A" w:rsidRPr="00185D61" w:rsidRDefault="00033502" w:rsidP="00D504A8">
      <w:pPr>
        <w:rPr>
          <w:rFonts w:ascii="TimesNewRomanPS" w:hAnsi="TimesNewRomanPS" w:hint="eastAsia"/>
          <w:b/>
          <w:bCs/>
          <w:color w:val="242021"/>
          <w:lang w:eastAsia="zh-TW"/>
        </w:rPr>
      </w:pPr>
      <w:r w:rsidRPr="00185D61">
        <w:rPr>
          <w:rFonts w:ascii="TimesNewRomanPS" w:hAnsi="TimesNewRomanPS"/>
          <w:b/>
          <w:bCs/>
          <w:color w:val="242021"/>
          <w:lang w:eastAsia="zh-TW"/>
        </w:rPr>
        <w:t xml:space="preserve">Material and </w:t>
      </w:r>
      <w:r w:rsidR="00C7614A" w:rsidRPr="00185D61">
        <w:rPr>
          <w:rFonts w:ascii="TimesNewRomanPS" w:hAnsi="TimesNewRomanPS" w:hint="eastAsia"/>
          <w:b/>
          <w:bCs/>
          <w:color w:val="242021"/>
          <w:lang w:eastAsia="zh-TW"/>
        </w:rPr>
        <w:t>M</w:t>
      </w:r>
      <w:r w:rsidR="00C7614A" w:rsidRPr="00185D61">
        <w:rPr>
          <w:rFonts w:ascii="TimesNewRomanPS" w:hAnsi="TimesNewRomanPS"/>
          <w:b/>
          <w:bCs/>
          <w:color w:val="242021"/>
          <w:lang w:eastAsia="zh-TW"/>
        </w:rPr>
        <w:t>ethod</w:t>
      </w:r>
      <w:r w:rsidR="00970D08">
        <w:rPr>
          <w:rFonts w:ascii="TimesNewRomanPS" w:hAnsi="TimesNewRomanPS"/>
          <w:b/>
          <w:bCs/>
          <w:color w:val="242021"/>
          <w:lang w:eastAsia="zh-TW"/>
        </w:rPr>
        <w:t>s</w:t>
      </w:r>
    </w:p>
    <w:p w14:paraId="6884A94A" w14:textId="436CA64B" w:rsidR="00033502" w:rsidRDefault="00033502" w:rsidP="00D504A8">
      <w:pPr>
        <w:rPr>
          <w:rFonts w:ascii="TimesNewRomanPS" w:hAnsi="TimesNewRomanPS" w:hint="eastAsia"/>
          <w:color w:val="242021"/>
          <w:lang w:eastAsia="zh-TW"/>
        </w:rPr>
      </w:pPr>
    </w:p>
    <w:p w14:paraId="3A345B1F" w14:textId="2400CFEF" w:rsidR="007762DB" w:rsidRPr="00185D61" w:rsidRDefault="007762DB" w:rsidP="00D504A8">
      <w:pPr>
        <w:rPr>
          <w:rFonts w:ascii="TimesNewRomanPS" w:hAnsi="TimesNewRomanPS" w:hint="eastAsia"/>
          <w:color w:val="242021"/>
          <w:u w:val="single"/>
          <w:lang w:eastAsia="zh-TW"/>
        </w:rPr>
      </w:pPr>
      <w:r w:rsidRPr="00185D61">
        <w:rPr>
          <w:rFonts w:ascii="TimesNewRomanPS" w:hAnsi="TimesNewRomanPS" w:hint="eastAsia"/>
          <w:color w:val="242021"/>
          <w:u w:val="single"/>
          <w:lang w:eastAsia="zh-TW"/>
        </w:rPr>
        <w:t>M</w:t>
      </w:r>
      <w:r w:rsidRPr="00185D61">
        <w:rPr>
          <w:rFonts w:ascii="TimesNewRomanPS" w:hAnsi="TimesNewRomanPS"/>
          <w:color w:val="242021"/>
          <w:u w:val="single"/>
          <w:lang w:eastAsia="zh-TW"/>
        </w:rPr>
        <w:t>ite collection</w:t>
      </w:r>
      <w:r w:rsidR="00DB7DDB">
        <w:rPr>
          <w:rFonts w:ascii="TimesNewRomanPS" w:hAnsi="TimesNewRomanPS"/>
          <w:color w:val="242021"/>
          <w:u w:val="single"/>
          <w:lang w:eastAsia="zh-TW"/>
        </w:rPr>
        <w:t>s</w:t>
      </w:r>
      <w:r w:rsidR="00E05B6A">
        <w:rPr>
          <w:rFonts w:ascii="TimesNewRomanPS" w:hAnsi="TimesNewRomanPS"/>
          <w:color w:val="242021"/>
          <w:u w:val="single"/>
          <w:lang w:eastAsia="zh-TW"/>
        </w:rPr>
        <w:t xml:space="preserve"> and bioassays</w:t>
      </w:r>
    </w:p>
    <w:p w14:paraId="0E8DF328" w14:textId="3927E0DC" w:rsidR="002473CB" w:rsidRPr="006F2F66" w:rsidRDefault="003A4319" w:rsidP="002473CB">
      <w:pPr>
        <w:rPr>
          <w:rFonts w:ascii="TimesNewRomanPS" w:hAnsi="TimesNewRomanPS" w:hint="eastAsia"/>
          <w:color w:val="242021"/>
          <w:lang w:eastAsia="zh-TW"/>
        </w:rPr>
      </w:pPr>
      <w:r>
        <w:rPr>
          <w:rFonts w:ascii="TimesNewRomanPS" w:hAnsi="TimesNewRomanPS"/>
          <w:color w:val="242021"/>
          <w:lang w:eastAsia="zh-TW"/>
        </w:rPr>
        <w:t>Mite</w:t>
      </w:r>
      <w:ins w:id="1" w:author="Xuan Cheng" w:date="2022-12-05T12:52:00Z">
        <w:r w:rsidR="00666E28">
          <w:rPr>
            <w:rFonts w:ascii="TimesNewRomanPS" w:hAnsi="TimesNewRomanPS"/>
            <w:color w:val="242021"/>
            <w:lang w:eastAsia="zh-TW"/>
          </w:rPr>
          <w:t>s</w:t>
        </w:r>
      </w:ins>
      <w:r>
        <w:rPr>
          <w:rFonts w:ascii="TimesNewRomanPS" w:hAnsi="TimesNewRomanPS"/>
          <w:color w:val="242021"/>
          <w:lang w:eastAsia="zh-TW"/>
        </w:rPr>
        <w:t xml:space="preserve"> were </w:t>
      </w:r>
      <w:r w:rsidR="00F61959">
        <w:rPr>
          <w:rFonts w:ascii="TimesNewRomanPS" w:hAnsi="TimesNewRomanPS"/>
          <w:color w:val="242021"/>
          <w:lang w:eastAsia="zh-TW"/>
        </w:rPr>
        <w:t xml:space="preserve">collected </w:t>
      </w:r>
      <w:r>
        <w:rPr>
          <w:rFonts w:ascii="TimesNewRomanPS" w:hAnsi="TimesNewRomanPS"/>
          <w:color w:val="242021"/>
          <w:lang w:eastAsia="zh-TW"/>
        </w:rPr>
        <w:t xml:space="preserve">with a blower vacuum </w:t>
      </w:r>
      <w:commentRangeStart w:id="2"/>
      <w:r w:rsidR="00F61959">
        <w:rPr>
          <w:rFonts w:ascii="TimesNewRomanPS" w:hAnsi="TimesNewRomanPS"/>
          <w:color w:val="242021"/>
          <w:lang w:eastAsia="zh-TW"/>
        </w:rPr>
        <w:t>()</w:t>
      </w:r>
      <w:commentRangeEnd w:id="2"/>
      <w:r w:rsidR="00F61959">
        <w:rPr>
          <w:rStyle w:val="a9"/>
        </w:rPr>
        <w:commentReference w:id="2"/>
      </w:r>
      <w:r w:rsidR="00F61959">
        <w:rPr>
          <w:rFonts w:ascii="TimesNewRomanPS" w:hAnsi="TimesNewRomanPS"/>
          <w:color w:val="242021"/>
          <w:lang w:eastAsia="zh-TW"/>
        </w:rPr>
        <w:t xml:space="preserve"> </w:t>
      </w:r>
      <w:r w:rsidR="00EE4E7F">
        <w:rPr>
          <w:rFonts w:ascii="TimesNewRomanPS" w:hAnsi="TimesNewRomanPS"/>
          <w:color w:val="242021"/>
          <w:lang w:eastAsia="zh-TW"/>
        </w:rPr>
        <w:t xml:space="preserve">and </w:t>
      </w:r>
      <w:r w:rsidR="00F61959">
        <w:rPr>
          <w:rFonts w:ascii="TimesNewRomanPS" w:hAnsi="TimesNewRomanPS"/>
          <w:color w:val="242021"/>
          <w:lang w:eastAsia="zh-TW"/>
        </w:rPr>
        <w:t>using</w:t>
      </w:r>
      <w:r>
        <w:rPr>
          <w:rFonts w:ascii="TimesNewRomanPS" w:hAnsi="TimesNewRomanPS"/>
          <w:color w:val="242021"/>
          <w:lang w:eastAsia="zh-TW"/>
        </w:rPr>
        <w:t xml:space="preserve"> a </w:t>
      </w:r>
      <w:r w:rsidR="00EE4E7F">
        <w:rPr>
          <w:rFonts w:ascii="TimesNewRomanPS" w:hAnsi="TimesNewRomanPS"/>
          <w:color w:val="242021"/>
          <w:lang w:eastAsia="zh-TW"/>
        </w:rPr>
        <w:t>metal</w:t>
      </w:r>
      <w:r>
        <w:rPr>
          <w:rFonts w:ascii="TimesNewRomanPS" w:hAnsi="TimesNewRomanPS"/>
          <w:color w:val="242021"/>
          <w:lang w:eastAsia="zh-TW"/>
        </w:rPr>
        <w:t xml:space="preserve"> </w:t>
      </w:r>
      <w:r w:rsidR="00EE4E7F">
        <w:rPr>
          <w:rFonts w:ascii="TimesNewRomanPS" w:hAnsi="TimesNewRomanPS"/>
          <w:color w:val="242021"/>
          <w:lang w:eastAsia="zh-TW"/>
        </w:rPr>
        <w:t xml:space="preserve">cup of </w:t>
      </w:r>
      <w:commentRangeStart w:id="3"/>
      <w:r w:rsidR="00EE4E7F">
        <w:rPr>
          <w:rFonts w:ascii="TimesNewRomanPS" w:hAnsi="TimesNewRomanPS"/>
          <w:color w:val="242021"/>
          <w:lang w:eastAsia="zh-TW"/>
        </w:rPr>
        <w:t xml:space="preserve">fine </w:t>
      </w:r>
      <w:commentRangeEnd w:id="3"/>
      <w:r w:rsidR="00F61959">
        <w:rPr>
          <w:rStyle w:val="a9"/>
        </w:rPr>
        <w:commentReference w:id="3"/>
      </w:r>
      <w:r>
        <w:rPr>
          <w:rFonts w:ascii="TimesNewRomanPS" w:hAnsi="TimesNewRomanPS"/>
          <w:color w:val="242021"/>
          <w:lang w:eastAsia="zh-TW"/>
        </w:rPr>
        <w:t>gauze mesh</w:t>
      </w:r>
      <w:r w:rsidR="00C62DBA">
        <w:rPr>
          <w:rFonts w:ascii="TimesNewRomanPS" w:hAnsi="TimesNewRomanPS"/>
          <w:color w:val="242021"/>
          <w:lang w:eastAsia="zh-TW"/>
        </w:rPr>
        <w:t xml:space="preserve"> from a number of locations </w:t>
      </w:r>
      <w:r w:rsidR="00E05B6A">
        <w:rPr>
          <w:rFonts w:ascii="TimesNewRomanPS" w:hAnsi="TimesNewRomanPS"/>
          <w:color w:val="242021"/>
          <w:lang w:eastAsia="zh-TW"/>
        </w:rPr>
        <w:t xml:space="preserve">between July-September 2019 </w:t>
      </w:r>
      <w:r w:rsidR="00C62DBA">
        <w:rPr>
          <w:rFonts w:ascii="TimesNewRomanPS" w:hAnsi="TimesNewRomanPS"/>
          <w:color w:val="242021"/>
          <w:lang w:eastAsia="zh-TW"/>
        </w:rPr>
        <w:t>(</w:t>
      </w:r>
      <w:r w:rsidR="00C62DBA" w:rsidRPr="006F2F66">
        <w:rPr>
          <w:rFonts w:ascii="TimesNewRomanPS" w:hAnsi="TimesNewRomanPS" w:hint="eastAsia"/>
          <w:color w:val="242021"/>
          <w:highlight w:val="yellow"/>
          <w:lang w:eastAsia="zh-TW"/>
        </w:rPr>
        <w:t>Table 1</w:t>
      </w:r>
      <w:r w:rsidR="00C62DBA">
        <w:rPr>
          <w:rFonts w:ascii="TimesNewRomanPS" w:hAnsi="TimesNewRomanPS"/>
          <w:color w:val="242021"/>
          <w:lang w:eastAsia="zh-TW"/>
        </w:rPr>
        <w:t>)</w:t>
      </w:r>
      <w:r w:rsidR="00E05B6A">
        <w:rPr>
          <w:rFonts w:ascii="TimesNewRomanPS" w:hAnsi="TimesNewRomanPS"/>
          <w:color w:val="242021"/>
          <w:lang w:eastAsia="zh-TW"/>
        </w:rPr>
        <w:t xml:space="preserve"> to test seven </w:t>
      </w:r>
      <w:r w:rsidR="00DB7DDB">
        <w:rPr>
          <w:rFonts w:ascii="TimesNewRomanPS" w:hAnsi="TimesNewRomanPS"/>
          <w:color w:val="242021"/>
          <w:lang w:eastAsia="zh-TW"/>
        </w:rPr>
        <w:t>chemical</w:t>
      </w:r>
      <w:r w:rsidR="005B1E23">
        <w:rPr>
          <w:rFonts w:ascii="TimesNewRomanPS" w:hAnsi="TimesNewRomanPS"/>
          <w:color w:val="242021"/>
          <w:lang w:eastAsia="zh-TW"/>
        </w:rPr>
        <w:t xml:space="preserve"> products </w:t>
      </w:r>
      <w:r w:rsidR="005E5941">
        <w:rPr>
          <w:rFonts w:ascii="TimesNewRomanPS" w:hAnsi="TimesNewRomanPS"/>
          <w:color w:val="242021"/>
          <w:lang w:eastAsia="zh-TW"/>
        </w:rPr>
        <w:t xml:space="preserve">(Table 2) </w:t>
      </w:r>
      <w:r w:rsidR="005B1E23">
        <w:rPr>
          <w:rFonts w:ascii="TimesNewRomanPS" w:hAnsi="TimesNewRomanPS"/>
          <w:color w:val="242021"/>
          <w:lang w:eastAsia="zh-TW"/>
        </w:rPr>
        <w:t>containing</w:t>
      </w:r>
      <w:r w:rsidR="00DB7DDB">
        <w:rPr>
          <w:rFonts w:ascii="TimesNewRomanPS" w:hAnsi="TimesNewRomanPS"/>
          <w:color w:val="242021"/>
          <w:lang w:eastAsia="zh-TW"/>
        </w:rPr>
        <w:t xml:space="preserve"> pyrethroids </w:t>
      </w:r>
      <w:r w:rsidR="005B1E23">
        <w:rPr>
          <w:rFonts w:ascii="TimesNewRomanPS" w:hAnsi="TimesNewRomanPS"/>
          <w:color w:val="242021"/>
          <w:lang w:eastAsia="zh-TW"/>
        </w:rPr>
        <w:t xml:space="preserve">that are easily accessible to growers and agronomists. </w:t>
      </w:r>
      <w:ins w:id="4" w:author="Xuan Cheng" w:date="2022-12-05T12:40:00Z">
        <w:r w:rsidR="00A26B43">
          <w:rPr>
            <w:rFonts w:ascii="TimesNewRomanPS" w:hAnsi="TimesNewRomanPS"/>
            <w:color w:val="242021"/>
            <w:lang w:eastAsia="zh-TW"/>
          </w:rPr>
          <w:t xml:space="preserve">These locations </w:t>
        </w:r>
      </w:ins>
      <w:ins w:id="5" w:author="Xuan Cheng" w:date="2022-12-05T12:49:00Z">
        <w:r w:rsidR="00666E28">
          <w:rPr>
            <w:rFonts w:ascii="TimesNewRomanPS" w:hAnsi="TimesNewRomanPS"/>
            <w:color w:val="242021"/>
            <w:lang w:eastAsia="zh-TW"/>
          </w:rPr>
          <w:t xml:space="preserve">consisted of </w:t>
        </w:r>
      </w:ins>
      <w:ins w:id="6" w:author="Xuan Cheng" w:date="2022-12-05T12:46:00Z">
        <w:r w:rsidR="00A26B43">
          <w:rPr>
            <w:rFonts w:ascii="TimesNewRomanPS" w:hAnsi="TimesNewRomanPS"/>
            <w:color w:val="242021"/>
            <w:lang w:eastAsia="zh-TW"/>
          </w:rPr>
          <w:t>five roadsides pasture</w:t>
        </w:r>
      </w:ins>
      <w:ins w:id="7" w:author="Xuan Cheng" w:date="2022-12-05T12:47:00Z">
        <w:r w:rsidR="00666E28">
          <w:rPr>
            <w:rFonts w:ascii="TimesNewRomanPS" w:hAnsi="TimesNewRomanPS"/>
            <w:color w:val="242021"/>
            <w:lang w:eastAsia="zh-TW"/>
          </w:rPr>
          <w:t>s,</w:t>
        </w:r>
      </w:ins>
      <w:ins w:id="8" w:author="Xuan Cheng" w:date="2022-12-05T12:42:00Z">
        <w:r w:rsidR="00A26B43">
          <w:rPr>
            <w:rFonts w:ascii="TimesNewRomanPS" w:hAnsi="TimesNewRomanPS"/>
            <w:color w:val="242021"/>
            <w:lang w:eastAsia="zh-TW"/>
          </w:rPr>
          <w:t xml:space="preserve"> </w:t>
        </w:r>
      </w:ins>
      <w:ins w:id="9" w:author="Xuan Cheng" w:date="2022-12-05T12:46:00Z">
        <w:r w:rsidR="00A26B43">
          <w:rPr>
            <w:rFonts w:ascii="TimesNewRomanPS" w:hAnsi="TimesNewRomanPS"/>
            <w:color w:val="242021"/>
            <w:lang w:eastAsia="zh-TW"/>
          </w:rPr>
          <w:t xml:space="preserve">which were expected to have </w:t>
        </w:r>
      </w:ins>
      <w:ins w:id="10" w:author="Xuan Cheng" w:date="2022-12-05T12:47:00Z">
        <w:r w:rsidR="00A26B43">
          <w:rPr>
            <w:rFonts w:ascii="TimesNewRomanPS" w:hAnsi="TimesNewRomanPS"/>
            <w:color w:val="242021"/>
            <w:lang w:eastAsia="zh-TW"/>
          </w:rPr>
          <w:t>pesticide-</w:t>
        </w:r>
      </w:ins>
      <w:ins w:id="11" w:author="Xuan Cheng" w:date="2022-12-05T12:46:00Z">
        <w:r w:rsidR="00A26B43">
          <w:rPr>
            <w:rFonts w:ascii="TimesNewRomanPS" w:hAnsi="TimesNewRomanPS"/>
            <w:color w:val="242021"/>
            <w:lang w:eastAsia="zh-TW"/>
          </w:rPr>
          <w:t xml:space="preserve">susceptible </w:t>
        </w:r>
      </w:ins>
      <w:ins w:id="12" w:author="Xuan Cheng" w:date="2022-12-05T12:47:00Z">
        <w:r w:rsidR="00A26B43">
          <w:rPr>
            <w:rFonts w:ascii="TimesNewRomanPS" w:hAnsi="TimesNewRomanPS"/>
            <w:color w:val="242021"/>
            <w:lang w:eastAsia="zh-TW"/>
          </w:rPr>
          <w:t>populations</w:t>
        </w:r>
        <w:r w:rsidR="00666E28">
          <w:rPr>
            <w:rFonts w:ascii="TimesNewRomanPS" w:hAnsi="TimesNewRomanPS"/>
            <w:color w:val="242021"/>
            <w:lang w:eastAsia="zh-TW"/>
          </w:rPr>
          <w:t xml:space="preserve">, and </w:t>
        </w:r>
      </w:ins>
      <w:ins w:id="13" w:author="Xuan Cheng" w:date="2022-12-05T12:43:00Z">
        <w:r w:rsidR="00A26B43">
          <w:rPr>
            <w:rFonts w:ascii="TimesNewRomanPS" w:hAnsi="TimesNewRomanPS"/>
            <w:color w:val="242021"/>
            <w:lang w:eastAsia="zh-TW"/>
          </w:rPr>
          <w:t xml:space="preserve">six </w:t>
        </w:r>
      </w:ins>
      <w:ins w:id="14" w:author="Xuan Cheng" w:date="2022-12-05T12:44:00Z">
        <w:r w:rsidR="00A26B43">
          <w:rPr>
            <w:rFonts w:ascii="TimesNewRomanPS" w:hAnsi="TimesNewRomanPS"/>
            <w:color w:val="242021"/>
            <w:lang w:eastAsia="zh-TW"/>
          </w:rPr>
          <w:t xml:space="preserve">paddocks </w:t>
        </w:r>
      </w:ins>
      <w:ins w:id="15" w:author="Xuan Cheng" w:date="2022-12-05T12:45:00Z">
        <w:r w:rsidR="00A26B43">
          <w:rPr>
            <w:rFonts w:ascii="TimesNewRomanPS" w:hAnsi="TimesNewRomanPS"/>
            <w:color w:val="242021"/>
            <w:lang w:eastAsia="zh-TW"/>
          </w:rPr>
          <w:t xml:space="preserve">of </w:t>
        </w:r>
      </w:ins>
      <w:ins w:id="16" w:author="Xuan Cheng" w:date="2022-12-05T12:43:00Z">
        <w:r w:rsidR="00A26B43">
          <w:rPr>
            <w:rFonts w:ascii="TimesNewRomanPS" w:hAnsi="TimesNewRomanPS"/>
            <w:color w:val="242021"/>
            <w:lang w:eastAsia="zh-TW"/>
          </w:rPr>
          <w:t xml:space="preserve">agricultural </w:t>
        </w:r>
      </w:ins>
      <w:ins w:id="17" w:author="Xuan Cheng" w:date="2022-12-05T12:45:00Z">
        <w:r w:rsidR="00A26B43">
          <w:rPr>
            <w:rFonts w:ascii="TimesNewRomanPS" w:hAnsi="TimesNewRomanPS"/>
            <w:color w:val="242021"/>
            <w:lang w:eastAsia="zh-TW"/>
          </w:rPr>
          <w:t>properties</w:t>
        </w:r>
      </w:ins>
      <w:ins w:id="18" w:author="Xuan Cheng" w:date="2022-12-05T12:50:00Z">
        <w:r w:rsidR="00666E28">
          <w:rPr>
            <w:rFonts w:ascii="TimesNewRomanPS" w:hAnsi="TimesNewRomanPS"/>
            <w:color w:val="242021"/>
            <w:lang w:eastAsia="zh-TW"/>
          </w:rPr>
          <w:t xml:space="preserve">, including two paddocks known to have pyrethroid resistant </w:t>
        </w:r>
      </w:ins>
      <w:ins w:id="19" w:author="Xuan Cheng" w:date="2022-12-05T12:51:00Z">
        <w:r w:rsidR="00666E28">
          <w:rPr>
            <w:rFonts w:ascii="TimesNewRomanPS" w:hAnsi="TimesNewRomanPS"/>
            <w:color w:val="242021"/>
            <w:lang w:eastAsia="zh-TW"/>
          </w:rPr>
          <w:t xml:space="preserve">mites. </w:t>
        </w:r>
      </w:ins>
      <w:ins w:id="20" w:author="Xuan Cheng" w:date="2022-12-05T12:52:00Z">
        <w:r w:rsidR="00666E28">
          <w:rPr>
            <w:rFonts w:ascii="TimesNewRomanPS" w:hAnsi="TimesNewRomanPS"/>
            <w:color w:val="242021"/>
            <w:lang w:eastAsia="zh-TW"/>
          </w:rPr>
          <w:t>Chemical products</w:t>
        </w:r>
      </w:ins>
      <w:del w:id="21" w:author="Xuan Cheng" w:date="2022-12-05T12:52:00Z">
        <w:r w:rsidR="005B1E23" w:rsidDel="00666E28">
          <w:rPr>
            <w:rFonts w:ascii="TimesNewRomanPS" w:hAnsi="TimesNewRomanPS"/>
            <w:color w:val="242021"/>
            <w:lang w:eastAsia="zh-TW"/>
          </w:rPr>
          <w:delText>These</w:delText>
        </w:r>
      </w:del>
      <w:r w:rsidR="005B1E23">
        <w:rPr>
          <w:rFonts w:ascii="TimesNewRomanPS" w:hAnsi="TimesNewRomanPS"/>
          <w:color w:val="242021"/>
          <w:lang w:eastAsia="zh-TW"/>
        </w:rPr>
        <w:t xml:space="preserve"> </w:t>
      </w:r>
      <w:ins w:id="22" w:author="Xuan Cheng" w:date="2022-12-05T12:52:00Z">
        <w:r w:rsidR="00666E28">
          <w:rPr>
            <w:rFonts w:ascii="TimesNewRomanPS" w:hAnsi="TimesNewRomanPS"/>
            <w:color w:val="242021"/>
            <w:lang w:eastAsia="zh-TW"/>
          </w:rPr>
          <w:t>we</w:t>
        </w:r>
      </w:ins>
      <w:del w:id="23" w:author="Xuan Cheng" w:date="2022-12-05T12:52:00Z">
        <w:r w:rsidR="005B1E23" w:rsidDel="00666E28">
          <w:rPr>
            <w:rFonts w:ascii="TimesNewRomanPS" w:hAnsi="TimesNewRomanPS"/>
            <w:color w:val="242021"/>
            <w:lang w:eastAsia="zh-TW"/>
          </w:rPr>
          <w:delText>a</w:delText>
        </w:r>
      </w:del>
      <w:r w:rsidR="005B1E23">
        <w:rPr>
          <w:rFonts w:ascii="TimesNewRomanPS" w:hAnsi="TimesNewRomanPS"/>
          <w:color w:val="242021"/>
          <w:lang w:eastAsia="zh-TW"/>
        </w:rPr>
        <w:t>re</w:t>
      </w:r>
      <w:r w:rsidR="005E5941">
        <w:rPr>
          <w:rFonts w:ascii="TimesNewRomanPS" w:hAnsi="TimesNewRomanPS"/>
          <w:color w:val="242021"/>
          <w:lang w:eastAsia="zh-TW"/>
        </w:rPr>
        <w:t xml:space="preserve"> </w:t>
      </w:r>
      <w:r w:rsidR="003C24E3">
        <w:rPr>
          <w:rFonts w:ascii="TimesNewRomanPS" w:hAnsi="TimesNewRomanPS"/>
          <w:color w:val="242021"/>
          <w:lang w:eastAsia="zh-TW"/>
        </w:rPr>
        <w:t>intentionally covered a diversity of active ingredients and formulations (</w:t>
      </w:r>
      <w:r w:rsidR="003C24E3" w:rsidRPr="006F2F66">
        <w:rPr>
          <w:rFonts w:ascii="TimesNewRomanPS" w:hAnsi="TimesNewRomanPS" w:hint="eastAsia"/>
          <w:i/>
          <w:iCs/>
          <w:color w:val="242021"/>
          <w:lang w:eastAsia="zh-TW"/>
        </w:rPr>
        <w:t>i.e.</w:t>
      </w:r>
      <w:r w:rsidR="003C24E3">
        <w:rPr>
          <w:rFonts w:ascii="TimesNewRomanPS" w:hAnsi="TimesNewRomanPS"/>
          <w:color w:val="242021"/>
          <w:lang w:eastAsia="zh-TW"/>
        </w:rPr>
        <w:t xml:space="preserve"> aeroso</w:t>
      </w:r>
      <w:r w:rsidR="003C24E3">
        <w:rPr>
          <w:rFonts w:ascii="TimesNewRomanPS" w:hAnsi="TimesNewRomanPS" w:hint="eastAsia"/>
          <w:color w:val="242021"/>
          <w:lang w:eastAsia="zh-TW"/>
        </w:rPr>
        <w:t>l</w:t>
      </w:r>
      <w:r w:rsidR="003C24E3">
        <w:rPr>
          <w:rFonts w:ascii="TimesNewRomanPS" w:hAnsi="TimesNewRomanPS"/>
          <w:color w:val="242021"/>
          <w:lang w:eastAsia="zh-TW"/>
        </w:rPr>
        <w:t xml:space="preserve">s, granular products, and materials impregnated with the pesticide active ingredient). </w:t>
      </w:r>
      <w:r w:rsidR="002473CB">
        <w:rPr>
          <w:rFonts w:ascii="Times New Roman" w:hAnsi="Times New Roman" w:cs="Times New Roman"/>
          <w:color w:val="242021"/>
          <w:lang w:eastAsia="zh-TW"/>
        </w:rPr>
        <w:t>Several protocols were developed to suit the different products and applied to the various population samples, pending availability and the success of each protocol.</w:t>
      </w:r>
      <w:del w:id="24" w:author="Xuan Cheng" w:date="2022-12-05T12:53:00Z">
        <w:r w:rsidR="002473CB" w:rsidDel="00666E28">
          <w:rPr>
            <w:rFonts w:ascii="Times New Roman" w:hAnsi="Times New Roman" w:cs="Times New Roman"/>
            <w:color w:val="242021"/>
            <w:lang w:eastAsia="zh-TW"/>
          </w:rPr>
          <w:delText xml:space="preserve">.  </w:delText>
        </w:r>
      </w:del>
    </w:p>
    <w:p w14:paraId="3B7CC072" w14:textId="12B671EE" w:rsidR="00756132" w:rsidRDefault="00756132" w:rsidP="00CB113F">
      <w:pPr>
        <w:rPr>
          <w:rFonts w:ascii="TimesNewRomanPS" w:hAnsi="TimesNewRomanPS" w:hint="eastAsia"/>
          <w:color w:val="242021"/>
          <w:lang w:eastAsia="zh-TW"/>
        </w:rPr>
      </w:pPr>
    </w:p>
    <w:p w14:paraId="723D2F00" w14:textId="77777777" w:rsidR="005E5941" w:rsidRDefault="005E5941">
      <w:pPr>
        <w:rPr>
          <w:rFonts w:ascii="TimesNewRomanPS" w:hAnsi="TimesNewRomanPS" w:hint="eastAsia"/>
          <w:color w:val="242021"/>
          <w:lang w:eastAsia="zh-TW"/>
        </w:rPr>
      </w:pPr>
      <w:r>
        <w:rPr>
          <w:rFonts w:ascii="TimesNewRomanPS" w:hAnsi="TimesNewRomanPS" w:hint="eastAsia"/>
          <w:color w:val="242021"/>
          <w:lang w:eastAsia="zh-TW"/>
        </w:rPr>
        <w:br w:type="page"/>
      </w:r>
    </w:p>
    <w:p w14:paraId="7C3D8276" w14:textId="37A93AAF" w:rsidR="00756132" w:rsidRDefault="00756132" w:rsidP="00CB113F">
      <w:pPr>
        <w:rPr>
          <w:rFonts w:ascii="TimesNewRomanPS" w:hAnsi="TimesNewRomanPS" w:hint="eastAsia"/>
          <w:color w:val="242021"/>
          <w:lang w:eastAsia="zh-TW"/>
        </w:rPr>
      </w:pPr>
      <w:r>
        <w:rPr>
          <w:rFonts w:ascii="TimesNewRomanPS" w:hAnsi="TimesNewRomanPS" w:hint="eastAsia"/>
          <w:color w:val="242021"/>
          <w:lang w:eastAsia="zh-TW"/>
        </w:rPr>
        <w:lastRenderedPageBreak/>
        <w:t>T</w:t>
      </w:r>
      <w:r>
        <w:rPr>
          <w:rFonts w:ascii="TimesNewRomanPS" w:hAnsi="TimesNewRomanPS"/>
          <w:color w:val="242021"/>
          <w:lang w:eastAsia="zh-TW"/>
        </w:rPr>
        <w:t>able 1. Popula</w:t>
      </w:r>
      <w:r w:rsidR="00734D0F">
        <w:rPr>
          <w:rFonts w:ascii="TimesNewRomanPS" w:hAnsi="TimesNewRomanPS"/>
          <w:color w:val="242021"/>
          <w:lang w:eastAsia="zh-TW"/>
        </w:rPr>
        <w:t>ti</w:t>
      </w:r>
      <w:r>
        <w:rPr>
          <w:rFonts w:ascii="TimesNewRomanPS" w:hAnsi="TimesNewRomanPS"/>
          <w:color w:val="242021"/>
          <w:lang w:eastAsia="zh-TW"/>
        </w:rPr>
        <w:t>ons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6"/>
        <w:gridCol w:w="1602"/>
        <w:gridCol w:w="2024"/>
        <w:gridCol w:w="1843"/>
        <w:gridCol w:w="1701"/>
      </w:tblGrid>
      <w:tr w:rsidR="005E5941" w:rsidRPr="005E5941" w14:paraId="36B5686C" w14:textId="646CE5CD" w:rsidTr="006F2F66">
        <w:tc>
          <w:tcPr>
            <w:tcW w:w="1756" w:type="dxa"/>
            <w:tcBorders>
              <w:top w:val="single" w:sz="4" w:space="0" w:color="auto"/>
              <w:bottom w:val="single" w:sz="4" w:space="0" w:color="auto"/>
            </w:tcBorders>
          </w:tcPr>
          <w:p w14:paraId="41922A2D" w14:textId="40691151"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 xml:space="preserve">Population </w:t>
            </w:r>
            <w:r w:rsidR="00F30D68">
              <w:rPr>
                <w:rFonts w:ascii="Times New Roman" w:hAnsi="Times New Roman" w:cs="Times New Roman"/>
                <w:color w:val="242021"/>
                <w:lang w:eastAsia="zh-TW"/>
              </w:rPr>
              <w:t>No.</w:t>
            </w:r>
          </w:p>
        </w:tc>
        <w:tc>
          <w:tcPr>
            <w:tcW w:w="1602" w:type="dxa"/>
            <w:tcBorders>
              <w:top w:val="single" w:sz="4" w:space="0" w:color="auto"/>
              <w:bottom w:val="single" w:sz="4" w:space="0" w:color="auto"/>
            </w:tcBorders>
          </w:tcPr>
          <w:p w14:paraId="1F68CB6E" w14:textId="1392AB6E"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Location</w:t>
            </w:r>
          </w:p>
        </w:tc>
        <w:tc>
          <w:tcPr>
            <w:tcW w:w="2024" w:type="dxa"/>
            <w:tcBorders>
              <w:top w:val="single" w:sz="4" w:space="0" w:color="auto"/>
              <w:bottom w:val="single" w:sz="4" w:space="0" w:color="auto"/>
            </w:tcBorders>
          </w:tcPr>
          <w:p w14:paraId="1250EE97" w14:textId="757A67B9"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Vegetation</w:t>
            </w:r>
          </w:p>
        </w:tc>
        <w:tc>
          <w:tcPr>
            <w:tcW w:w="1843" w:type="dxa"/>
            <w:tcBorders>
              <w:top w:val="single" w:sz="4" w:space="0" w:color="auto"/>
              <w:bottom w:val="single" w:sz="4" w:space="0" w:color="auto"/>
            </w:tcBorders>
          </w:tcPr>
          <w:p w14:paraId="45DDD01A" w14:textId="47778DDA" w:rsidR="005E5941" w:rsidRPr="006F2F66" w:rsidRDefault="005E5941" w:rsidP="0038610C">
            <w:pPr>
              <w:rPr>
                <w:rFonts w:ascii="Times New Roman" w:hAnsi="Times New Roman" w:cs="Times New Roman"/>
                <w:color w:val="242021"/>
                <w:lang w:eastAsia="zh-TW"/>
              </w:rPr>
            </w:pPr>
            <w:r w:rsidRPr="008D3DB2">
              <w:rPr>
                <w:rStyle w:val="cf01"/>
                <w:rFonts w:ascii="Times New Roman" w:eastAsia="PMingLiU" w:hAnsi="Times New Roman" w:cs="Times New Roman" w:hint="default"/>
                <w:sz w:val="24"/>
                <w:szCs w:val="24"/>
                <w:lang w:eastAsia="zh-TW"/>
              </w:rPr>
              <w:t>P</w:t>
            </w:r>
            <w:r w:rsidRPr="008D3DB2">
              <w:rPr>
                <w:rStyle w:val="cf01"/>
                <w:rFonts w:ascii="Times New Roman" w:eastAsia="PMingLiU" w:hAnsi="Times New Roman" w:cs="Times New Roman" w:hint="default"/>
                <w:sz w:val="24"/>
                <w:szCs w:val="24"/>
              </w:rPr>
              <w:t>utative status to pyrethroids</w:t>
            </w:r>
          </w:p>
        </w:tc>
        <w:tc>
          <w:tcPr>
            <w:tcW w:w="1701" w:type="dxa"/>
            <w:tcBorders>
              <w:top w:val="single" w:sz="4" w:space="0" w:color="auto"/>
              <w:bottom w:val="single" w:sz="4" w:space="0" w:color="auto"/>
            </w:tcBorders>
          </w:tcPr>
          <w:p w14:paraId="69854697" w14:textId="4E85A55A"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Collection time</w:t>
            </w:r>
          </w:p>
        </w:tc>
      </w:tr>
      <w:tr w:rsidR="005E5941" w:rsidRPr="005E5941" w14:paraId="5DD36CFA" w14:textId="0C85847A" w:rsidTr="006F2F66">
        <w:tc>
          <w:tcPr>
            <w:tcW w:w="1756" w:type="dxa"/>
            <w:tcBorders>
              <w:top w:val="single" w:sz="4" w:space="0" w:color="auto"/>
              <w:bottom w:val="single" w:sz="4" w:space="0" w:color="auto"/>
            </w:tcBorders>
          </w:tcPr>
          <w:p w14:paraId="3797B6E0" w14:textId="09246B91" w:rsidR="005E5941" w:rsidRPr="006F2F66" w:rsidRDefault="005E5941" w:rsidP="006F2F66">
            <w:pPr>
              <w:pStyle w:val="a7"/>
              <w:numPr>
                <w:ilvl w:val="0"/>
                <w:numId w:val="11"/>
              </w:numPr>
              <w:rPr>
                <w:color w:val="242021"/>
                <w:lang w:eastAsia="zh-TW"/>
              </w:rPr>
            </w:pPr>
            <w:r w:rsidRPr="006F2F66">
              <w:rPr>
                <w:rFonts w:hint="eastAsia"/>
                <w:color w:val="242021"/>
                <w:lang w:eastAsia="zh-TW"/>
              </w:rPr>
              <w:t>Tintinara-</w:t>
            </w:r>
            <w:r w:rsidRPr="008D3DB2">
              <w:rPr>
                <w:color w:val="242021"/>
                <w:lang w:eastAsia="zh-TW"/>
              </w:rPr>
              <w:t>R</w:t>
            </w:r>
            <w:r w:rsidRPr="006F2F66">
              <w:rPr>
                <w:rFonts w:hint="eastAsia"/>
                <w:color w:val="242021"/>
                <w:lang w:eastAsia="zh-TW"/>
              </w:rPr>
              <w:t>1</w:t>
            </w:r>
          </w:p>
        </w:tc>
        <w:tc>
          <w:tcPr>
            <w:tcW w:w="1602" w:type="dxa"/>
            <w:tcBorders>
              <w:top w:val="single" w:sz="4" w:space="0" w:color="auto"/>
              <w:bottom w:val="single" w:sz="4" w:space="0" w:color="auto"/>
            </w:tcBorders>
          </w:tcPr>
          <w:p w14:paraId="6A0D05AD" w14:textId="6FCF34A0"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Tintinara SA</w:t>
            </w:r>
          </w:p>
          <w:p w14:paraId="524F7881" w14:textId="5C86A7B5"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w:t>
            </w:r>
            <w:r w:rsidRPr="008D3DB2">
              <w:rPr>
                <w:rFonts w:ascii="Times New Roman" w:hAnsi="Times New Roman" w:cs="Times New Roman"/>
                <w:color w:val="3C4043"/>
              </w:rPr>
              <w:t>-35.947, 140.132</w:t>
            </w:r>
            <w:r w:rsidRPr="006F2F66">
              <w:rPr>
                <w:rFonts w:ascii="Times New Roman" w:hAnsi="Times New Roman" w:cs="Times New Roman" w:hint="eastAsia"/>
                <w:color w:val="242021"/>
                <w:lang w:eastAsia="zh-TW"/>
              </w:rPr>
              <w:t>)</w:t>
            </w:r>
          </w:p>
        </w:tc>
        <w:tc>
          <w:tcPr>
            <w:tcW w:w="2024" w:type="dxa"/>
            <w:tcBorders>
              <w:top w:val="single" w:sz="4" w:space="0" w:color="auto"/>
              <w:bottom w:val="single" w:sz="4" w:space="0" w:color="auto"/>
            </w:tcBorders>
          </w:tcPr>
          <w:p w14:paraId="4DCED17E" w14:textId="73E5FBF4" w:rsidR="005E5941" w:rsidRPr="006F2F66" w:rsidRDefault="005E5941" w:rsidP="006F2F66">
            <w:pPr>
              <w:pStyle w:val="2"/>
              <w:shd w:val="clear" w:color="auto" w:fill="FFFFFF"/>
              <w:spacing w:before="60" w:beforeAutospacing="0" w:after="0" w:afterAutospacing="0"/>
              <w:textAlignment w:val="baseline"/>
              <w:outlineLvl w:val="1"/>
              <w:rPr>
                <w:color w:val="3C4043"/>
              </w:rPr>
            </w:pPr>
            <w:r w:rsidRPr="006F2F66">
              <w:rPr>
                <w:rFonts w:hint="eastAsia"/>
                <w:b w:val="0"/>
                <w:bCs w:val="0"/>
                <w:color w:val="242021"/>
                <w:sz w:val="24"/>
                <w:szCs w:val="24"/>
                <w:lang w:eastAsia="zh-TW"/>
              </w:rPr>
              <w:t xml:space="preserve">A </w:t>
            </w:r>
            <w:r w:rsidRPr="006F2F66">
              <w:rPr>
                <w:b w:val="0"/>
                <w:bCs w:val="0"/>
                <w:color w:val="242021"/>
                <w:sz w:val="24"/>
                <w:szCs w:val="24"/>
                <w:lang w:eastAsia="zh-TW"/>
              </w:rPr>
              <w:t xml:space="preserve">lucerne-dominated </w:t>
            </w:r>
            <w:r w:rsidRPr="006F2F66">
              <w:rPr>
                <w:rFonts w:hint="eastAsia"/>
                <w:b w:val="0"/>
                <w:bCs w:val="0"/>
                <w:color w:val="242021"/>
                <w:sz w:val="24"/>
                <w:szCs w:val="24"/>
                <w:lang w:eastAsia="zh-TW"/>
              </w:rPr>
              <w:t>paddock</w:t>
            </w:r>
          </w:p>
        </w:tc>
        <w:tc>
          <w:tcPr>
            <w:tcW w:w="1843" w:type="dxa"/>
            <w:tcBorders>
              <w:top w:val="single" w:sz="4" w:space="0" w:color="auto"/>
              <w:bottom w:val="single" w:sz="4" w:space="0" w:color="auto"/>
            </w:tcBorders>
          </w:tcPr>
          <w:p w14:paraId="1247A671" w14:textId="316B51A9" w:rsidR="005E5941" w:rsidRPr="006F2F66" w:rsidRDefault="005E5941" w:rsidP="0038610C">
            <w:pPr>
              <w:rPr>
                <w:rFonts w:ascii="Times New Roman" w:hAnsi="Times New Roman" w:cs="Times New Roman"/>
                <w:color w:val="242021"/>
                <w:lang w:eastAsia="zh-TW"/>
              </w:rPr>
            </w:pPr>
            <w:r w:rsidRPr="008D3DB2">
              <w:rPr>
                <w:rFonts w:ascii="Times New Roman" w:hAnsi="Times New Roman" w:cs="Times New Roman"/>
                <w:color w:val="242021"/>
                <w:lang w:eastAsia="zh-TW"/>
              </w:rPr>
              <w:t xml:space="preserve">Resistance </w:t>
            </w:r>
          </w:p>
        </w:tc>
        <w:tc>
          <w:tcPr>
            <w:tcW w:w="1701" w:type="dxa"/>
            <w:tcBorders>
              <w:top w:val="single" w:sz="4" w:space="0" w:color="auto"/>
              <w:bottom w:val="single" w:sz="4" w:space="0" w:color="auto"/>
            </w:tcBorders>
          </w:tcPr>
          <w:p w14:paraId="61C90475" w14:textId="6B664ACE" w:rsidR="005E5941" w:rsidRPr="006F2F66" w:rsidRDefault="005E5941" w:rsidP="0038610C">
            <w:pPr>
              <w:rPr>
                <w:rFonts w:ascii="Times New Roman" w:hAnsi="Times New Roman" w:cs="Times New Roman"/>
                <w:color w:val="242021"/>
                <w:lang w:eastAsia="zh-TW"/>
              </w:rPr>
            </w:pPr>
            <w:r w:rsidRPr="008D3DB2">
              <w:rPr>
                <w:rFonts w:ascii="Times New Roman" w:hAnsi="Times New Roman" w:cs="Times New Roman"/>
                <w:color w:val="242021"/>
                <w:lang w:eastAsia="zh-TW"/>
              </w:rPr>
              <w:t>Jul-Sep 2019</w:t>
            </w:r>
          </w:p>
        </w:tc>
      </w:tr>
      <w:tr w:rsidR="005E5941" w:rsidRPr="005E5941" w14:paraId="3BDACF2D" w14:textId="7130DFB4" w:rsidTr="006F2F66">
        <w:tc>
          <w:tcPr>
            <w:tcW w:w="1756" w:type="dxa"/>
            <w:tcBorders>
              <w:top w:val="single" w:sz="4" w:space="0" w:color="auto"/>
              <w:bottom w:val="single" w:sz="4" w:space="0" w:color="auto"/>
            </w:tcBorders>
          </w:tcPr>
          <w:p w14:paraId="231018CA" w14:textId="0010A66D" w:rsidR="005E5941" w:rsidRPr="006F2F66" w:rsidRDefault="005E5941" w:rsidP="006F2F66">
            <w:pPr>
              <w:pStyle w:val="a7"/>
              <w:numPr>
                <w:ilvl w:val="0"/>
                <w:numId w:val="11"/>
              </w:numPr>
              <w:rPr>
                <w:color w:val="242021"/>
                <w:lang w:eastAsia="zh-TW"/>
              </w:rPr>
            </w:pPr>
            <w:r w:rsidRPr="006F2F66">
              <w:rPr>
                <w:rFonts w:hint="eastAsia"/>
                <w:color w:val="242021"/>
                <w:lang w:eastAsia="zh-TW"/>
              </w:rPr>
              <w:t>Tintinara-</w:t>
            </w:r>
            <w:r>
              <w:rPr>
                <w:color w:val="242021"/>
                <w:lang w:eastAsia="zh-TW"/>
              </w:rPr>
              <w:t>S1</w:t>
            </w:r>
          </w:p>
        </w:tc>
        <w:tc>
          <w:tcPr>
            <w:tcW w:w="1602" w:type="dxa"/>
            <w:tcBorders>
              <w:top w:val="single" w:sz="4" w:space="0" w:color="auto"/>
              <w:bottom w:val="single" w:sz="4" w:space="0" w:color="auto"/>
            </w:tcBorders>
          </w:tcPr>
          <w:p w14:paraId="7F3C2D65" w14:textId="60C064E0"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Tintinara SA</w:t>
            </w:r>
          </w:p>
          <w:p w14:paraId="3B93BC40" w14:textId="45125039" w:rsidR="005E5941" w:rsidRPr="006F2F66" w:rsidRDefault="005E5941" w:rsidP="0038610C">
            <w:pPr>
              <w:rPr>
                <w:rFonts w:ascii="Times New Roman" w:hAnsi="Times New Roman" w:cs="Times New Roman"/>
                <w:color w:val="242021"/>
                <w:lang w:val="en-US" w:eastAsia="zh-TW"/>
              </w:rPr>
            </w:pPr>
            <w:r w:rsidRPr="006F2F66">
              <w:rPr>
                <w:rFonts w:ascii="Times New Roman" w:hAnsi="Times New Roman" w:cs="Times New Roman" w:hint="eastAsia"/>
                <w:color w:val="242021"/>
                <w:lang w:val="en-US" w:eastAsia="zh-TW"/>
              </w:rPr>
              <w:t>(-35.883, 140.061)</w:t>
            </w:r>
          </w:p>
        </w:tc>
        <w:tc>
          <w:tcPr>
            <w:tcW w:w="2024" w:type="dxa"/>
            <w:tcBorders>
              <w:top w:val="single" w:sz="4" w:space="0" w:color="auto"/>
              <w:bottom w:val="single" w:sz="4" w:space="0" w:color="auto"/>
            </w:tcBorders>
          </w:tcPr>
          <w:p w14:paraId="2DA9A5F0" w14:textId="788ACF70"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A roadside pasture dominated by grasses</w:t>
            </w:r>
          </w:p>
        </w:tc>
        <w:tc>
          <w:tcPr>
            <w:tcW w:w="1843" w:type="dxa"/>
            <w:tcBorders>
              <w:top w:val="single" w:sz="4" w:space="0" w:color="auto"/>
              <w:bottom w:val="single" w:sz="4" w:space="0" w:color="auto"/>
            </w:tcBorders>
          </w:tcPr>
          <w:p w14:paraId="604FB4FD" w14:textId="145504DF" w:rsidR="005E5941" w:rsidRPr="006F2F66" w:rsidRDefault="005E5941" w:rsidP="0038610C">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Susceptible</w:t>
            </w:r>
          </w:p>
        </w:tc>
        <w:tc>
          <w:tcPr>
            <w:tcW w:w="1701" w:type="dxa"/>
            <w:tcBorders>
              <w:top w:val="single" w:sz="4" w:space="0" w:color="auto"/>
              <w:bottom w:val="single" w:sz="4" w:space="0" w:color="auto"/>
            </w:tcBorders>
          </w:tcPr>
          <w:p w14:paraId="6CDF2EB7" w14:textId="6A48CDE7" w:rsidR="005E5941" w:rsidRPr="006F2F66" w:rsidRDefault="005E5941" w:rsidP="0038610C">
            <w:pPr>
              <w:rPr>
                <w:rFonts w:ascii="Times New Roman" w:hAnsi="Times New Roman" w:cs="Times New Roman"/>
                <w:color w:val="242021"/>
                <w:lang w:eastAsia="zh-TW"/>
              </w:rPr>
            </w:pPr>
            <w:r w:rsidRPr="008D3DB2">
              <w:rPr>
                <w:rFonts w:ascii="Times New Roman" w:hAnsi="Times New Roman" w:cs="Times New Roman"/>
                <w:color w:val="242021"/>
                <w:lang w:eastAsia="zh-TW"/>
              </w:rPr>
              <w:t>Jul-</w:t>
            </w:r>
            <w:r w:rsidR="00EB72C7">
              <w:rPr>
                <w:rFonts w:ascii="Times New Roman" w:hAnsi="Times New Roman" w:cs="Times New Roman"/>
                <w:color w:val="242021"/>
                <w:lang w:eastAsia="zh-TW"/>
              </w:rPr>
              <w:t>Sep</w:t>
            </w:r>
            <w:r w:rsidRPr="008D3DB2">
              <w:rPr>
                <w:rFonts w:ascii="Times New Roman" w:hAnsi="Times New Roman" w:cs="Times New Roman"/>
                <w:color w:val="242021"/>
                <w:lang w:eastAsia="zh-TW"/>
              </w:rPr>
              <w:t xml:space="preserve"> 2019</w:t>
            </w:r>
          </w:p>
        </w:tc>
      </w:tr>
      <w:tr w:rsidR="00EB72C7" w:rsidRPr="005E5941" w14:paraId="111DB7A9" w14:textId="77777777" w:rsidTr="00961ADF">
        <w:tc>
          <w:tcPr>
            <w:tcW w:w="1756" w:type="dxa"/>
            <w:tcBorders>
              <w:top w:val="single" w:sz="4" w:space="0" w:color="auto"/>
              <w:bottom w:val="single" w:sz="4" w:space="0" w:color="auto"/>
            </w:tcBorders>
          </w:tcPr>
          <w:p w14:paraId="2CE8E5B6" w14:textId="1A96C866" w:rsidR="00EB72C7" w:rsidRPr="00EB72C7" w:rsidRDefault="00EB72C7" w:rsidP="00EB72C7">
            <w:pPr>
              <w:pStyle w:val="a7"/>
              <w:numPr>
                <w:ilvl w:val="0"/>
                <w:numId w:val="11"/>
              </w:numPr>
              <w:rPr>
                <w:color w:val="242021"/>
                <w:lang w:eastAsia="zh-TW"/>
              </w:rPr>
            </w:pPr>
            <w:r>
              <w:rPr>
                <w:rFonts w:eastAsiaTheme="minorEastAsia"/>
                <w:color w:val="242021"/>
                <w:lang w:eastAsia="zh-TW"/>
              </w:rPr>
              <w:t>Epping</w:t>
            </w:r>
          </w:p>
        </w:tc>
        <w:tc>
          <w:tcPr>
            <w:tcW w:w="1602" w:type="dxa"/>
            <w:tcBorders>
              <w:top w:val="single" w:sz="4" w:space="0" w:color="auto"/>
              <w:bottom w:val="single" w:sz="4" w:space="0" w:color="auto"/>
            </w:tcBorders>
          </w:tcPr>
          <w:p w14:paraId="7DC1311C" w14:textId="2592AB20" w:rsidR="00EB72C7" w:rsidRPr="00EB72C7"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Epping, VIC (</w:t>
            </w:r>
            <w:r w:rsidRPr="00734D0F">
              <w:rPr>
                <w:rFonts w:ascii="Times New Roman" w:hAnsi="Times New Roman" w:cs="Times New Roman"/>
                <w:color w:val="242021"/>
                <w:lang w:eastAsia="zh-TW"/>
              </w:rPr>
              <w:t>37.650, 145.03</w:t>
            </w:r>
            <w:r>
              <w:rPr>
                <w:rFonts w:ascii="Times New Roman" w:hAnsi="Times New Roman" w:cs="Times New Roman"/>
                <w:color w:val="242021"/>
                <w:lang w:eastAsia="zh-TW"/>
              </w:rPr>
              <w:t>4)</w:t>
            </w:r>
          </w:p>
        </w:tc>
        <w:tc>
          <w:tcPr>
            <w:tcW w:w="2024" w:type="dxa"/>
            <w:tcBorders>
              <w:top w:val="single" w:sz="4" w:space="0" w:color="auto"/>
              <w:bottom w:val="single" w:sz="4" w:space="0" w:color="auto"/>
            </w:tcBorders>
          </w:tcPr>
          <w:p w14:paraId="7785EFA3" w14:textId="06BBBBB4" w:rsidR="00EB72C7" w:rsidRPr="00EB72C7" w:rsidRDefault="00EB72C7" w:rsidP="00EB72C7">
            <w:pPr>
              <w:rPr>
                <w:rFonts w:ascii="Times New Roman" w:hAnsi="Times New Roman" w:cs="Times New Roman"/>
                <w:color w:val="242021"/>
                <w:lang w:eastAsia="zh-TW"/>
              </w:rPr>
            </w:pPr>
            <w:r w:rsidRPr="00E34B9C">
              <w:rPr>
                <w:rFonts w:ascii="Times New Roman" w:hAnsi="Times New Roman" w:cs="Times New Roman"/>
                <w:color w:val="242021"/>
                <w:lang w:eastAsia="zh-TW"/>
              </w:rPr>
              <w:t>A roadside pasture containing clovers, grasses and capeweed</w:t>
            </w:r>
          </w:p>
        </w:tc>
        <w:tc>
          <w:tcPr>
            <w:tcW w:w="1843" w:type="dxa"/>
            <w:tcBorders>
              <w:top w:val="single" w:sz="4" w:space="0" w:color="auto"/>
              <w:bottom w:val="single" w:sz="4" w:space="0" w:color="auto"/>
            </w:tcBorders>
          </w:tcPr>
          <w:p w14:paraId="684732C7" w14:textId="6B1C8A08" w:rsidR="00EB72C7" w:rsidRPr="00EB72C7" w:rsidRDefault="00EB72C7" w:rsidP="00EB72C7">
            <w:pPr>
              <w:rPr>
                <w:rFonts w:ascii="Times New Roman" w:hAnsi="Times New Roman" w:cs="Times New Roman"/>
                <w:color w:val="242021"/>
                <w:lang w:eastAsia="zh-TW"/>
              </w:rPr>
            </w:pPr>
            <w:r>
              <w:rPr>
                <w:rFonts w:ascii="Times New Roman" w:hAnsi="Times New Roman" w:cs="Times New Roman" w:hint="eastAsia"/>
                <w:color w:val="242021"/>
                <w:lang w:eastAsia="zh-TW"/>
              </w:rPr>
              <w:t>S</w:t>
            </w:r>
            <w:r>
              <w:rPr>
                <w:rFonts w:ascii="Times New Roman" w:hAnsi="Times New Roman" w:cs="Times New Roman"/>
                <w:color w:val="242021"/>
                <w:lang w:eastAsia="zh-TW"/>
              </w:rPr>
              <w:t xml:space="preserve">usceptible </w:t>
            </w:r>
          </w:p>
        </w:tc>
        <w:tc>
          <w:tcPr>
            <w:tcW w:w="1701" w:type="dxa"/>
            <w:tcBorders>
              <w:top w:val="single" w:sz="4" w:space="0" w:color="auto"/>
              <w:bottom w:val="single" w:sz="4" w:space="0" w:color="auto"/>
            </w:tcBorders>
          </w:tcPr>
          <w:p w14:paraId="0E73F229" w14:textId="4111A9CF" w:rsidR="00EB72C7" w:rsidRPr="008D3DB2"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Jul-Sep 2019</w:t>
            </w:r>
          </w:p>
        </w:tc>
      </w:tr>
      <w:tr w:rsidR="00EB72C7" w:rsidRPr="005E5941" w14:paraId="0424B3D9" w14:textId="39318C8A" w:rsidTr="006F2F66">
        <w:tc>
          <w:tcPr>
            <w:tcW w:w="1756" w:type="dxa"/>
            <w:tcBorders>
              <w:top w:val="single" w:sz="4" w:space="0" w:color="auto"/>
              <w:bottom w:val="single" w:sz="4" w:space="0" w:color="auto"/>
            </w:tcBorders>
          </w:tcPr>
          <w:p w14:paraId="0937FA89" w14:textId="573726A8" w:rsidR="00EB72C7" w:rsidRPr="006F2F66" w:rsidRDefault="00EB72C7" w:rsidP="006F2F66">
            <w:pPr>
              <w:pStyle w:val="a7"/>
              <w:numPr>
                <w:ilvl w:val="0"/>
                <w:numId w:val="11"/>
              </w:numPr>
              <w:rPr>
                <w:color w:val="242021"/>
                <w:lang w:eastAsia="zh-TW"/>
              </w:rPr>
            </w:pPr>
            <w:r w:rsidRPr="006F2F66">
              <w:rPr>
                <w:rFonts w:eastAsiaTheme="minorEastAsia" w:hint="eastAsia"/>
                <w:color w:val="242021"/>
                <w:lang w:val="en-GB" w:eastAsia="zh-TW"/>
              </w:rPr>
              <w:t>Tintinara-R2</w:t>
            </w:r>
          </w:p>
        </w:tc>
        <w:tc>
          <w:tcPr>
            <w:tcW w:w="1602" w:type="dxa"/>
            <w:tcBorders>
              <w:top w:val="single" w:sz="4" w:space="0" w:color="auto"/>
              <w:bottom w:val="single" w:sz="4" w:space="0" w:color="auto"/>
            </w:tcBorders>
          </w:tcPr>
          <w:p w14:paraId="044E9D9B" w14:textId="36FDF4EF" w:rsidR="00EB72C7" w:rsidRPr="008D3DB2"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Tintinara SA</w:t>
            </w:r>
          </w:p>
          <w:p w14:paraId="43930514" w14:textId="3823177F"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(-35.954, 140.128)</w:t>
            </w:r>
          </w:p>
        </w:tc>
        <w:tc>
          <w:tcPr>
            <w:tcW w:w="2024" w:type="dxa"/>
            <w:tcBorders>
              <w:top w:val="single" w:sz="4" w:space="0" w:color="auto"/>
              <w:bottom w:val="single" w:sz="4" w:space="0" w:color="auto"/>
            </w:tcBorders>
          </w:tcPr>
          <w:p w14:paraId="7A36A9A7" w14:textId="3F8E796C" w:rsidR="00EB72C7" w:rsidRPr="006F2F66"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A lucerne</w:t>
            </w:r>
            <w:r w:rsidRPr="006F2F66">
              <w:rPr>
                <w:rFonts w:ascii="Times New Roman" w:hAnsi="Times New Roman" w:cs="Times New Roman"/>
                <w:b/>
                <w:bCs/>
                <w:color w:val="242021"/>
                <w:lang w:eastAsia="zh-TW"/>
              </w:rPr>
              <w:t>-</w:t>
            </w:r>
            <w:r w:rsidRPr="006F2F66">
              <w:rPr>
                <w:rFonts w:ascii="Times New Roman" w:hAnsi="Times New Roman" w:cs="Times New Roman"/>
                <w:color w:val="242021"/>
                <w:lang w:eastAsia="zh-TW"/>
              </w:rPr>
              <w:t>dominated</w:t>
            </w:r>
            <w:r w:rsidRPr="006F2F66">
              <w:rPr>
                <w:rFonts w:ascii="Times New Roman" w:hAnsi="Times New Roman" w:cs="Times New Roman"/>
                <w:b/>
                <w:bCs/>
                <w:color w:val="242021"/>
                <w:lang w:eastAsia="zh-TW"/>
              </w:rPr>
              <w:t xml:space="preserve"> </w:t>
            </w:r>
            <w:r w:rsidRPr="008D3DB2">
              <w:rPr>
                <w:rFonts w:ascii="Times New Roman" w:hAnsi="Times New Roman" w:cs="Times New Roman"/>
                <w:color w:val="242021"/>
                <w:lang w:eastAsia="zh-TW"/>
              </w:rPr>
              <w:t>paddock</w:t>
            </w:r>
          </w:p>
        </w:tc>
        <w:tc>
          <w:tcPr>
            <w:tcW w:w="1843" w:type="dxa"/>
            <w:tcBorders>
              <w:top w:val="single" w:sz="4" w:space="0" w:color="auto"/>
              <w:bottom w:val="single" w:sz="4" w:space="0" w:color="auto"/>
            </w:tcBorders>
          </w:tcPr>
          <w:p w14:paraId="1E176042" w14:textId="025577C2" w:rsidR="00EB72C7" w:rsidRPr="006F2F66"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Resistance</w:t>
            </w:r>
          </w:p>
        </w:tc>
        <w:tc>
          <w:tcPr>
            <w:tcW w:w="1701" w:type="dxa"/>
            <w:tcBorders>
              <w:top w:val="single" w:sz="4" w:space="0" w:color="auto"/>
              <w:bottom w:val="single" w:sz="4" w:space="0" w:color="auto"/>
            </w:tcBorders>
          </w:tcPr>
          <w:p w14:paraId="01D48FBC" w14:textId="5B2261F3"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04325E98" w14:textId="77777777" w:rsidTr="006F2F66">
        <w:tc>
          <w:tcPr>
            <w:tcW w:w="1756" w:type="dxa"/>
            <w:tcBorders>
              <w:top w:val="single" w:sz="4" w:space="0" w:color="auto"/>
              <w:bottom w:val="single" w:sz="4" w:space="0" w:color="auto"/>
            </w:tcBorders>
          </w:tcPr>
          <w:p w14:paraId="28C930A3" w14:textId="2B9AE629" w:rsidR="00EB72C7" w:rsidRPr="006F2F66" w:rsidRDefault="00EB72C7" w:rsidP="00EB72C7">
            <w:pPr>
              <w:pStyle w:val="a7"/>
              <w:numPr>
                <w:ilvl w:val="0"/>
                <w:numId w:val="11"/>
              </w:numPr>
              <w:rPr>
                <w:rFonts w:eastAsiaTheme="minorEastAsia"/>
                <w:color w:val="242021"/>
                <w:lang w:val="en-GB" w:eastAsia="zh-TW"/>
              </w:rPr>
            </w:pPr>
            <w:r w:rsidRPr="006F2F66">
              <w:rPr>
                <w:color w:val="242021"/>
                <w:lang w:eastAsia="zh-TW"/>
              </w:rPr>
              <w:t>Tintinara-S2</w:t>
            </w:r>
          </w:p>
        </w:tc>
        <w:tc>
          <w:tcPr>
            <w:tcW w:w="1602" w:type="dxa"/>
            <w:tcBorders>
              <w:top w:val="single" w:sz="4" w:space="0" w:color="auto"/>
              <w:bottom w:val="single" w:sz="4" w:space="0" w:color="auto"/>
            </w:tcBorders>
          </w:tcPr>
          <w:p w14:paraId="62DF60C3" w14:textId="77777777" w:rsidR="00EB72C7" w:rsidRPr="008D3DB2"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Tintinara SA</w:t>
            </w:r>
          </w:p>
          <w:p w14:paraId="495B9DBA" w14:textId="611DC85C" w:rsidR="00EB72C7" w:rsidRPr="008D3DB2" w:rsidRDefault="00EB72C7" w:rsidP="00EB72C7">
            <w:pPr>
              <w:rPr>
                <w:rFonts w:ascii="Times New Roman" w:hAnsi="Times New Roman" w:cs="Times New Roman"/>
                <w:color w:val="242021"/>
                <w:lang w:eastAsia="zh-TW"/>
              </w:rPr>
            </w:pPr>
            <w:r w:rsidRPr="008D3DB2">
              <w:rPr>
                <w:rFonts w:ascii="Times New Roman" w:hAnsi="Times New Roman" w:cs="Times New Roman"/>
                <w:color w:val="242021"/>
                <w:lang w:eastAsia="zh-TW"/>
              </w:rPr>
              <w:t>(-35.883, 140.061)</w:t>
            </w:r>
          </w:p>
        </w:tc>
        <w:tc>
          <w:tcPr>
            <w:tcW w:w="2024" w:type="dxa"/>
            <w:tcBorders>
              <w:top w:val="single" w:sz="4" w:space="0" w:color="auto"/>
              <w:bottom w:val="single" w:sz="4" w:space="0" w:color="auto"/>
            </w:tcBorders>
          </w:tcPr>
          <w:p w14:paraId="5ABED178" w14:textId="74C793E2" w:rsidR="00EB72C7" w:rsidRPr="008D3DB2"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A roadside pasture containing clovers, grasses and capeweed</w:t>
            </w:r>
          </w:p>
        </w:tc>
        <w:tc>
          <w:tcPr>
            <w:tcW w:w="1843" w:type="dxa"/>
            <w:tcBorders>
              <w:top w:val="single" w:sz="4" w:space="0" w:color="auto"/>
              <w:bottom w:val="single" w:sz="4" w:space="0" w:color="auto"/>
            </w:tcBorders>
          </w:tcPr>
          <w:p w14:paraId="6576CDD2" w14:textId="124E3269" w:rsidR="00EB72C7" w:rsidRPr="008D3DB2"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Susceptible</w:t>
            </w:r>
          </w:p>
        </w:tc>
        <w:tc>
          <w:tcPr>
            <w:tcW w:w="1701" w:type="dxa"/>
            <w:tcBorders>
              <w:top w:val="single" w:sz="4" w:space="0" w:color="auto"/>
              <w:bottom w:val="single" w:sz="4" w:space="0" w:color="auto"/>
            </w:tcBorders>
          </w:tcPr>
          <w:p w14:paraId="19C2DA57" w14:textId="62D31E66"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7D102C46" w14:textId="60EC5648" w:rsidTr="006F2F66">
        <w:tc>
          <w:tcPr>
            <w:tcW w:w="1756" w:type="dxa"/>
            <w:tcBorders>
              <w:top w:val="single" w:sz="4" w:space="0" w:color="auto"/>
              <w:bottom w:val="single" w:sz="4" w:space="0" w:color="auto"/>
            </w:tcBorders>
          </w:tcPr>
          <w:p w14:paraId="1680FF88" w14:textId="3C70C19A" w:rsidR="00EB72C7" w:rsidRPr="006F2F66" w:rsidRDefault="00EB72C7" w:rsidP="006F2F66">
            <w:pPr>
              <w:pStyle w:val="a7"/>
              <w:numPr>
                <w:ilvl w:val="0"/>
                <w:numId w:val="11"/>
              </w:numPr>
              <w:rPr>
                <w:color w:val="242021"/>
                <w:lang w:eastAsia="zh-TW"/>
              </w:rPr>
            </w:pPr>
            <w:r w:rsidRPr="006F2F66">
              <w:rPr>
                <w:rFonts w:hint="eastAsia"/>
                <w:color w:val="242021"/>
                <w:lang w:eastAsia="zh-TW"/>
              </w:rPr>
              <w:t>Willalooka</w:t>
            </w:r>
            <w:r>
              <w:rPr>
                <w:color w:val="242021"/>
                <w:lang w:eastAsia="zh-TW"/>
              </w:rPr>
              <w:t>-</w:t>
            </w:r>
            <w:r w:rsidRPr="006F2F66">
              <w:rPr>
                <w:rFonts w:hint="eastAsia"/>
                <w:color w:val="242021"/>
                <w:lang w:eastAsia="zh-TW"/>
              </w:rPr>
              <w:t>1</w:t>
            </w:r>
          </w:p>
        </w:tc>
        <w:tc>
          <w:tcPr>
            <w:tcW w:w="1602" w:type="dxa"/>
            <w:tcBorders>
              <w:top w:val="single" w:sz="4" w:space="0" w:color="auto"/>
              <w:bottom w:val="single" w:sz="4" w:space="0" w:color="auto"/>
            </w:tcBorders>
          </w:tcPr>
          <w:p w14:paraId="6DD7C990" w14:textId="13FFC459"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Willalooka SA (-36.353, 140.257)</w:t>
            </w:r>
          </w:p>
        </w:tc>
        <w:tc>
          <w:tcPr>
            <w:tcW w:w="2024" w:type="dxa"/>
            <w:tcBorders>
              <w:top w:val="single" w:sz="4" w:space="0" w:color="auto"/>
              <w:bottom w:val="single" w:sz="4" w:space="0" w:color="auto"/>
            </w:tcBorders>
          </w:tcPr>
          <w:p w14:paraId="0A5C8C42" w14:textId="3F07433B"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 xml:space="preserve">A clover-dominated paddock </w:t>
            </w:r>
          </w:p>
        </w:tc>
        <w:tc>
          <w:tcPr>
            <w:tcW w:w="1843" w:type="dxa"/>
            <w:tcBorders>
              <w:top w:val="single" w:sz="4" w:space="0" w:color="auto"/>
              <w:bottom w:val="single" w:sz="4" w:space="0" w:color="auto"/>
            </w:tcBorders>
          </w:tcPr>
          <w:p w14:paraId="1B7D65AB" w14:textId="487D49E8"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Unclear</w:t>
            </w:r>
          </w:p>
        </w:tc>
        <w:tc>
          <w:tcPr>
            <w:tcW w:w="1701" w:type="dxa"/>
            <w:tcBorders>
              <w:top w:val="single" w:sz="4" w:space="0" w:color="auto"/>
              <w:bottom w:val="single" w:sz="4" w:space="0" w:color="auto"/>
            </w:tcBorders>
          </w:tcPr>
          <w:p w14:paraId="34B2129C" w14:textId="261E6A22"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1BC726B6" w14:textId="37A09BED" w:rsidTr="006F2F66">
        <w:tc>
          <w:tcPr>
            <w:tcW w:w="1756" w:type="dxa"/>
            <w:tcBorders>
              <w:top w:val="single" w:sz="4" w:space="0" w:color="auto"/>
              <w:bottom w:val="single" w:sz="4" w:space="0" w:color="auto"/>
            </w:tcBorders>
          </w:tcPr>
          <w:p w14:paraId="1B95778F" w14:textId="2146BF4A" w:rsidR="00EB72C7" w:rsidRPr="006F2F66" w:rsidRDefault="00EB72C7" w:rsidP="006F2F66">
            <w:pPr>
              <w:pStyle w:val="a7"/>
              <w:numPr>
                <w:ilvl w:val="0"/>
                <w:numId w:val="11"/>
              </w:numPr>
              <w:rPr>
                <w:color w:val="242021"/>
                <w:lang w:eastAsia="zh-TW"/>
              </w:rPr>
            </w:pPr>
            <w:r w:rsidRPr="006F2F66">
              <w:rPr>
                <w:rFonts w:hint="eastAsia"/>
                <w:color w:val="242021"/>
                <w:lang w:eastAsia="zh-TW"/>
              </w:rPr>
              <w:t>Willalooka-2</w:t>
            </w:r>
          </w:p>
        </w:tc>
        <w:tc>
          <w:tcPr>
            <w:tcW w:w="1602" w:type="dxa"/>
            <w:tcBorders>
              <w:top w:val="single" w:sz="4" w:space="0" w:color="auto"/>
              <w:bottom w:val="single" w:sz="4" w:space="0" w:color="auto"/>
            </w:tcBorders>
          </w:tcPr>
          <w:p w14:paraId="50187081" w14:textId="7E0F62FA"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Willalooka SA, (-36.353, 140.255)</w:t>
            </w:r>
          </w:p>
        </w:tc>
        <w:tc>
          <w:tcPr>
            <w:tcW w:w="2024" w:type="dxa"/>
            <w:tcBorders>
              <w:top w:val="single" w:sz="4" w:space="0" w:color="auto"/>
              <w:bottom w:val="single" w:sz="4" w:space="0" w:color="auto"/>
            </w:tcBorders>
          </w:tcPr>
          <w:p w14:paraId="54A0F09C" w14:textId="32B710B4"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A grass-dominated paddock</w:t>
            </w:r>
          </w:p>
        </w:tc>
        <w:tc>
          <w:tcPr>
            <w:tcW w:w="1843" w:type="dxa"/>
            <w:tcBorders>
              <w:top w:val="single" w:sz="4" w:space="0" w:color="auto"/>
              <w:bottom w:val="single" w:sz="4" w:space="0" w:color="auto"/>
            </w:tcBorders>
          </w:tcPr>
          <w:p w14:paraId="3D3B7227" w14:textId="426D4B21"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Unclear</w:t>
            </w:r>
          </w:p>
        </w:tc>
        <w:tc>
          <w:tcPr>
            <w:tcW w:w="1701" w:type="dxa"/>
            <w:tcBorders>
              <w:top w:val="single" w:sz="4" w:space="0" w:color="auto"/>
              <w:bottom w:val="single" w:sz="4" w:space="0" w:color="auto"/>
            </w:tcBorders>
          </w:tcPr>
          <w:p w14:paraId="2C972812" w14:textId="10578B76"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38CF63ED" w14:textId="77777777" w:rsidTr="006F2F66">
        <w:tc>
          <w:tcPr>
            <w:tcW w:w="1756" w:type="dxa"/>
            <w:tcBorders>
              <w:top w:val="single" w:sz="4" w:space="0" w:color="auto"/>
              <w:bottom w:val="single" w:sz="4" w:space="0" w:color="auto"/>
            </w:tcBorders>
          </w:tcPr>
          <w:p w14:paraId="50A2A9A2" w14:textId="68476A5E" w:rsidR="00EB72C7" w:rsidRPr="006F2F66" w:rsidRDefault="00EB72C7" w:rsidP="00EB72C7">
            <w:pPr>
              <w:pStyle w:val="a7"/>
              <w:numPr>
                <w:ilvl w:val="0"/>
                <w:numId w:val="11"/>
              </w:numPr>
              <w:rPr>
                <w:color w:val="242021"/>
                <w:lang w:eastAsia="zh-TW"/>
              </w:rPr>
            </w:pPr>
            <w:r w:rsidRPr="006F2F66">
              <w:rPr>
                <w:color w:val="242021"/>
                <w:lang w:eastAsia="zh-TW"/>
              </w:rPr>
              <w:t>Keith</w:t>
            </w:r>
          </w:p>
        </w:tc>
        <w:tc>
          <w:tcPr>
            <w:tcW w:w="1602" w:type="dxa"/>
            <w:tcBorders>
              <w:top w:val="single" w:sz="4" w:space="0" w:color="auto"/>
              <w:bottom w:val="single" w:sz="4" w:space="0" w:color="auto"/>
            </w:tcBorders>
          </w:tcPr>
          <w:p w14:paraId="0B528312" w14:textId="7803F66C"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Keith, SA (36.100, 140.352)</w:t>
            </w:r>
          </w:p>
        </w:tc>
        <w:tc>
          <w:tcPr>
            <w:tcW w:w="2024" w:type="dxa"/>
            <w:tcBorders>
              <w:top w:val="single" w:sz="4" w:space="0" w:color="auto"/>
              <w:bottom w:val="single" w:sz="4" w:space="0" w:color="auto"/>
            </w:tcBorders>
          </w:tcPr>
          <w:p w14:paraId="777B0D7F" w14:textId="7799455D"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A roadside pasture containing clovers, medicks, grasses and capeweed</w:t>
            </w:r>
          </w:p>
        </w:tc>
        <w:tc>
          <w:tcPr>
            <w:tcW w:w="1843" w:type="dxa"/>
            <w:tcBorders>
              <w:top w:val="single" w:sz="4" w:space="0" w:color="auto"/>
              <w:bottom w:val="single" w:sz="4" w:space="0" w:color="auto"/>
            </w:tcBorders>
          </w:tcPr>
          <w:p w14:paraId="46C1B7AC" w14:textId="4E06E7D0"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Susceptible</w:t>
            </w:r>
          </w:p>
        </w:tc>
        <w:tc>
          <w:tcPr>
            <w:tcW w:w="1701" w:type="dxa"/>
            <w:tcBorders>
              <w:top w:val="single" w:sz="4" w:space="0" w:color="auto"/>
              <w:bottom w:val="single" w:sz="4" w:space="0" w:color="auto"/>
            </w:tcBorders>
          </w:tcPr>
          <w:p w14:paraId="10B0291D" w14:textId="7987FD85"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12917D5F" w14:textId="77777777" w:rsidTr="006F2F66">
        <w:tc>
          <w:tcPr>
            <w:tcW w:w="1756" w:type="dxa"/>
            <w:tcBorders>
              <w:top w:val="single" w:sz="4" w:space="0" w:color="auto"/>
              <w:bottom w:val="single" w:sz="4" w:space="0" w:color="auto"/>
            </w:tcBorders>
          </w:tcPr>
          <w:p w14:paraId="621FB2DA" w14:textId="6D7BF5B4" w:rsidR="00EB72C7" w:rsidRPr="006F2F66" w:rsidRDefault="00EB72C7" w:rsidP="00EB72C7">
            <w:pPr>
              <w:pStyle w:val="a7"/>
              <w:numPr>
                <w:ilvl w:val="0"/>
                <w:numId w:val="11"/>
              </w:numPr>
              <w:rPr>
                <w:color w:val="242021"/>
                <w:lang w:eastAsia="zh-TW"/>
              </w:rPr>
            </w:pPr>
            <w:r w:rsidRPr="006F2F66">
              <w:rPr>
                <w:color w:val="242021"/>
                <w:lang w:eastAsia="zh-TW"/>
              </w:rPr>
              <w:t>Kellalac</w:t>
            </w:r>
          </w:p>
        </w:tc>
        <w:tc>
          <w:tcPr>
            <w:tcW w:w="1602" w:type="dxa"/>
            <w:tcBorders>
              <w:top w:val="single" w:sz="4" w:space="0" w:color="auto"/>
              <w:bottom w:val="single" w:sz="4" w:space="0" w:color="auto"/>
            </w:tcBorders>
          </w:tcPr>
          <w:p w14:paraId="751D4C54" w14:textId="4331E330"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Kellalac, VIC (-36.386, 142.413)</w:t>
            </w:r>
          </w:p>
        </w:tc>
        <w:tc>
          <w:tcPr>
            <w:tcW w:w="2024" w:type="dxa"/>
            <w:tcBorders>
              <w:top w:val="single" w:sz="4" w:space="0" w:color="auto"/>
              <w:bottom w:val="single" w:sz="4" w:space="0" w:color="auto"/>
            </w:tcBorders>
          </w:tcPr>
          <w:p w14:paraId="00062B61" w14:textId="1D910D69"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A</w:t>
            </w:r>
            <w:r w:rsidRPr="006F2F66">
              <w:rPr>
                <w:rFonts w:ascii="Times New Roman" w:hAnsi="Times New Roman" w:cs="Times New Roman" w:hint="eastAsia"/>
                <w:color w:val="242021"/>
                <w:lang w:eastAsia="zh-TW"/>
              </w:rPr>
              <w:t xml:space="preserve"> canola paddock </w:t>
            </w:r>
          </w:p>
        </w:tc>
        <w:tc>
          <w:tcPr>
            <w:tcW w:w="1843" w:type="dxa"/>
            <w:tcBorders>
              <w:top w:val="single" w:sz="4" w:space="0" w:color="auto"/>
              <w:bottom w:val="single" w:sz="4" w:space="0" w:color="auto"/>
            </w:tcBorders>
          </w:tcPr>
          <w:p w14:paraId="07BADB45" w14:textId="045A108E"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Unclear</w:t>
            </w:r>
          </w:p>
        </w:tc>
        <w:tc>
          <w:tcPr>
            <w:tcW w:w="1701" w:type="dxa"/>
            <w:tcBorders>
              <w:top w:val="single" w:sz="4" w:space="0" w:color="auto"/>
              <w:bottom w:val="single" w:sz="4" w:space="0" w:color="auto"/>
            </w:tcBorders>
          </w:tcPr>
          <w:p w14:paraId="267A8DEE" w14:textId="37565284"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4D6087C7" w14:textId="77777777" w:rsidTr="006F2F66">
        <w:tc>
          <w:tcPr>
            <w:tcW w:w="1756" w:type="dxa"/>
            <w:tcBorders>
              <w:top w:val="single" w:sz="4" w:space="0" w:color="auto"/>
              <w:bottom w:val="single" w:sz="4" w:space="0" w:color="auto"/>
            </w:tcBorders>
          </w:tcPr>
          <w:p w14:paraId="60D9D2CD" w14:textId="2B9ED75C" w:rsidR="00EB72C7" w:rsidRPr="006F2F66" w:rsidRDefault="00EB72C7" w:rsidP="00EB72C7">
            <w:pPr>
              <w:pStyle w:val="a7"/>
              <w:numPr>
                <w:ilvl w:val="0"/>
                <w:numId w:val="11"/>
              </w:numPr>
              <w:rPr>
                <w:color w:val="242021"/>
                <w:lang w:eastAsia="zh-TW"/>
              </w:rPr>
            </w:pPr>
            <w:r w:rsidRPr="0050485C">
              <w:rPr>
                <w:color w:val="242021"/>
                <w:lang w:eastAsia="zh-TW"/>
              </w:rPr>
              <w:t>Toolondo</w:t>
            </w:r>
          </w:p>
        </w:tc>
        <w:tc>
          <w:tcPr>
            <w:tcW w:w="1602" w:type="dxa"/>
            <w:tcBorders>
              <w:top w:val="single" w:sz="4" w:space="0" w:color="auto"/>
              <w:bottom w:val="single" w:sz="4" w:space="0" w:color="auto"/>
            </w:tcBorders>
          </w:tcPr>
          <w:p w14:paraId="1F78DAE4" w14:textId="4B42F7FB"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color w:val="242021"/>
                <w:lang w:eastAsia="zh-TW"/>
              </w:rPr>
              <w:t>Toolondo</w:t>
            </w:r>
            <w:r w:rsidRPr="006F2F66">
              <w:rPr>
                <w:rFonts w:ascii="Times New Roman" w:hAnsi="Times New Roman" w:cs="Times New Roman" w:hint="eastAsia"/>
                <w:color w:val="242021"/>
                <w:lang w:eastAsia="zh-TW"/>
              </w:rPr>
              <w:t>, VIC</w:t>
            </w:r>
            <w:r>
              <w:rPr>
                <w:rFonts w:ascii="Times New Roman" w:hAnsi="Times New Roman" w:cs="Times New Roman"/>
                <w:color w:val="242021"/>
                <w:lang w:eastAsia="zh-TW"/>
              </w:rPr>
              <w:t xml:space="preserve"> </w:t>
            </w:r>
            <w:r w:rsidRPr="006F2F66">
              <w:rPr>
                <w:rFonts w:ascii="Times New Roman" w:hAnsi="Times New Roman" w:cs="Times New Roman" w:hint="eastAsia"/>
                <w:color w:val="242021"/>
                <w:lang w:eastAsia="zh-TW"/>
              </w:rPr>
              <w:t>(-37.005, 141.860)</w:t>
            </w:r>
          </w:p>
        </w:tc>
        <w:tc>
          <w:tcPr>
            <w:tcW w:w="2024" w:type="dxa"/>
            <w:tcBorders>
              <w:top w:val="single" w:sz="4" w:space="0" w:color="auto"/>
              <w:bottom w:val="single" w:sz="4" w:space="0" w:color="auto"/>
            </w:tcBorders>
          </w:tcPr>
          <w:p w14:paraId="7A721D30" w14:textId="3E74B6C7"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A</w:t>
            </w:r>
            <w:r w:rsidRPr="006F2F66">
              <w:rPr>
                <w:rFonts w:ascii="Times New Roman" w:hAnsi="Times New Roman" w:cs="Times New Roman" w:hint="eastAsia"/>
                <w:color w:val="242021"/>
                <w:lang w:eastAsia="zh-TW"/>
              </w:rPr>
              <w:t xml:space="preserve"> canola paddock</w:t>
            </w:r>
          </w:p>
        </w:tc>
        <w:tc>
          <w:tcPr>
            <w:tcW w:w="1843" w:type="dxa"/>
            <w:tcBorders>
              <w:top w:val="single" w:sz="4" w:space="0" w:color="auto"/>
              <w:bottom w:val="single" w:sz="4" w:space="0" w:color="auto"/>
            </w:tcBorders>
          </w:tcPr>
          <w:p w14:paraId="06D6BBC4" w14:textId="53D348C3" w:rsidR="00EB72C7" w:rsidRPr="006F2F66" w:rsidRDefault="00EB72C7" w:rsidP="00EB72C7">
            <w:pPr>
              <w:rPr>
                <w:rFonts w:ascii="Times New Roman" w:hAnsi="Times New Roman" w:cs="Times New Roman"/>
                <w:color w:val="242021"/>
                <w:lang w:eastAsia="zh-TW"/>
              </w:rPr>
            </w:pPr>
            <w:r>
              <w:rPr>
                <w:rFonts w:ascii="Times New Roman" w:hAnsi="Times New Roman" w:cs="Times New Roman"/>
                <w:color w:val="242021"/>
                <w:lang w:eastAsia="zh-TW"/>
              </w:rPr>
              <w:t>Unclear</w:t>
            </w:r>
          </w:p>
        </w:tc>
        <w:tc>
          <w:tcPr>
            <w:tcW w:w="1701" w:type="dxa"/>
            <w:tcBorders>
              <w:top w:val="single" w:sz="4" w:space="0" w:color="auto"/>
              <w:bottom w:val="single" w:sz="4" w:space="0" w:color="auto"/>
            </w:tcBorders>
          </w:tcPr>
          <w:p w14:paraId="76EE1575" w14:textId="6469529D"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r w:rsidR="00EB72C7" w:rsidRPr="005E5941" w14:paraId="7652AF37" w14:textId="77777777" w:rsidTr="006F2F66">
        <w:tc>
          <w:tcPr>
            <w:tcW w:w="1756" w:type="dxa"/>
            <w:tcBorders>
              <w:top w:val="single" w:sz="4" w:space="0" w:color="auto"/>
              <w:bottom w:val="single" w:sz="4" w:space="0" w:color="auto"/>
            </w:tcBorders>
          </w:tcPr>
          <w:p w14:paraId="7D9B23CC" w14:textId="39AA2D23" w:rsidR="00EB72C7" w:rsidRPr="006F2F66" w:rsidRDefault="00EB72C7" w:rsidP="00EB72C7">
            <w:pPr>
              <w:pStyle w:val="a7"/>
              <w:numPr>
                <w:ilvl w:val="0"/>
                <w:numId w:val="11"/>
              </w:numPr>
              <w:rPr>
                <w:color w:val="242021"/>
                <w:lang w:eastAsia="zh-TW"/>
              </w:rPr>
            </w:pPr>
            <w:r w:rsidRPr="008D3DB2">
              <w:rPr>
                <w:color w:val="000000"/>
              </w:rPr>
              <w:t>Rokewood</w:t>
            </w:r>
          </w:p>
        </w:tc>
        <w:tc>
          <w:tcPr>
            <w:tcW w:w="1602" w:type="dxa"/>
            <w:tcBorders>
              <w:top w:val="single" w:sz="4" w:space="0" w:color="auto"/>
              <w:bottom w:val="single" w:sz="4" w:space="0" w:color="auto"/>
            </w:tcBorders>
          </w:tcPr>
          <w:p w14:paraId="43B9335C" w14:textId="5824171A"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Rokewood, VIC (37.879712, 143.675344)</w:t>
            </w:r>
          </w:p>
        </w:tc>
        <w:tc>
          <w:tcPr>
            <w:tcW w:w="2024" w:type="dxa"/>
            <w:tcBorders>
              <w:top w:val="single" w:sz="4" w:space="0" w:color="auto"/>
              <w:bottom w:val="single" w:sz="4" w:space="0" w:color="auto"/>
            </w:tcBorders>
          </w:tcPr>
          <w:p w14:paraId="32F419C7" w14:textId="6C7703B4"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A roadside pasture containing clovers, grasses and capeweed</w:t>
            </w:r>
          </w:p>
        </w:tc>
        <w:tc>
          <w:tcPr>
            <w:tcW w:w="1843" w:type="dxa"/>
            <w:tcBorders>
              <w:top w:val="single" w:sz="4" w:space="0" w:color="auto"/>
              <w:bottom w:val="single" w:sz="4" w:space="0" w:color="auto"/>
            </w:tcBorders>
          </w:tcPr>
          <w:p w14:paraId="598DBA76" w14:textId="2CD612B1"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Susceptible</w:t>
            </w:r>
          </w:p>
        </w:tc>
        <w:tc>
          <w:tcPr>
            <w:tcW w:w="1701" w:type="dxa"/>
            <w:tcBorders>
              <w:top w:val="single" w:sz="4" w:space="0" w:color="auto"/>
              <w:bottom w:val="single" w:sz="4" w:space="0" w:color="auto"/>
            </w:tcBorders>
          </w:tcPr>
          <w:p w14:paraId="2D373289" w14:textId="2B97E559" w:rsidR="00EB72C7" w:rsidRPr="006F2F66" w:rsidRDefault="00EB72C7" w:rsidP="00EB72C7">
            <w:pPr>
              <w:rPr>
                <w:rFonts w:ascii="Times New Roman" w:hAnsi="Times New Roman" w:cs="Times New Roman"/>
                <w:color w:val="242021"/>
                <w:lang w:eastAsia="zh-TW"/>
              </w:rPr>
            </w:pPr>
            <w:r w:rsidRPr="006F2F66">
              <w:rPr>
                <w:rFonts w:ascii="Times New Roman" w:hAnsi="Times New Roman" w:cs="Times New Roman" w:hint="eastAsia"/>
                <w:color w:val="242021"/>
                <w:lang w:eastAsia="zh-TW"/>
              </w:rPr>
              <w:t>Oct 2019</w:t>
            </w:r>
          </w:p>
        </w:tc>
      </w:tr>
    </w:tbl>
    <w:p w14:paraId="26CD4F00" w14:textId="7ADF6C5E" w:rsidR="00756132" w:rsidRPr="006F2F66" w:rsidRDefault="00756132" w:rsidP="00CB113F">
      <w:pPr>
        <w:rPr>
          <w:rFonts w:ascii="TimesNewRomanPS" w:hAnsi="TimesNewRomanPS" w:hint="eastAsia"/>
          <w:color w:val="242021"/>
          <w:lang w:val="en-US" w:eastAsia="zh-TW"/>
        </w:rPr>
      </w:pPr>
    </w:p>
    <w:p w14:paraId="4B36B41A" w14:textId="77777777" w:rsidR="00600373" w:rsidRDefault="00600373" w:rsidP="00D504A8">
      <w:pPr>
        <w:rPr>
          <w:rFonts w:ascii="TimesNewRomanPS" w:hAnsi="TimesNewRomanPS" w:hint="eastAsia"/>
          <w:color w:val="242021"/>
          <w:lang w:eastAsia="zh-TW"/>
        </w:rPr>
      </w:pPr>
    </w:p>
    <w:p w14:paraId="21889906" w14:textId="77777777" w:rsidR="00961ADF" w:rsidRDefault="00961ADF">
      <w:pPr>
        <w:rPr>
          <w:rFonts w:ascii="TimesNewRomanPS" w:hAnsi="TimesNewRomanPS" w:hint="eastAsia"/>
          <w:color w:val="242021"/>
          <w:lang w:eastAsia="zh-TW"/>
        </w:rPr>
      </w:pPr>
      <w:r>
        <w:rPr>
          <w:rFonts w:ascii="TimesNewRomanPS" w:hAnsi="TimesNewRomanPS" w:hint="eastAsia"/>
          <w:color w:val="242021"/>
          <w:lang w:eastAsia="zh-TW"/>
        </w:rPr>
        <w:br w:type="page"/>
      </w:r>
    </w:p>
    <w:p w14:paraId="5135E02B" w14:textId="33BAFF0E" w:rsidR="00600373" w:rsidRDefault="00600373" w:rsidP="00D504A8">
      <w:pPr>
        <w:rPr>
          <w:rFonts w:ascii="TimesNewRomanPS" w:hAnsi="TimesNewRomanPS" w:hint="eastAsia"/>
          <w:color w:val="242021"/>
          <w:lang w:eastAsia="zh-TW"/>
        </w:rPr>
      </w:pPr>
      <w:r>
        <w:rPr>
          <w:rFonts w:ascii="TimesNewRomanPS" w:hAnsi="TimesNewRomanPS" w:hint="eastAsia"/>
          <w:color w:val="242021"/>
          <w:lang w:eastAsia="zh-TW"/>
        </w:rPr>
        <w:lastRenderedPageBreak/>
        <w:t>Ta</w:t>
      </w:r>
      <w:r>
        <w:rPr>
          <w:rFonts w:ascii="TimesNewRomanPS" w:hAnsi="TimesNewRomanPS"/>
          <w:color w:val="242021"/>
          <w:lang w:eastAsia="zh-TW"/>
        </w:rPr>
        <w:t>ble 2</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92"/>
        <w:gridCol w:w="1919"/>
        <w:gridCol w:w="2209"/>
        <w:gridCol w:w="1568"/>
        <w:gridCol w:w="1522"/>
      </w:tblGrid>
      <w:tr w:rsidR="009C350B" w14:paraId="0B966887" w14:textId="77777777" w:rsidTr="006F2F66">
        <w:tc>
          <w:tcPr>
            <w:tcW w:w="1792" w:type="dxa"/>
          </w:tcPr>
          <w:p w14:paraId="0DAB2AAC" w14:textId="16353EC5" w:rsidR="009C350B" w:rsidRDefault="009C350B" w:rsidP="009C350B">
            <w:pPr>
              <w:rPr>
                <w:rFonts w:ascii="TimesNewRomanPS" w:hAnsi="TimesNewRomanPS" w:hint="eastAsia"/>
                <w:color w:val="242021"/>
                <w:lang w:eastAsia="zh-TW"/>
              </w:rPr>
            </w:pPr>
            <w:r>
              <w:rPr>
                <w:rFonts w:ascii="TimesNewRomanPS" w:hAnsi="TimesNewRomanPS" w:hint="eastAsia"/>
                <w:color w:val="242021"/>
                <w:lang w:eastAsia="zh-TW"/>
              </w:rPr>
              <w:t>Pr</w:t>
            </w:r>
            <w:r>
              <w:rPr>
                <w:rFonts w:ascii="TimesNewRomanPS" w:hAnsi="TimesNewRomanPS"/>
                <w:color w:val="242021"/>
                <w:lang w:eastAsia="zh-TW"/>
              </w:rPr>
              <w:t xml:space="preserve">oduct </w:t>
            </w:r>
            <w:r w:rsidR="005E5941">
              <w:rPr>
                <w:rFonts w:ascii="TimesNewRomanPS" w:hAnsi="TimesNewRomanPS"/>
                <w:color w:val="242021"/>
                <w:lang w:eastAsia="zh-TW"/>
              </w:rPr>
              <w:t>No.</w:t>
            </w:r>
          </w:p>
        </w:tc>
        <w:tc>
          <w:tcPr>
            <w:tcW w:w="1919" w:type="dxa"/>
          </w:tcPr>
          <w:p w14:paraId="304CFB98" w14:textId="3D4F3F67" w:rsidR="009C350B" w:rsidRDefault="009C350B" w:rsidP="009C350B">
            <w:pPr>
              <w:rPr>
                <w:rFonts w:ascii="TimesNewRomanPS" w:hAnsi="TimesNewRomanPS" w:hint="eastAsia"/>
                <w:color w:val="242021"/>
                <w:lang w:eastAsia="zh-TW"/>
              </w:rPr>
            </w:pPr>
            <w:r>
              <w:rPr>
                <w:rFonts w:ascii="TimesNewRomanPS" w:hAnsi="TimesNewRomanPS" w:hint="eastAsia"/>
                <w:color w:val="242021"/>
                <w:lang w:eastAsia="zh-TW"/>
              </w:rPr>
              <w:t>M</w:t>
            </w:r>
            <w:r>
              <w:rPr>
                <w:rFonts w:ascii="TimesNewRomanPS" w:hAnsi="TimesNewRomanPS"/>
                <w:color w:val="242021"/>
                <w:lang w:eastAsia="zh-TW"/>
              </w:rPr>
              <w:t>anufacturer</w:t>
            </w:r>
          </w:p>
        </w:tc>
        <w:tc>
          <w:tcPr>
            <w:tcW w:w="2209" w:type="dxa"/>
          </w:tcPr>
          <w:p w14:paraId="1DEF1963" w14:textId="144EDBA5" w:rsidR="009C350B" w:rsidRDefault="009C350B" w:rsidP="009C350B">
            <w:pPr>
              <w:rPr>
                <w:rFonts w:ascii="TimesNewRomanPS" w:hAnsi="TimesNewRomanPS" w:hint="eastAsia"/>
                <w:color w:val="242021"/>
                <w:lang w:eastAsia="zh-TW"/>
              </w:rPr>
            </w:pPr>
            <w:r>
              <w:rPr>
                <w:rFonts w:ascii="TimesNewRomanPS" w:hAnsi="TimesNewRomanPS" w:hint="eastAsia"/>
                <w:color w:val="242021"/>
                <w:lang w:eastAsia="zh-TW"/>
              </w:rPr>
              <w:t>A</w:t>
            </w:r>
            <w:r>
              <w:rPr>
                <w:rFonts w:ascii="TimesNewRomanPS" w:hAnsi="TimesNewRomanPS"/>
                <w:color w:val="242021"/>
                <w:lang w:eastAsia="zh-TW"/>
              </w:rPr>
              <w:t>ctive ingredient and pyrethroid types (I or II)</w:t>
            </w:r>
          </w:p>
        </w:tc>
        <w:tc>
          <w:tcPr>
            <w:tcW w:w="1568" w:type="dxa"/>
          </w:tcPr>
          <w:p w14:paraId="385C1E72" w14:textId="3EBAC7F0" w:rsidR="009C350B" w:rsidRDefault="009C350B" w:rsidP="009C350B">
            <w:pPr>
              <w:rPr>
                <w:rFonts w:ascii="TimesNewRomanPS" w:hAnsi="TimesNewRomanPS" w:hint="eastAsia"/>
                <w:color w:val="242021"/>
                <w:lang w:eastAsia="zh-TW"/>
              </w:rPr>
            </w:pPr>
            <w:r>
              <w:rPr>
                <w:rFonts w:ascii="TimesNewRomanPS" w:hAnsi="TimesNewRomanPS" w:hint="eastAsia"/>
                <w:color w:val="242021"/>
                <w:lang w:eastAsia="zh-TW"/>
              </w:rPr>
              <w:t>F</w:t>
            </w:r>
            <w:r>
              <w:rPr>
                <w:rFonts w:ascii="TimesNewRomanPS" w:hAnsi="TimesNewRomanPS"/>
                <w:color w:val="242021"/>
                <w:lang w:eastAsia="zh-TW"/>
              </w:rPr>
              <w:t>ormulation type</w:t>
            </w:r>
          </w:p>
        </w:tc>
        <w:tc>
          <w:tcPr>
            <w:tcW w:w="1522" w:type="dxa"/>
          </w:tcPr>
          <w:p w14:paraId="4108D9C0" w14:textId="067F1C51"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T</w:t>
            </w:r>
            <w:r>
              <w:rPr>
                <w:rFonts w:ascii="TimesNewRomanPS" w:hAnsi="TimesNewRomanPS"/>
                <w:color w:val="242021"/>
                <w:lang w:eastAsia="zh-TW"/>
              </w:rPr>
              <w:t>ested populations</w:t>
            </w:r>
          </w:p>
        </w:tc>
      </w:tr>
      <w:tr w:rsidR="009C350B" w14:paraId="079429D4" w14:textId="77777777" w:rsidTr="006F2F66">
        <w:tc>
          <w:tcPr>
            <w:tcW w:w="1792" w:type="dxa"/>
          </w:tcPr>
          <w:p w14:paraId="70D43A0C" w14:textId="5A69955C" w:rsidR="009C350B" w:rsidRPr="006F2F66" w:rsidRDefault="009C350B" w:rsidP="006F2F66">
            <w:pPr>
              <w:pStyle w:val="a7"/>
              <w:numPr>
                <w:ilvl w:val="0"/>
                <w:numId w:val="9"/>
              </w:numPr>
              <w:rPr>
                <w:rFonts w:ascii="TimesNewRomanPS" w:hAnsi="TimesNewRomanPS"/>
                <w:color w:val="242021"/>
                <w:lang w:eastAsia="zh-TW"/>
              </w:rPr>
            </w:pPr>
            <w:r>
              <w:rPr>
                <w:color w:val="252525"/>
                <w:shd w:val="clear" w:color="auto" w:fill="FFFFFF"/>
              </w:rPr>
              <w:t>L</w:t>
            </w:r>
            <w:r w:rsidRPr="00535D14">
              <w:rPr>
                <w:color w:val="252525"/>
                <w:shd w:val="clear" w:color="auto" w:fill="FFFFFF"/>
              </w:rPr>
              <w:t xml:space="preserve">ow </w:t>
            </w:r>
            <w:r>
              <w:rPr>
                <w:color w:val="252525"/>
                <w:shd w:val="clear" w:color="auto" w:fill="FFFFFF"/>
              </w:rPr>
              <w:t>a</w:t>
            </w:r>
            <w:r w:rsidRPr="00535D14">
              <w:rPr>
                <w:color w:val="252525"/>
                <w:shd w:val="clear" w:color="auto" w:fill="FFFFFF"/>
              </w:rPr>
              <w:t xml:space="preserve">llergenic </w:t>
            </w:r>
            <w:r>
              <w:rPr>
                <w:color w:val="252525"/>
                <w:shd w:val="clear" w:color="auto" w:fill="FFFFFF"/>
              </w:rPr>
              <w:t>f</w:t>
            </w:r>
            <w:r w:rsidRPr="00535D14">
              <w:rPr>
                <w:color w:val="252525"/>
                <w:shd w:val="clear" w:color="auto" w:fill="FFFFFF"/>
              </w:rPr>
              <w:t xml:space="preserve">ly &amp; </w:t>
            </w:r>
            <w:r>
              <w:rPr>
                <w:color w:val="252525"/>
                <w:shd w:val="clear" w:color="auto" w:fill="FFFFFF"/>
              </w:rPr>
              <w:t>m</w:t>
            </w:r>
            <w:r w:rsidRPr="00535D14">
              <w:rPr>
                <w:color w:val="252525"/>
                <w:shd w:val="clear" w:color="auto" w:fill="FFFFFF"/>
              </w:rPr>
              <w:t xml:space="preserve">osquito </w:t>
            </w:r>
            <w:r>
              <w:rPr>
                <w:color w:val="252525"/>
                <w:shd w:val="clear" w:color="auto" w:fill="FFFFFF"/>
              </w:rPr>
              <w:t>k</w:t>
            </w:r>
            <w:r w:rsidRPr="00535D14">
              <w:rPr>
                <w:color w:val="252525"/>
                <w:shd w:val="clear" w:color="auto" w:fill="FFFFFF"/>
              </w:rPr>
              <w:t>iller</w:t>
            </w:r>
            <w:r>
              <w:rPr>
                <w:rFonts w:ascii="TimesNewRomanPS" w:hAnsi="TimesNewRomanPS"/>
                <w:color w:val="242021"/>
                <w:lang w:eastAsia="zh-TW"/>
              </w:rPr>
              <w:t xml:space="preserve"> fly sprayers </w:t>
            </w:r>
          </w:p>
        </w:tc>
        <w:tc>
          <w:tcPr>
            <w:tcW w:w="1919" w:type="dxa"/>
          </w:tcPr>
          <w:p w14:paraId="0E215D00" w14:textId="7E855F2F" w:rsidR="009C350B" w:rsidRPr="001548DF" w:rsidRDefault="009C350B" w:rsidP="009C350B">
            <w:pPr>
              <w:rPr>
                <w:rFonts w:ascii="TimesNewRomanPS" w:hAnsi="TimesNewRomanPS" w:hint="eastAsia"/>
                <w:color w:val="242021"/>
                <w:lang w:eastAsia="zh-TW"/>
              </w:rPr>
            </w:pPr>
            <w:r w:rsidRPr="001273E7">
              <w:rPr>
                <w:rFonts w:ascii="TimesNewRomanPS" w:hAnsi="TimesNewRomanPS"/>
                <w:color w:val="242021"/>
                <w:lang w:eastAsia="zh-TW"/>
              </w:rPr>
              <w:t>Mortein</w:t>
            </w:r>
          </w:p>
        </w:tc>
        <w:tc>
          <w:tcPr>
            <w:tcW w:w="2209" w:type="dxa"/>
          </w:tcPr>
          <w:p w14:paraId="2A586D6D" w14:textId="3D555818" w:rsidR="009C350B" w:rsidRDefault="009C350B" w:rsidP="009C350B">
            <w:pPr>
              <w:rPr>
                <w:rFonts w:ascii="TimesNewRomanPS" w:hAnsi="TimesNewRomanPS" w:hint="eastAsia"/>
                <w:color w:val="242021"/>
                <w:lang w:eastAsia="zh-TW"/>
              </w:rPr>
            </w:pPr>
            <w:r w:rsidRPr="001548DF">
              <w:rPr>
                <w:rFonts w:ascii="TimesNewRomanPS" w:hAnsi="TimesNewRomanPS"/>
                <w:color w:val="242021"/>
                <w:lang w:eastAsia="zh-TW"/>
              </w:rPr>
              <w:t xml:space="preserve">2.41g/kg </w:t>
            </w:r>
            <w:r>
              <w:rPr>
                <w:rFonts w:ascii="TimesNewRomanPS" w:hAnsi="TimesNewRomanPS"/>
                <w:color w:val="242021"/>
                <w:lang w:eastAsia="zh-TW"/>
              </w:rPr>
              <w:t>b</w:t>
            </w:r>
            <w:r w:rsidRPr="001548DF">
              <w:rPr>
                <w:rFonts w:ascii="TimesNewRomanPS" w:hAnsi="TimesNewRomanPS"/>
                <w:color w:val="242021"/>
                <w:lang w:eastAsia="zh-TW"/>
              </w:rPr>
              <w:t>ioallethrin</w:t>
            </w:r>
            <w:r>
              <w:rPr>
                <w:rFonts w:ascii="TimesNewRomanPS" w:hAnsi="TimesNewRomanPS"/>
                <w:color w:val="242021"/>
                <w:lang w:eastAsia="zh-TW"/>
              </w:rPr>
              <w:t xml:space="preserve"> (I)</w:t>
            </w:r>
          </w:p>
        </w:tc>
        <w:tc>
          <w:tcPr>
            <w:tcW w:w="1568" w:type="dxa"/>
          </w:tcPr>
          <w:p w14:paraId="23EEA9FE" w14:textId="24BA6E95" w:rsidR="009C350B" w:rsidRDefault="00DA11A3" w:rsidP="009C350B">
            <w:pPr>
              <w:rPr>
                <w:rFonts w:ascii="TimesNewRomanPS" w:hAnsi="TimesNewRomanPS" w:hint="eastAsia"/>
                <w:color w:val="242021"/>
                <w:lang w:eastAsia="zh-TW"/>
              </w:rPr>
            </w:pPr>
            <w:r>
              <w:rPr>
                <w:rFonts w:ascii="TimesNewRomanPS" w:hAnsi="TimesNewRomanPS"/>
                <w:color w:val="242021"/>
                <w:lang w:eastAsia="zh-TW"/>
              </w:rPr>
              <w:t>A</w:t>
            </w:r>
            <w:r w:rsidRPr="00DA11A3">
              <w:rPr>
                <w:rFonts w:ascii="TimesNewRomanPS" w:hAnsi="TimesNewRomanPS"/>
                <w:color w:val="242021"/>
                <w:lang w:eastAsia="zh-TW"/>
              </w:rPr>
              <w:t>erosol</w:t>
            </w:r>
          </w:p>
        </w:tc>
        <w:tc>
          <w:tcPr>
            <w:tcW w:w="1522" w:type="dxa"/>
          </w:tcPr>
          <w:p w14:paraId="15FC3544" w14:textId="059EA21E"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-2</w:t>
            </w:r>
          </w:p>
        </w:tc>
      </w:tr>
      <w:tr w:rsidR="009C350B" w14:paraId="3B7196AF" w14:textId="77777777" w:rsidTr="006F2F66">
        <w:tc>
          <w:tcPr>
            <w:tcW w:w="1792" w:type="dxa"/>
          </w:tcPr>
          <w:p w14:paraId="5A155F5D" w14:textId="138D9A6C" w:rsidR="009C350B" w:rsidRPr="006F2F66" w:rsidRDefault="009C350B" w:rsidP="006F2F66">
            <w:pPr>
              <w:pStyle w:val="a7"/>
              <w:numPr>
                <w:ilvl w:val="0"/>
                <w:numId w:val="9"/>
              </w:numPr>
              <w:rPr>
                <w:rFonts w:ascii="TimesNewRomanPS" w:hAnsi="TimesNewRomanPS"/>
                <w:color w:val="242021"/>
                <w:lang w:eastAsia="zh-TW"/>
              </w:rPr>
            </w:pPr>
            <w:r w:rsidRPr="001273E7">
              <w:rPr>
                <w:rFonts w:ascii="TimesNewRomanPS" w:hAnsi="TimesNewRomanPS"/>
                <w:color w:val="242021"/>
                <w:lang w:eastAsia="zh-TW"/>
              </w:rPr>
              <w:t xml:space="preserve">Easy </w:t>
            </w:r>
            <w:r>
              <w:rPr>
                <w:rFonts w:ascii="TimesNewRomanPS" w:hAnsi="TimesNewRomanPS"/>
                <w:color w:val="242021"/>
                <w:lang w:eastAsia="zh-TW"/>
              </w:rPr>
              <w:t>r</w:t>
            </w:r>
            <w:r w:rsidRPr="001273E7">
              <w:rPr>
                <w:rFonts w:ascii="TimesNewRomanPS" w:hAnsi="TimesNewRomanPS"/>
                <w:color w:val="242021"/>
                <w:lang w:eastAsia="zh-TW"/>
              </w:rPr>
              <w:t xml:space="preserve">each </w:t>
            </w:r>
            <w:r>
              <w:rPr>
                <w:rFonts w:ascii="TimesNewRomanPS" w:hAnsi="TimesNewRomanPS"/>
                <w:color w:val="242021"/>
                <w:lang w:eastAsia="zh-TW"/>
              </w:rPr>
              <w:t>s</w:t>
            </w:r>
            <w:r w:rsidRPr="001273E7">
              <w:rPr>
                <w:rFonts w:ascii="TimesNewRomanPS" w:hAnsi="TimesNewRomanPS"/>
                <w:color w:val="242021"/>
                <w:lang w:eastAsia="zh-TW"/>
              </w:rPr>
              <w:t xml:space="preserve">urface </w:t>
            </w:r>
            <w:r>
              <w:rPr>
                <w:rFonts w:ascii="TimesNewRomanPS" w:hAnsi="TimesNewRomanPS"/>
                <w:color w:val="242021"/>
                <w:lang w:eastAsia="zh-TW"/>
              </w:rPr>
              <w:t>s</w:t>
            </w:r>
            <w:r w:rsidRPr="001273E7">
              <w:rPr>
                <w:rFonts w:ascii="TimesNewRomanPS" w:hAnsi="TimesNewRomanPS"/>
                <w:color w:val="242021"/>
                <w:lang w:eastAsia="zh-TW"/>
              </w:rPr>
              <w:t>pray-cockroach killer</w:t>
            </w:r>
            <w:r>
              <w:rPr>
                <w:rFonts w:ascii="TimesNewRomanPS" w:hAnsi="TimesNewRomanPS"/>
                <w:color w:val="242021"/>
                <w:lang w:eastAsia="zh-TW"/>
              </w:rPr>
              <w:t xml:space="preserve"> </w:t>
            </w:r>
          </w:p>
        </w:tc>
        <w:tc>
          <w:tcPr>
            <w:tcW w:w="1919" w:type="dxa"/>
          </w:tcPr>
          <w:p w14:paraId="6DA4EBF0" w14:textId="5DA17B78" w:rsidR="009C350B" w:rsidRDefault="009C350B" w:rsidP="009C350B">
            <w:pPr>
              <w:rPr>
                <w:rFonts w:ascii="TimesNewRomanPS" w:eastAsiaTheme="minorEastAsia" w:hAnsi="TimesNewRomanPS" w:hint="eastAsia"/>
                <w:color w:val="242021"/>
                <w:lang w:eastAsia="zh-TW"/>
              </w:rPr>
            </w:pPr>
            <w:r w:rsidRPr="001273E7">
              <w:rPr>
                <w:rFonts w:ascii="TimesNewRomanPS" w:hAnsi="TimesNewRomanPS"/>
                <w:color w:val="242021"/>
                <w:lang w:eastAsia="zh-TW"/>
              </w:rPr>
              <w:t>Mortein</w:t>
            </w:r>
          </w:p>
        </w:tc>
        <w:tc>
          <w:tcPr>
            <w:tcW w:w="2209" w:type="dxa"/>
          </w:tcPr>
          <w:p w14:paraId="52835212" w14:textId="30F97908" w:rsidR="009C350B" w:rsidRDefault="009C350B" w:rsidP="009C350B">
            <w:pPr>
              <w:rPr>
                <w:rFonts w:ascii="TimesNewRomanPS" w:hAnsi="TimesNewRomanPS" w:hint="eastAsia"/>
                <w:color w:val="242021"/>
                <w:lang w:eastAsia="zh-TW"/>
              </w:rPr>
            </w:pPr>
            <w:r>
              <w:rPr>
                <w:rFonts w:ascii="TimesNewRomanPS" w:eastAsiaTheme="minorEastAsia" w:hAnsi="TimesNewRomanPS"/>
                <w:color w:val="242021"/>
                <w:lang w:eastAsia="zh-TW"/>
              </w:rPr>
              <w:t xml:space="preserve">2g/kg cypermethrin (II) and 1g/kg imiprothrin </w:t>
            </w:r>
            <w:r>
              <w:rPr>
                <w:rFonts w:ascii="TimesNewRomanPS" w:hAnsi="TimesNewRomanPS"/>
                <w:color w:val="242021"/>
                <w:lang w:eastAsia="zh-TW"/>
              </w:rPr>
              <w:t>(I)</w:t>
            </w:r>
          </w:p>
        </w:tc>
        <w:tc>
          <w:tcPr>
            <w:tcW w:w="1568" w:type="dxa"/>
          </w:tcPr>
          <w:p w14:paraId="28D86841" w14:textId="05047EB4" w:rsidR="009C350B" w:rsidRDefault="00DA11A3" w:rsidP="009C350B">
            <w:pPr>
              <w:rPr>
                <w:rFonts w:ascii="TimesNewRomanPS" w:hAnsi="TimesNewRomanPS" w:hint="eastAsia"/>
                <w:color w:val="242021"/>
                <w:lang w:eastAsia="zh-TW"/>
              </w:rPr>
            </w:pPr>
            <w:r>
              <w:rPr>
                <w:rFonts w:ascii="TimesNewRomanPS" w:hAnsi="TimesNewRomanPS"/>
                <w:color w:val="242021"/>
                <w:lang w:eastAsia="zh-TW"/>
              </w:rPr>
              <w:t>A</w:t>
            </w:r>
            <w:r w:rsidRPr="00DA11A3">
              <w:rPr>
                <w:rFonts w:ascii="TimesNewRomanPS" w:hAnsi="TimesNewRomanPS"/>
                <w:color w:val="242021"/>
                <w:lang w:eastAsia="zh-TW"/>
              </w:rPr>
              <w:t>erosol</w:t>
            </w:r>
          </w:p>
        </w:tc>
        <w:tc>
          <w:tcPr>
            <w:tcW w:w="1522" w:type="dxa"/>
          </w:tcPr>
          <w:p w14:paraId="11245F88" w14:textId="38A2D1E9"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-2</w:t>
            </w:r>
          </w:p>
        </w:tc>
      </w:tr>
      <w:tr w:rsidR="009C350B" w14:paraId="3A25922D" w14:textId="77777777" w:rsidTr="006F2F66">
        <w:tc>
          <w:tcPr>
            <w:tcW w:w="1792" w:type="dxa"/>
          </w:tcPr>
          <w:p w14:paraId="0FAE8CD9" w14:textId="666D2218" w:rsidR="009C350B" w:rsidRPr="006F2F66" w:rsidRDefault="009C350B" w:rsidP="006F2F66">
            <w:pPr>
              <w:pStyle w:val="a7"/>
              <w:numPr>
                <w:ilvl w:val="0"/>
                <w:numId w:val="9"/>
              </w:numPr>
              <w:rPr>
                <w:rFonts w:ascii="TimesNewRomanPS" w:hAnsi="TimesNewRomanPS"/>
                <w:color w:val="242021"/>
                <w:lang w:eastAsia="zh-TW"/>
              </w:rPr>
            </w:pPr>
            <w:r>
              <w:rPr>
                <w:rFonts w:ascii="TimesNewRomanPS" w:hAnsi="TimesNewRomanPS"/>
                <w:color w:val="242021"/>
                <w:lang w:eastAsia="zh-TW"/>
              </w:rPr>
              <w:t>Low</w:t>
            </w:r>
            <w:r w:rsidRPr="00FF613E">
              <w:rPr>
                <w:rFonts w:ascii="TimesNewRomanPS" w:hAnsi="TimesNewRomanPS"/>
                <w:color w:val="242021"/>
                <w:lang w:eastAsia="zh-TW"/>
              </w:rPr>
              <w:t xml:space="preserve"> </w:t>
            </w:r>
            <w:r>
              <w:rPr>
                <w:rFonts w:ascii="TimesNewRomanPS" w:hAnsi="TimesNewRomanPS"/>
                <w:color w:val="242021"/>
                <w:lang w:eastAsia="zh-TW"/>
              </w:rPr>
              <w:t>irritant</w:t>
            </w:r>
            <w:r w:rsidRPr="00FF613E">
              <w:rPr>
                <w:rFonts w:ascii="TimesNewRomanPS" w:hAnsi="TimesNewRomanPS"/>
                <w:color w:val="242021"/>
                <w:lang w:eastAsia="zh-TW"/>
              </w:rPr>
              <w:t xml:space="preserve"> </w:t>
            </w:r>
            <w:r>
              <w:rPr>
                <w:rFonts w:ascii="TimesNewRomanPS" w:hAnsi="TimesNewRomanPS"/>
                <w:color w:val="242021"/>
                <w:lang w:eastAsia="zh-TW"/>
              </w:rPr>
              <w:t>surface</w:t>
            </w:r>
            <w:r w:rsidRPr="00FF613E">
              <w:rPr>
                <w:rFonts w:ascii="TimesNewRomanPS" w:hAnsi="TimesNewRomanPS"/>
                <w:color w:val="242021"/>
                <w:lang w:eastAsia="zh-TW"/>
              </w:rPr>
              <w:t xml:space="preserve"> </w:t>
            </w:r>
            <w:r>
              <w:rPr>
                <w:rFonts w:ascii="TimesNewRomanPS" w:hAnsi="TimesNewRomanPS"/>
                <w:color w:val="242021"/>
                <w:lang w:eastAsia="zh-TW"/>
              </w:rPr>
              <w:t>spray</w:t>
            </w:r>
            <w:r w:rsidRPr="00FF613E">
              <w:rPr>
                <w:rFonts w:ascii="TimesNewRomanPS" w:hAnsi="TimesNewRomanPS"/>
                <w:color w:val="242021"/>
                <w:lang w:eastAsia="zh-TW"/>
              </w:rPr>
              <w:t xml:space="preserve"> </w:t>
            </w:r>
            <w:r>
              <w:rPr>
                <w:rFonts w:ascii="TimesNewRomanPS" w:hAnsi="TimesNewRomanPS"/>
                <w:color w:val="242021"/>
                <w:lang w:eastAsia="zh-TW"/>
              </w:rPr>
              <w:t xml:space="preserve">crawling insect killer </w:t>
            </w:r>
          </w:p>
        </w:tc>
        <w:tc>
          <w:tcPr>
            <w:tcW w:w="1919" w:type="dxa"/>
          </w:tcPr>
          <w:p w14:paraId="6D2390BA" w14:textId="5A34959E" w:rsidR="009C350B" w:rsidRDefault="009C350B" w:rsidP="009C350B">
            <w:pPr>
              <w:rPr>
                <w:rFonts w:ascii="TimesNewRomanPS" w:hAnsi="TimesNewRomanPS" w:hint="eastAsia"/>
                <w:color w:val="242021"/>
                <w:lang w:eastAsia="zh-TW"/>
              </w:rPr>
            </w:pPr>
            <w:r w:rsidRPr="006B5C32">
              <w:rPr>
                <w:rFonts w:ascii="Times New Roman" w:hAnsi="Times New Roman" w:cs="Times New Roman"/>
              </w:rPr>
              <w:t>Black &amp; Gold</w:t>
            </w:r>
          </w:p>
        </w:tc>
        <w:tc>
          <w:tcPr>
            <w:tcW w:w="2209" w:type="dxa"/>
          </w:tcPr>
          <w:p w14:paraId="508EBFC5" w14:textId="6AFC53B1" w:rsidR="009C350B" w:rsidRDefault="009C350B" w:rsidP="009C350B">
            <w:pPr>
              <w:rPr>
                <w:rFonts w:ascii="TimesNewRomanPS" w:hAnsi="TimesNewRomanPS" w:hint="eastAsia"/>
                <w:color w:val="242021"/>
                <w:lang w:eastAsia="zh-TW"/>
              </w:rPr>
            </w:pPr>
            <w:r>
              <w:rPr>
                <w:rFonts w:ascii="TimesNewRomanPS" w:hAnsi="TimesNewRomanPS"/>
                <w:color w:val="242021"/>
                <w:lang w:eastAsia="zh-TW"/>
              </w:rPr>
              <w:t xml:space="preserve">2.79 g/kg permethrin </w:t>
            </w:r>
            <w:r>
              <w:rPr>
                <w:rFonts w:ascii="TimesNewRomanPS" w:eastAsiaTheme="minorEastAsia" w:hAnsi="TimesNewRomanPS"/>
                <w:color w:val="242021"/>
                <w:lang w:eastAsia="zh-TW"/>
              </w:rPr>
              <w:t>(I)</w:t>
            </w:r>
            <w:r>
              <w:rPr>
                <w:rFonts w:ascii="TimesNewRomanPS" w:eastAsiaTheme="minorEastAsia" w:hAnsi="TimesNewRomanPS" w:hint="eastAsia"/>
                <w:color w:val="242021"/>
                <w:lang w:eastAsia="zh-TW"/>
              </w:rPr>
              <w:t xml:space="preserve"> </w:t>
            </w:r>
            <w:r>
              <w:rPr>
                <w:rFonts w:ascii="TimesNewRomanPS" w:hAnsi="TimesNewRomanPS"/>
                <w:color w:val="242021"/>
                <w:lang w:eastAsia="zh-TW"/>
              </w:rPr>
              <w:t>and 1.38 g/kg tetramethrin</w:t>
            </w:r>
            <w:r>
              <w:rPr>
                <w:rFonts w:ascii="TimesNewRomanPS" w:hAnsi="TimesNewRomanPS" w:hint="eastAsia"/>
                <w:color w:val="242021"/>
                <w:lang w:eastAsia="zh-TW"/>
              </w:rPr>
              <w:t xml:space="preserve"> </w:t>
            </w:r>
            <w:r>
              <w:rPr>
                <w:rFonts w:ascii="TimesNewRomanPS" w:eastAsiaTheme="minorEastAsia" w:hAnsi="TimesNewRomanPS"/>
                <w:color w:val="242021"/>
                <w:lang w:eastAsia="zh-TW"/>
              </w:rPr>
              <w:t>(I)</w:t>
            </w:r>
          </w:p>
        </w:tc>
        <w:tc>
          <w:tcPr>
            <w:tcW w:w="1568" w:type="dxa"/>
          </w:tcPr>
          <w:p w14:paraId="68475ABA" w14:textId="309E83CD" w:rsidR="009C350B" w:rsidRDefault="00DA11A3" w:rsidP="009C350B">
            <w:pPr>
              <w:rPr>
                <w:rFonts w:ascii="TimesNewRomanPS" w:hAnsi="TimesNewRomanPS" w:hint="eastAsia"/>
                <w:color w:val="242021"/>
                <w:lang w:eastAsia="zh-TW"/>
              </w:rPr>
            </w:pPr>
            <w:r>
              <w:rPr>
                <w:rFonts w:ascii="TimesNewRomanPS" w:hAnsi="TimesNewRomanPS"/>
                <w:color w:val="242021"/>
                <w:lang w:eastAsia="zh-TW"/>
              </w:rPr>
              <w:t>A</w:t>
            </w:r>
            <w:r w:rsidRPr="00DA11A3">
              <w:rPr>
                <w:rFonts w:ascii="TimesNewRomanPS" w:hAnsi="TimesNewRomanPS"/>
                <w:color w:val="242021"/>
                <w:lang w:eastAsia="zh-TW"/>
              </w:rPr>
              <w:t>erosol</w:t>
            </w:r>
          </w:p>
        </w:tc>
        <w:tc>
          <w:tcPr>
            <w:tcW w:w="1522" w:type="dxa"/>
          </w:tcPr>
          <w:p w14:paraId="14707AD9" w14:textId="6FA083E5"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-2</w:t>
            </w:r>
          </w:p>
        </w:tc>
      </w:tr>
      <w:tr w:rsidR="009C350B" w14:paraId="41E74D63" w14:textId="77777777" w:rsidTr="006F2F66">
        <w:tc>
          <w:tcPr>
            <w:tcW w:w="1792" w:type="dxa"/>
          </w:tcPr>
          <w:p w14:paraId="076E758A" w14:textId="59E6C340" w:rsidR="009C350B" w:rsidRPr="00A0133A" w:rsidRDefault="009C350B" w:rsidP="009C350B">
            <w:pPr>
              <w:pStyle w:val="a7"/>
              <w:numPr>
                <w:ilvl w:val="0"/>
                <w:numId w:val="9"/>
              </w:numPr>
              <w:rPr>
                <w:rFonts w:ascii="TimesNewRomanPS" w:hAnsi="TimesNewRomanPS"/>
                <w:color w:val="242021"/>
                <w:lang w:val="en-GB" w:eastAsia="zh-TW"/>
              </w:rPr>
            </w:pPr>
            <w:r w:rsidRPr="006B5C32">
              <w:t xml:space="preserve">Low </w:t>
            </w:r>
            <w:r>
              <w:t>i</w:t>
            </w:r>
            <w:r w:rsidRPr="006B5C32">
              <w:t xml:space="preserve">rritant </w:t>
            </w:r>
            <w:r>
              <w:t>f</w:t>
            </w:r>
            <w:r w:rsidRPr="006B5C32">
              <w:t xml:space="preserve">ly &amp; </w:t>
            </w:r>
            <w:r>
              <w:t>i</w:t>
            </w:r>
            <w:r w:rsidRPr="006B5C32">
              <w:t xml:space="preserve">nsect </w:t>
            </w:r>
            <w:r>
              <w:t>k</w:t>
            </w:r>
            <w:r w:rsidRPr="006B5C32">
              <w:t xml:space="preserve">iller </w:t>
            </w:r>
          </w:p>
        </w:tc>
        <w:tc>
          <w:tcPr>
            <w:tcW w:w="1919" w:type="dxa"/>
          </w:tcPr>
          <w:p w14:paraId="6C930E16" w14:textId="0AA6DB11" w:rsidR="009C350B" w:rsidRPr="008E1012" w:rsidRDefault="009C350B" w:rsidP="009C350B">
            <w:pPr>
              <w:rPr>
                <w:rFonts w:ascii="Times New Roman" w:hAnsi="Times New Roman" w:cs="Times New Roman"/>
                <w:color w:val="212529"/>
                <w:shd w:val="clear" w:color="auto" w:fill="FFFFFF"/>
              </w:rPr>
            </w:pPr>
            <w:r w:rsidRPr="006B5C32">
              <w:rPr>
                <w:rFonts w:ascii="Times New Roman" w:hAnsi="Times New Roman" w:cs="Times New Roman"/>
              </w:rPr>
              <w:t>Black &amp; Gold</w:t>
            </w:r>
          </w:p>
        </w:tc>
        <w:tc>
          <w:tcPr>
            <w:tcW w:w="2209" w:type="dxa"/>
          </w:tcPr>
          <w:p w14:paraId="339FEB00" w14:textId="08743146" w:rsidR="009C350B" w:rsidRDefault="009C350B" w:rsidP="009C350B">
            <w:pPr>
              <w:rPr>
                <w:rFonts w:ascii="TimesNewRomanPS" w:hAnsi="TimesNewRomanPS" w:hint="eastAsia"/>
                <w:color w:val="242021"/>
                <w:lang w:eastAsia="zh-TW"/>
              </w:rPr>
            </w:pPr>
            <w:r w:rsidRPr="008E1012">
              <w:rPr>
                <w:rFonts w:ascii="Times New Roman" w:hAnsi="Times New Roman" w:cs="Times New Roman"/>
                <w:color w:val="212529"/>
                <w:shd w:val="clear" w:color="auto" w:fill="FFFFFF"/>
              </w:rPr>
              <w:t>1.08g/kg tetramethrin</w:t>
            </w:r>
            <w:r>
              <w:rPr>
                <w:rFonts w:ascii="Times New Roman" w:hAnsi="Times New Roman" w:cs="Times New Roman" w:hint="eastAsia"/>
                <w:color w:val="212529"/>
                <w:shd w:val="clear" w:color="auto" w:fill="FFFFFF"/>
                <w:lang w:eastAsia="zh-TW"/>
              </w:rPr>
              <w:t xml:space="preserve"> </w:t>
            </w:r>
            <w:r>
              <w:rPr>
                <w:rFonts w:ascii="TimesNewRomanPS" w:eastAsiaTheme="minorEastAsia" w:hAnsi="TimesNewRomanPS"/>
                <w:color w:val="242021"/>
                <w:lang w:eastAsia="zh-TW"/>
              </w:rPr>
              <w:t>(I)</w:t>
            </w:r>
            <w:r w:rsidRPr="008E1012">
              <w:rPr>
                <w:rFonts w:ascii="Times New Roman" w:hAnsi="Times New Roman" w:cs="Times New Roman"/>
                <w:color w:val="212529"/>
                <w:shd w:val="clear" w:color="auto" w:fill="FFFFFF"/>
              </w:rPr>
              <w:t>, 0.25g/kg phenothrin</w:t>
            </w:r>
            <w:r>
              <w:rPr>
                <w:rFonts w:ascii="Times New Roman" w:hAnsi="Times New Roman" w:cs="Times New Roman" w:hint="eastAsia"/>
                <w:color w:val="212529"/>
                <w:shd w:val="clear" w:color="auto" w:fill="FFFFFF"/>
                <w:lang w:eastAsia="zh-TW"/>
              </w:rPr>
              <w:t xml:space="preserve"> </w:t>
            </w:r>
            <w:r>
              <w:rPr>
                <w:rFonts w:ascii="TimesNewRomanPS" w:eastAsiaTheme="minorEastAsia" w:hAnsi="TimesNewRomanPS"/>
                <w:color w:val="242021"/>
                <w:lang w:eastAsia="zh-TW"/>
              </w:rPr>
              <w:t>(I)</w:t>
            </w:r>
            <w:r w:rsidRPr="008E1012">
              <w:rPr>
                <w:rFonts w:ascii="Times New Roman" w:hAnsi="Times New Roman" w:cs="Times New Roman"/>
                <w:color w:val="212529"/>
                <w:shd w:val="clear" w:color="auto" w:fill="FFFFFF"/>
              </w:rPr>
              <w:t xml:space="preserve"> and</w:t>
            </w:r>
            <w:r w:rsidRPr="006B5C32">
              <w:rPr>
                <w:rFonts w:ascii="Times New Roman" w:hAnsi="Times New Roman" w:cs="Times New Roman"/>
              </w:rPr>
              <w:t xml:space="preserve"> </w:t>
            </w:r>
            <w:r w:rsidRPr="008E1012">
              <w:rPr>
                <w:rFonts w:ascii="Times New Roman" w:hAnsi="Times New Roman" w:cs="Times New Roman"/>
                <w:color w:val="212529"/>
                <w:shd w:val="clear" w:color="auto" w:fill="FFFFFF"/>
              </w:rPr>
              <w:t>2.17g/kg</w:t>
            </w:r>
            <w:r w:rsidRPr="006B5C32">
              <w:rPr>
                <w:rFonts w:ascii="Times New Roman" w:hAnsi="Times New Roman" w:cs="Times New Roman"/>
              </w:rPr>
              <w:t xml:space="preserve"> piperonyl butoxide</w:t>
            </w:r>
            <w:r>
              <w:rPr>
                <w:rFonts w:ascii="Times New Roman" w:hAnsi="Times New Roman" w:cs="Times New Roman" w:hint="eastAsia"/>
                <w:lang w:eastAsia="zh-TW"/>
              </w:rPr>
              <w:t xml:space="preserve"> (</w:t>
            </w:r>
            <w:r w:rsidRPr="002E152F">
              <w:rPr>
                <w:rFonts w:ascii="Times New Roman" w:hAnsi="Times New Roman" w:cs="Times New Roman"/>
                <w:lang w:eastAsia="zh-TW"/>
              </w:rPr>
              <w:t>synergist</w:t>
            </w:r>
            <w:r w:rsidRPr="006B5C32">
              <w:rPr>
                <w:rFonts w:ascii="Times New Roman" w:hAnsi="Times New Roman" w:cs="Times New Roman"/>
              </w:rPr>
              <w:t>)</w:t>
            </w:r>
          </w:p>
        </w:tc>
        <w:tc>
          <w:tcPr>
            <w:tcW w:w="1568" w:type="dxa"/>
          </w:tcPr>
          <w:p w14:paraId="45DCF91D" w14:textId="5743B590" w:rsidR="009C350B" w:rsidRDefault="00DA11A3" w:rsidP="009C350B">
            <w:pPr>
              <w:rPr>
                <w:rFonts w:ascii="TimesNewRomanPS" w:hAnsi="TimesNewRomanPS" w:hint="eastAsia"/>
                <w:color w:val="242021"/>
                <w:lang w:eastAsia="zh-TW"/>
              </w:rPr>
            </w:pPr>
            <w:r>
              <w:rPr>
                <w:rFonts w:ascii="TimesNewRomanPS" w:hAnsi="TimesNewRomanPS"/>
                <w:color w:val="242021"/>
                <w:lang w:eastAsia="zh-TW"/>
              </w:rPr>
              <w:t>A</w:t>
            </w:r>
            <w:r w:rsidRPr="00DA11A3">
              <w:rPr>
                <w:rFonts w:ascii="TimesNewRomanPS" w:hAnsi="TimesNewRomanPS"/>
                <w:color w:val="242021"/>
                <w:lang w:eastAsia="zh-TW"/>
              </w:rPr>
              <w:t>erosol</w:t>
            </w:r>
          </w:p>
        </w:tc>
        <w:tc>
          <w:tcPr>
            <w:tcW w:w="1522" w:type="dxa"/>
          </w:tcPr>
          <w:p w14:paraId="494D9F5B" w14:textId="6C41CC85"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-2</w:t>
            </w:r>
          </w:p>
        </w:tc>
      </w:tr>
      <w:tr w:rsidR="009C350B" w14:paraId="73B757AF" w14:textId="77777777" w:rsidTr="006F2F66">
        <w:tc>
          <w:tcPr>
            <w:tcW w:w="1792" w:type="dxa"/>
          </w:tcPr>
          <w:p w14:paraId="71D1F57E" w14:textId="65535198" w:rsidR="009C350B" w:rsidRPr="00A0133A" w:rsidRDefault="009C350B" w:rsidP="009C350B">
            <w:pPr>
              <w:pStyle w:val="a7"/>
              <w:numPr>
                <w:ilvl w:val="0"/>
                <w:numId w:val="9"/>
              </w:numPr>
              <w:rPr>
                <w:rFonts w:ascii="TimesNewRomanPS" w:hAnsi="TimesNewRomanPS"/>
                <w:color w:val="242021"/>
                <w:lang w:val="en-GB" w:eastAsia="zh-TW"/>
              </w:rPr>
            </w:pPr>
            <w:r w:rsidRPr="00FB7B5E">
              <w:rPr>
                <w:rFonts w:ascii="TimesNewRomanPS" w:hAnsi="TimesNewRomanPS"/>
                <w:color w:val="242021"/>
                <w:lang w:eastAsia="zh-TW"/>
              </w:rPr>
              <w:t>P</w:t>
            </w:r>
            <w:r>
              <w:rPr>
                <w:rFonts w:ascii="TimesNewRomanPS" w:hAnsi="TimesNewRomanPS"/>
                <w:color w:val="242021"/>
                <w:lang w:eastAsia="zh-TW"/>
              </w:rPr>
              <w:t>y</w:t>
            </w:r>
            <w:r w:rsidRPr="00FB7B5E">
              <w:rPr>
                <w:rFonts w:ascii="TimesNewRomanPS" w:hAnsi="TimesNewRomanPS"/>
                <w:color w:val="242021"/>
                <w:lang w:eastAsia="zh-TW"/>
              </w:rPr>
              <w:t xml:space="preserve">thon </w:t>
            </w:r>
            <w:r>
              <w:rPr>
                <w:rFonts w:ascii="TimesNewRomanPS" w:hAnsi="TimesNewRomanPS"/>
                <w:color w:val="242021"/>
                <w:lang w:eastAsia="zh-TW"/>
              </w:rPr>
              <w:t>i</w:t>
            </w:r>
            <w:r w:rsidRPr="00FB7B5E">
              <w:rPr>
                <w:rFonts w:ascii="TimesNewRomanPS" w:hAnsi="TimesNewRomanPS"/>
                <w:color w:val="242021"/>
                <w:lang w:eastAsia="zh-TW"/>
              </w:rPr>
              <w:t xml:space="preserve">nsecticidal </w:t>
            </w:r>
            <w:r>
              <w:rPr>
                <w:rFonts w:ascii="TimesNewRomanPS" w:hAnsi="TimesNewRomanPS"/>
                <w:color w:val="242021"/>
                <w:lang w:eastAsia="zh-TW"/>
              </w:rPr>
              <w:t>cattle ear ta</w:t>
            </w:r>
            <w:r w:rsidRPr="006E1426">
              <w:rPr>
                <w:color w:val="242021"/>
                <w:lang w:eastAsia="zh-TW"/>
              </w:rPr>
              <w:t xml:space="preserve">g </w:t>
            </w:r>
          </w:p>
        </w:tc>
        <w:tc>
          <w:tcPr>
            <w:tcW w:w="1919" w:type="dxa"/>
          </w:tcPr>
          <w:p w14:paraId="1E338891" w14:textId="3E2ED818" w:rsidR="009C350B" w:rsidRDefault="009C350B" w:rsidP="009C350B">
            <w:pPr>
              <w:rPr>
                <w:rFonts w:ascii="Times New Roman" w:hAnsi="Times New Roman" w:cs="Times New Roman"/>
                <w:color w:val="292929"/>
                <w:shd w:val="clear" w:color="auto" w:fill="FFFFFF"/>
              </w:rPr>
            </w:pPr>
            <w:r w:rsidRPr="006A14F2">
              <w:rPr>
                <w:rFonts w:ascii="TimesNewRomanPS" w:hAnsi="TimesNewRomanPS"/>
                <w:color w:val="242021"/>
                <w:lang w:eastAsia="zh-TW"/>
              </w:rPr>
              <w:t>Y-Tex®</w:t>
            </w:r>
          </w:p>
        </w:tc>
        <w:tc>
          <w:tcPr>
            <w:tcW w:w="2209" w:type="dxa"/>
          </w:tcPr>
          <w:p w14:paraId="1EC3E90C" w14:textId="60906304" w:rsidR="009C350B" w:rsidRDefault="009C350B" w:rsidP="009C350B">
            <w:pPr>
              <w:rPr>
                <w:rFonts w:ascii="TimesNewRomanPS" w:hAnsi="TimesNewRomanPS" w:hint="eastAsia"/>
                <w:color w:val="242021"/>
                <w:lang w:eastAsia="zh-TW"/>
              </w:rPr>
            </w:pPr>
            <w:r>
              <w:rPr>
                <w:rFonts w:ascii="Times New Roman" w:hAnsi="Times New Roman" w:cs="Times New Roman"/>
                <w:color w:val="292929"/>
                <w:shd w:val="clear" w:color="auto" w:fill="FFFFFF"/>
              </w:rPr>
              <w:t>100g/kg z</w:t>
            </w:r>
            <w:r w:rsidRPr="006E1426">
              <w:rPr>
                <w:rFonts w:ascii="Times New Roman" w:hAnsi="Times New Roman" w:cs="Times New Roman"/>
                <w:color w:val="292929"/>
                <w:shd w:val="clear" w:color="auto" w:fill="FFFFFF"/>
              </w:rPr>
              <w:t>eta-</w:t>
            </w:r>
            <w:r>
              <w:rPr>
                <w:rFonts w:ascii="Times New Roman" w:hAnsi="Times New Roman" w:cs="Times New Roman"/>
                <w:color w:val="292929"/>
                <w:shd w:val="clear" w:color="auto" w:fill="FFFFFF"/>
              </w:rPr>
              <w:t>c</w:t>
            </w:r>
            <w:r w:rsidRPr="006E1426">
              <w:rPr>
                <w:rFonts w:ascii="Times New Roman" w:hAnsi="Times New Roman" w:cs="Times New Roman"/>
                <w:color w:val="292929"/>
                <w:shd w:val="clear" w:color="auto" w:fill="FFFFFF"/>
              </w:rPr>
              <w:t>ypermethri</w:t>
            </w:r>
            <w:r>
              <w:rPr>
                <w:rFonts w:ascii="Times New Roman" w:hAnsi="Times New Roman" w:cs="Times New Roman"/>
                <w:color w:val="292929"/>
                <w:shd w:val="clear" w:color="auto" w:fill="FFFFFF"/>
              </w:rPr>
              <w:t>n</w:t>
            </w:r>
            <w:r>
              <w:rPr>
                <w:rFonts w:ascii="Times New Roman" w:hAnsi="Times New Roman" w:cs="Times New Roman" w:hint="eastAsia"/>
                <w:color w:val="292929"/>
                <w:shd w:val="clear" w:color="auto" w:fill="FFFFFF"/>
                <w:lang w:eastAsia="zh-TW"/>
              </w:rPr>
              <w:t xml:space="preserve"> </w:t>
            </w:r>
            <w:r>
              <w:rPr>
                <w:rFonts w:ascii="TimesNewRomanPS" w:eastAsiaTheme="minorEastAsia" w:hAnsi="TimesNewRomanPS"/>
                <w:color w:val="242021"/>
                <w:lang w:eastAsia="zh-TW"/>
              </w:rPr>
              <w:t>(II)</w:t>
            </w:r>
            <w:r>
              <w:rPr>
                <w:rFonts w:ascii="TimesNewRomanPS" w:eastAsiaTheme="minorEastAsia" w:hAnsi="TimesNewRomanPS" w:hint="eastAsia"/>
                <w:color w:val="242021"/>
                <w:lang w:eastAsia="zh-TW"/>
              </w:rPr>
              <w:t xml:space="preserve"> a</w:t>
            </w:r>
            <w:r>
              <w:rPr>
                <w:rFonts w:ascii="TimesNewRomanPS" w:eastAsiaTheme="minorEastAsia" w:hAnsi="TimesNewRomanPS"/>
                <w:color w:val="242021"/>
                <w:lang w:eastAsia="zh-TW"/>
              </w:rPr>
              <w:t xml:space="preserve">nd </w:t>
            </w:r>
            <w:r w:rsidRPr="00DA16D3">
              <w:rPr>
                <w:rFonts w:ascii="Times New Roman" w:hAnsi="Times New Roman" w:cs="Times New Roman"/>
                <w:color w:val="292929"/>
                <w:shd w:val="clear" w:color="auto" w:fill="FFFFFF"/>
              </w:rPr>
              <w:t xml:space="preserve"> 200g/kg</w:t>
            </w:r>
            <w:r w:rsidRPr="00297F38">
              <w:rPr>
                <w:rFonts w:ascii="Times New Roman" w:hAnsi="Times New Roman" w:cs="Times New Roman"/>
                <w:color w:val="292929"/>
                <w:shd w:val="clear" w:color="auto" w:fill="FFFFFF"/>
              </w:rPr>
              <w:t xml:space="preserve"> </w:t>
            </w:r>
            <w:r>
              <w:rPr>
                <w:rFonts w:ascii="Times New Roman" w:hAnsi="Times New Roman" w:cs="Times New Roman"/>
                <w:color w:val="292929"/>
                <w:shd w:val="clear" w:color="auto" w:fill="FFFFFF"/>
              </w:rPr>
              <w:t>p</w:t>
            </w:r>
            <w:r w:rsidRPr="006E1426">
              <w:rPr>
                <w:rFonts w:ascii="Times New Roman" w:hAnsi="Times New Roman" w:cs="Times New Roman"/>
                <w:color w:val="292929"/>
                <w:shd w:val="clear" w:color="auto" w:fill="FFFFFF"/>
              </w:rPr>
              <w:t xml:space="preserve">iperonyl </w:t>
            </w:r>
            <w:r>
              <w:rPr>
                <w:rFonts w:ascii="Times New Roman" w:hAnsi="Times New Roman" w:cs="Times New Roman"/>
                <w:color w:val="292929"/>
                <w:shd w:val="clear" w:color="auto" w:fill="FFFFFF"/>
              </w:rPr>
              <w:t>b</w:t>
            </w:r>
            <w:r w:rsidRPr="006E1426">
              <w:rPr>
                <w:rFonts w:ascii="Times New Roman" w:hAnsi="Times New Roman" w:cs="Times New Roman"/>
                <w:color w:val="292929"/>
                <w:shd w:val="clear" w:color="auto" w:fill="FFFFFF"/>
              </w:rPr>
              <w:t xml:space="preserve">utoxide </w:t>
            </w:r>
            <w:r>
              <w:rPr>
                <w:rFonts w:ascii="Times New Roman" w:hAnsi="Times New Roman" w:cs="Times New Roman" w:hint="eastAsia"/>
                <w:lang w:eastAsia="zh-TW"/>
              </w:rPr>
              <w:t>(</w:t>
            </w:r>
            <w:r w:rsidRPr="002E152F">
              <w:rPr>
                <w:rFonts w:ascii="Times New Roman" w:hAnsi="Times New Roman" w:cs="Times New Roman"/>
                <w:lang w:eastAsia="zh-TW"/>
              </w:rPr>
              <w:t>synergist</w:t>
            </w:r>
            <w:r w:rsidRPr="006B5C32">
              <w:rPr>
                <w:rFonts w:ascii="Times New Roman" w:hAnsi="Times New Roman" w:cs="Times New Roman"/>
              </w:rPr>
              <w:t>)</w:t>
            </w:r>
          </w:p>
        </w:tc>
        <w:tc>
          <w:tcPr>
            <w:tcW w:w="1568" w:type="dxa"/>
          </w:tcPr>
          <w:p w14:paraId="3B01D64F" w14:textId="768F0A32" w:rsidR="009C350B" w:rsidRPr="006F2F66" w:rsidRDefault="008E4FFD" w:rsidP="009C350B">
            <w:pPr>
              <w:rPr>
                <w:rFonts w:ascii="TimesNewRomanPS" w:hAnsi="TimesNewRomanPS" w:hint="eastAsia"/>
                <w:color w:val="242021"/>
                <w:lang w:val="en-US" w:eastAsia="zh-TW"/>
              </w:rPr>
            </w:pPr>
            <w:r>
              <w:rPr>
                <w:rFonts w:ascii="TimesNewRomanPS" w:hAnsi="TimesNewRomanPS" w:hint="eastAsia"/>
                <w:color w:val="242021"/>
                <w:lang w:eastAsia="zh-TW"/>
              </w:rPr>
              <w:t>T</w:t>
            </w:r>
            <w:r>
              <w:rPr>
                <w:rFonts w:ascii="TimesNewRomanPS" w:hAnsi="TimesNewRomanPS"/>
                <w:color w:val="242021"/>
                <w:lang w:eastAsia="zh-TW"/>
              </w:rPr>
              <w:t>ag</w:t>
            </w:r>
          </w:p>
        </w:tc>
        <w:tc>
          <w:tcPr>
            <w:tcW w:w="1522" w:type="dxa"/>
          </w:tcPr>
          <w:p w14:paraId="50875AE8" w14:textId="2D22A6F5" w:rsidR="009C350B" w:rsidRDefault="005E5941" w:rsidP="009C350B">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 xml:space="preserve"> and 11</w:t>
            </w:r>
          </w:p>
        </w:tc>
      </w:tr>
      <w:tr w:rsidR="00821FBF" w14:paraId="2B1AAC66" w14:textId="77777777" w:rsidTr="00961ADF">
        <w:tc>
          <w:tcPr>
            <w:tcW w:w="1792" w:type="dxa"/>
          </w:tcPr>
          <w:p w14:paraId="6F3EC82C" w14:textId="66F9DE87" w:rsidR="00821FBF" w:rsidRPr="00FB7B5E" w:rsidRDefault="00821FBF" w:rsidP="00821FBF">
            <w:pPr>
              <w:pStyle w:val="a7"/>
              <w:numPr>
                <w:ilvl w:val="0"/>
                <w:numId w:val="9"/>
              </w:numPr>
              <w:rPr>
                <w:rFonts w:ascii="TimesNewRomanPS" w:hAnsi="TimesNewRomanPS"/>
                <w:color w:val="242021"/>
                <w:lang w:eastAsia="zh-TW"/>
              </w:rPr>
            </w:pPr>
            <w:r w:rsidRPr="00FB4521">
              <w:t xml:space="preserve">Ant </w:t>
            </w:r>
            <w:r>
              <w:t>k</w:t>
            </w:r>
            <w:r w:rsidRPr="00FB4521">
              <w:t>iller</w:t>
            </w:r>
            <w:r>
              <w:t xml:space="preserve"> powder</w:t>
            </w:r>
          </w:p>
        </w:tc>
        <w:tc>
          <w:tcPr>
            <w:tcW w:w="1919" w:type="dxa"/>
          </w:tcPr>
          <w:p w14:paraId="56923E76" w14:textId="1ADABBDC" w:rsidR="00821FBF" w:rsidRPr="006A14F2" w:rsidRDefault="00821FBF" w:rsidP="00821FBF">
            <w:pPr>
              <w:rPr>
                <w:rFonts w:ascii="TimesNewRomanPS" w:hAnsi="TimesNewRomanPS" w:hint="eastAsia"/>
                <w:color w:val="242021"/>
                <w:lang w:eastAsia="zh-TW"/>
              </w:rPr>
            </w:pPr>
            <w:r w:rsidRPr="00A06C53">
              <w:rPr>
                <w:rFonts w:ascii="TimesNewRomanPS" w:hAnsi="TimesNewRomanPS"/>
                <w:color w:val="242021"/>
                <w:lang w:eastAsia="zh-TW"/>
              </w:rPr>
              <w:t>HOVEX</w:t>
            </w:r>
          </w:p>
        </w:tc>
        <w:tc>
          <w:tcPr>
            <w:tcW w:w="2209" w:type="dxa"/>
          </w:tcPr>
          <w:p w14:paraId="43732615" w14:textId="5465A017" w:rsidR="00821FBF" w:rsidRDefault="00821FBF" w:rsidP="00821FBF">
            <w:pPr>
              <w:rPr>
                <w:rFonts w:ascii="Times New Roman" w:hAnsi="Times New Roman" w:cs="Times New Roman"/>
                <w:color w:val="292929"/>
                <w:shd w:val="clear" w:color="auto" w:fill="FFFFFF"/>
              </w:rPr>
            </w:pPr>
            <w:r w:rsidRPr="00FB4521">
              <w:rPr>
                <w:rFonts w:ascii="TimesNewRomanPS" w:eastAsiaTheme="minorEastAsia" w:hAnsi="TimesNewRomanPS"/>
                <w:color w:val="242021"/>
                <w:lang w:eastAsia="zh-TW"/>
              </w:rPr>
              <w:t>10g/kg permethrin</w:t>
            </w:r>
            <w:r>
              <w:rPr>
                <w:rFonts w:ascii="TimesNewRomanPS" w:eastAsiaTheme="minorEastAsia" w:hAnsi="TimesNewRomanPS"/>
                <w:color w:val="242021"/>
                <w:lang w:eastAsia="zh-TW"/>
              </w:rPr>
              <w:t xml:space="preserve"> (I)</w:t>
            </w:r>
          </w:p>
        </w:tc>
        <w:tc>
          <w:tcPr>
            <w:tcW w:w="1568" w:type="dxa"/>
          </w:tcPr>
          <w:p w14:paraId="3388DF14" w14:textId="7618D67A" w:rsidR="00821FBF" w:rsidRDefault="00BC3B26" w:rsidP="00821FBF">
            <w:pPr>
              <w:rPr>
                <w:rFonts w:ascii="TimesNewRomanPS" w:hAnsi="TimesNewRomanPS" w:hint="eastAsia"/>
                <w:color w:val="242021"/>
                <w:lang w:eastAsia="zh-TW"/>
              </w:rPr>
            </w:pPr>
            <w:r>
              <w:rPr>
                <w:rFonts w:ascii="TimesNewRomanPS" w:hAnsi="TimesNewRomanPS" w:hint="eastAsia"/>
                <w:color w:val="242021"/>
                <w:lang w:eastAsia="zh-TW"/>
              </w:rPr>
              <w:t>Gr</w:t>
            </w:r>
            <w:r>
              <w:rPr>
                <w:rFonts w:ascii="TimesNewRomanPS" w:hAnsi="TimesNewRomanPS"/>
                <w:color w:val="242021"/>
                <w:lang w:eastAsia="zh-TW"/>
              </w:rPr>
              <w:t>anules</w:t>
            </w:r>
          </w:p>
        </w:tc>
        <w:tc>
          <w:tcPr>
            <w:tcW w:w="1522" w:type="dxa"/>
          </w:tcPr>
          <w:p w14:paraId="24E2C7E0" w14:textId="099984A7" w:rsidR="00821FBF" w:rsidRPr="006F2F66" w:rsidRDefault="00821FBF" w:rsidP="00821FBF">
            <w:pPr>
              <w:rPr>
                <w:rFonts w:ascii="TimesNewRomanPS" w:hAnsi="TimesNewRomanPS" w:hint="eastAsia"/>
                <w:color w:val="242021"/>
                <w:lang w:val="en-US" w:eastAsia="zh-TW"/>
              </w:rPr>
            </w:pPr>
            <w:r>
              <w:rPr>
                <w:rFonts w:ascii="TimesNewRomanPS" w:hAnsi="TimesNewRomanPS" w:hint="eastAsia"/>
                <w:color w:val="242021"/>
                <w:lang w:eastAsia="zh-TW"/>
              </w:rPr>
              <w:t>1</w:t>
            </w:r>
            <w:r>
              <w:rPr>
                <w:rFonts w:ascii="TimesNewRomanPS" w:hAnsi="TimesNewRomanPS"/>
                <w:color w:val="242021"/>
                <w:lang w:eastAsia="zh-TW"/>
              </w:rPr>
              <w:t>-2</w:t>
            </w:r>
          </w:p>
        </w:tc>
      </w:tr>
      <w:tr w:rsidR="00821FBF" w14:paraId="1BBF51EB" w14:textId="77777777" w:rsidTr="00961ADF">
        <w:tc>
          <w:tcPr>
            <w:tcW w:w="1792" w:type="dxa"/>
          </w:tcPr>
          <w:p w14:paraId="669DFD31" w14:textId="28AEE37F" w:rsidR="00821FBF" w:rsidRPr="00FB7B5E" w:rsidRDefault="00821FBF" w:rsidP="00821FBF">
            <w:pPr>
              <w:pStyle w:val="a7"/>
              <w:numPr>
                <w:ilvl w:val="0"/>
                <w:numId w:val="9"/>
              </w:numPr>
              <w:rPr>
                <w:rFonts w:ascii="TimesNewRomanPS" w:hAnsi="TimesNewRomanPS"/>
                <w:color w:val="242021"/>
                <w:lang w:eastAsia="zh-TW"/>
              </w:rPr>
            </w:pPr>
            <w:r>
              <w:rPr>
                <w:rFonts w:ascii="TimesNewRomanPS" w:eastAsiaTheme="minorEastAsia" w:hAnsi="TimesNewRomanPS"/>
                <w:color w:val="242021"/>
                <w:lang w:eastAsia="zh-TW"/>
              </w:rPr>
              <w:t>A</w:t>
            </w:r>
            <w:r w:rsidRPr="00FB4521">
              <w:rPr>
                <w:rFonts w:ascii="TimesNewRomanPS" w:eastAsiaTheme="minorEastAsia" w:hAnsi="TimesNewRomanPS"/>
                <w:color w:val="242021"/>
                <w:lang w:eastAsia="zh-TW"/>
              </w:rPr>
              <w:t>ntex</w:t>
            </w:r>
            <w:r>
              <w:rPr>
                <w:rFonts w:ascii="TimesNewRomanPS" w:eastAsiaTheme="minorEastAsia" w:hAnsi="TimesNewRomanPS"/>
                <w:color w:val="242021"/>
                <w:lang w:eastAsia="zh-TW"/>
              </w:rPr>
              <w:t xml:space="preserve"> insecticide </w:t>
            </w:r>
            <w:r>
              <w:rPr>
                <w:rFonts w:ascii="TimesNewRomanPS" w:hAnsi="TimesNewRomanPS"/>
                <w:color w:val="242021"/>
                <w:lang w:eastAsia="zh-TW"/>
              </w:rPr>
              <w:t>granules</w:t>
            </w:r>
          </w:p>
        </w:tc>
        <w:tc>
          <w:tcPr>
            <w:tcW w:w="1919" w:type="dxa"/>
          </w:tcPr>
          <w:p w14:paraId="56073730" w14:textId="585A50E2" w:rsidR="00821FBF" w:rsidRPr="006A14F2" w:rsidRDefault="00821FBF" w:rsidP="00821FBF">
            <w:pPr>
              <w:rPr>
                <w:rFonts w:ascii="TimesNewRomanPS" w:hAnsi="TimesNewRomanPS" w:hint="eastAsia"/>
                <w:color w:val="242021"/>
                <w:lang w:eastAsia="zh-TW"/>
              </w:rPr>
            </w:pPr>
            <w:r w:rsidRPr="00FB4521">
              <w:rPr>
                <w:rFonts w:ascii="TimesNewRomanPS" w:eastAsiaTheme="minorEastAsia" w:hAnsi="TimesNewRomanPS"/>
                <w:color w:val="242021"/>
                <w:lang w:eastAsia="zh-TW"/>
              </w:rPr>
              <w:t>David Grays</w:t>
            </w:r>
          </w:p>
        </w:tc>
        <w:tc>
          <w:tcPr>
            <w:tcW w:w="2209" w:type="dxa"/>
          </w:tcPr>
          <w:p w14:paraId="6DDD05F9" w14:textId="1BDDCE76" w:rsidR="00821FBF" w:rsidRDefault="00821FBF" w:rsidP="00821FBF">
            <w:pPr>
              <w:rPr>
                <w:rFonts w:ascii="Times New Roman" w:hAnsi="Times New Roman" w:cs="Times New Roman"/>
                <w:color w:val="292929"/>
                <w:shd w:val="clear" w:color="auto" w:fill="FFFFFF"/>
              </w:rPr>
            </w:pPr>
            <w:r w:rsidRPr="00FB4521">
              <w:rPr>
                <w:rFonts w:ascii="TimesNewRomanPS" w:eastAsiaTheme="minorEastAsia" w:hAnsi="TimesNewRomanPS"/>
                <w:color w:val="242021"/>
                <w:lang w:eastAsia="zh-TW"/>
              </w:rPr>
              <w:t>2g/kg bifenthrin</w:t>
            </w:r>
            <w:r>
              <w:rPr>
                <w:rFonts w:ascii="TimesNewRomanPS" w:eastAsiaTheme="minorEastAsia" w:hAnsi="TimesNewRomanPS"/>
                <w:color w:val="242021"/>
                <w:lang w:eastAsia="zh-TW"/>
              </w:rPr>
              <w:t xml:space="preserve"> (I)</w:t>
            </w:r>
          </w:p>
        </w:tc>
        <w:tc>
          <w:tcPr>
            <w:tcW w:w="1568" w:type="dxa"/>
          </w:tcPr>
          <w:p w14:paraId="533B23FB" w14:textId="27464EF9" w:rsidR="00821FBF" w:rsidRDefault="00821FBF" w:rsidP="00821FBF">
            <w:pPr>
              <w:rPr>
                <w:rFonts w:ascii="TimesNewRomanPS" w:hAnsi="TimesNewRomanPS" w:hint="eastAsia"/>
                <w:color w:val="242021"/>
                <w:lang w:eastAsia="zh-TW"/>
              </w:rPr>
            </w:pPr>
            <w:r>
              <w:rPr>
                <w:rFonts w:ascii="TimesNewRomanPS" w:hAnsi="TimesNewRomanPS"/>
                <w:color w:val="242021"/>
                <w:lang w:eastAsia="zh-TW"/>
              </w:rPr>
              <w:t>Granules</w:t>
            </w:r>
          </w:p>
        </w:tc>
        <w:tc>
          <w:tcPr>
            <w:tcW w:w="1522" w:type="dxa"/>
          </w:tcPr>
          <w:p w14:paraId="1EE03E36" w14:textId="4F507295" w:rsidR="00821FBF" w:rsidRDefault="00821FBF" w:rsidP="00821FBF">
            <w:pPr>
              <w:rPr>
                <w:rFonts w:ascii="TimesNewRomanPS" w:hAnsi="TimesNewRomanPS" w:hint="eastAsia"/>
                <w:color w:val="242021"/>
                <w:lang w:eastAsia="zh-TW"/>
              </w:rPr>
            </w:pPr>
            <w:r>
              <w:rPr>
                <w:rFonts w:ascii="TimesNewRomanPS" w:hAnsi="TimesNewRomanPS" w:hint="eastAsia"/>
                <w:color w:val="242021"/>
                <w:lang w:eastAsia="zh-TW"/>
              </w:rPr>
              <w:t>1</w:t>
            </w:r>
            <w:r>
              <w:rPr>
                <w:rFonts w:ascii="TimesNewRomanPS" w:hAnsi="TimesNewRomanPS"/>
                <w:color w:val="242021"/>
                <w:lang w:eastAsia="zh-TW"/>
              </w:rPr>
              <w:t>-10</w:t>
            </w:r>
          </w:p>
        </w:tc>
      </w:tr>
    </w:tbl>
    <w:p w14:paraId="799FDFE7" w14:textId="5E9CD346" w:rsidR="00600373" w:rsidRDefault="00600373" w:rsidP="00D504A8">
      <w:pPr>
        <w:rPr>
          <w:rFonts w:ascii="TimesNewRomanPS" w:hAnsi="TimesNewRomanPS" w:hint="eastAsia"/>
          <w:color w:val="242021"/>
          <w:lang w:eastAsia="zh-TW"/>
        </w:rPr>
      </w:pPr>
    </w:p>
    <w:p w14:paraId="5417905D" w14:textId="2FBA046A" w:rsidR="00821FBF" w:rsidRPr="006F2F66" w:rsidRDefault="00821FBF" w:rsidP="00821FBF">
      <w:pPr>
        <w:rPr>
          <w:rFonts w:ascii="Times New Roman" w:hAnsi="Times New Roman" w:cs="Times New Roman"/>
          <w:color w:val="000000"/>
        </w:rPr>
      </w:pPr>
      <w:r w:rsidRPr="003D4EB3">
        <w:rPr>
          <w:rFonts w:ascii="Times New Roman" w:hAnsi="Times New Roman" w:cs="Times New Roman"/>
          <w:color w:val="242021"/>
          <w:lang w:eastAsia="zh-TW"/>
        </w:rPr>
        <w:t>For the aerosol products (</w:t>
      </w:r>
      <w:r w:rsidRPr="00A04A56">
        <w:rPr>
          <w:rFonts w:ascii="Times New Roman" w:hAnsi="Times New Roman" w:cs="Times New Roman"/>
          <w:color w:val="242021"/>
          <w:lang w:eastAsia="zh-TW"/>
        </w:rPr>
        <w:t xml:space="preserve">Products </w:t>
      </w:r>
      <w:r>
        <w:rPr>
          <w:rFonts w:ascii="Times New Roman" w:hAnsi="Times New Roman" w:cs="Times New Roman"/>
          <w:color w:val="242021"/>
          <w:lang w:eastAsia="zh-TW"/>
        </w:rPr>
        <w:t>1</w:t>
      </w:r>
      <w:r w:rsidRPr="00A04A56">
        <w:rPr>
          <w:rFonts w:ascii="Times New Roman" w:hAnsi="Times New Roman" w:cs="Times New Roman"/>
          <w:color w:val="242021"/>
          <w:lang w:eastAsia="zh-TW"/>
        </w:rPr>
        <w:t>-</w:t>
      </w:r>
      <w:r>
        <w:rPr>
          <w:rFonts w:ascii="Times New Roman" w:hAnsi="Times New Roman" w:cs="Times New Roman"/>
          <w:color w:val="242021"/>
          <w:lang w:eastAsia="zh-TW"/>
        </w:rPr>
        <w:t>4</w:t>
      </w:r>
      <w:r w:rsidRPr="00A04A56">
        <w:rPr>
          <w:rFonts w:ascii="Times New Roman" w:hAnsi="Times New Roman" w:cs="Times New Roman"/>
          <w:color w:val="242021"/>
          <w:lang w:eastAsia="zh-TW"/>
        </w:rPr>
        <w:t xml:space="preserve">), </w:t>
      </w:r>
      <w:r>
        <w:rPr>
          <w:rFonts w:ascii="Times New Roman" w:hAnsi="Times New Roman" w:cs="Times New Roman"/>
          <w:color w:val="242021"/>
          <w:lang w:eastAsia="zh-TW"/>
        </w:rPr>
        <w:t>each product was sprayed into</w:t>
      </w:r>
      <w:r w:rsidRPr="003D4EB3">
        <w:rPr>
          <w:rFonts w:ascii="Times New Roman" w:eastAsiaTheme="minorEastAsia" w:hAnsi="Times New Roman" w:cs="Times New Roman"/>
          <w:color w:val="242021"/>
          <w:lang w:eastAsia="zh-TW"/>
        </w:rPr>
        <w:t xml:space="preserve"> </w:t>
      </w:r>
      <w:r w:rsidRPr="004A6832">
        <w:rPr>
          <w:rFonts w:ascii="Times New Roman" w:eastAsiaTheme="minorEastAsia" w:hAnsi="Times New Roman" w:cs="Times New Roman"/>
          <w:color w:val="242021"/>
          <w:lang w:eastAsia="zh-TW"/>
        </w:rPr>
        <w:t>a disposable</w:t>
      </w:r>
      <w:r>
        <w:rPr>
          <w:rFonts w:ascii="Times New Roman" w:eastAsiaTheme="minorEastAsia" w:hAnsi="Times New Roman" w:cs="Times New Roman"/>
          <w:color w:val="242021"/>
          <w:lang w:eastAsia="zh-TW"/>
        </w:rPr>
        <w:t xml:space="preserve"> </w:t>
      </w:r>
      <w:r w:rsidRPr="004A6832">
        <w:rPr>
          <w:rFonts w:ascii="Times New Roman" w:eastAsiaTheme="minorEastAsia" w:hAnsi="Times New Roman" w:cs="Times New Roman"/>
          <w:color w:val="242021"/>
          <w:lang w:eastAsia="zh-TW"/>
        </w:rPr>
        <w:t xml:space="preserve">plastic food storage container </w:t>
      </w:r>
      <w:r w:rsidRPr="004A6832">
        <w:rPr>
          <w:rFonts w:ascii="Times New Roman" w:hAnsi="Times New Roman" w:cs="Times New Roman"/>
          <w:color w:val="000000"/>
        </w:rPr>
        <w:t>(</w:t>
      </w:r>
      <w:r>
        <w:rPr>
          <w:rFonts w:ascii="Times New Roman" w:hAnsi="Times New Roman" w:cs="Times New Roman"/>
          <w:color w:val="000000"/>
        </w:rPr>
        <w:t xml:space="preserve">Coles, </w:t>
      </w:r>
      <w:r w:rsidRPr="004A6832">
        <w:rPr>
          <w:rFonts w:ascii="Times New Roman" w:hAnsi="Times New Roman" w:cs="Times New Roman"/>
          <w:color w:val="000000"/>
        </w:rPr>
        <w:t>approximately 17cm long, 12 cm wide, 5.5cm high and 650mL)</w:t>
      </w:r>
      <w:r>
        <w:rPr>
          <w:rFonts w:ascii="Times New Roman" w:hAnsi="Times New Roman" w:cs="Times New Roman"/>
          <w:color w:val="000000"/>
        </w:rPr>
        <w:t xml:space="preserve"> </w:t>
      </w:r>
      <w:r>
        <w:rPr>
          <w:rFonts w:ascii="Times New Roman" w:hAnsi="Times New Roman" w:cs="Times New Roman"/>
          <w:color w:val="242021"/>
          <w:lang w:eastAsia="zh-TW"/>
        </w:rPr>
        <w:t>for approximately 5 seconds. Paper towel was then used to smear the chemical across the inner surface of the container and to remove any remaining liquid. The container was then air dried for 10 min. Approximately</w:t>
      </w:r>
      <w:r>
        <w:rPr>
          <w:rFonts w:ascii="Times New Roman" w:eastAsiaTheme="minorEastAsia" w:hAnsi="Times New Roman" w:cs="Times New Roman"/>
          <w:color w:val="242021"/>
          <w:lang w:eastAsia="zh-TW"/>
        </w:rPr>
        <w:t xml:space="preserve"> </w:t>
      </w:r>
      <w:r>
        <w:rPr>
          <w:rFonts w:ascii="Times New Roman" w:hAnsi="Times New Roman" w:cs="Times New Roman"/>
          <w:color w:val="242021"/>
          <w:lang w:eastAsia="zh-TW"/>
        </w:rPr>
        <w:t xml:space="preserve">20 mites were added to each container, which </w:t>
      </w:r>
      <w:r w:rsidRPr="00535D14">
        <w:rPr>
          <w:rFonts w:ascii="Times New Roman" w:hAnsi="Times New Roman" w:cs="Times New Roman"/>
          <w:color w:val="000000"/>
        </w:rPr>
        <w:t>w</w:t>
      </w:r>
      <w:r>
        <w:rPr>
          <w:rFonts w:ascii="Times New Roman" w:hAnsi="Times New Roman" w:cs="Times New Roman"/>
          <w:color w:val="000000"/>
        </w:rPr>
        <w:t>ere</w:t>
      </w:r>
      <w:r w:rsidRPr="00535D14">
        <w:rPr>
          <w:rFonts w:ascii="Times New Roman" w:hAnsi="Times New Roman" w:cs="Times New Roman"/>
          <w:color w:val="000000"/>
        </w:rPr>
        <w:t xml:space="preserve"> sealed with </w:t>
      </w:r>
      <w:r>
        <w:rPr>
          <w:rFonts w:ascii="Times New Roman" w:hAnsi="Times New Roman" w:cs="Times New Roman"/>
          <w:color w:val="000000"/>
        </w:rPr>
        <w:t xml:space="preserve">a Coles </w:t>
      </w:r>
      <w:r w:rsidRPr="00535D14">
        <w:rPr>
          <w:rFonts w:ascii="Times New Roman" w:hAnsi="Times New Roman" w:cs="Times New Roman"/>
          <w:color w:val="000000"/>
        </w:rPr>
        <w:t>cling wrap</w:t>
      </w:r>
      <w:r>
        <w:rPr>
          <w:rFonts w:ascii="Times New Roman" w:hAnsi="Times New Roman" w:cs="Times New Roman"/>
          <w:color w:val="000000"/>
        </w:rPr>
        <w:t xml:space="preserve"> </w:t>
      </w:r>
      <w:r w:rsidRPr="006E1426">
        <w:rPr>
          <w:rFonts w:ascii="Times New Roman" w:hAnsi="Times New Roman" w:cs="Times New Roman"/>
          <w:color w:val="000000"/>
        </w:rPr>
        <w:t xml:space="preserve">before </w:t>
      </w:r>
      <w:r>
        <w:rPr>
          <w:rFonts w:ascii="Times New Roman" w:hAnsi="Times New Roman" w:cs="Times New Roman"/>
          <w:color w:val="000000"/>
        </w:rPr>
        <w:t xml:space="preserve">being sealed with a lid. The cling wrap </w:t>
      </w:r>
      <w:r w:rsidRPr="006E1426">
        <w:rPr>
          <w:rFonts w:ascii="Times New Roman" w:hAnsi="Times New Roman" w:cs="Times New Roman"/>
          <w:color w:val="000000"/>
        </w:rPr>
        <w:t>prevent</w:t>
      </w:r>
      <w:r>
        <w:rPr>
          <w:rFonts w:ascii="Times New Roman" w:hAnsi="Times New Roman" w:cs="Times New Roman"/>
          <w:color w:val="000000"/>
        </w:rPr>
        <w:t>ed</w:t>
      </w:r>
      <w:r w:rsidRPr="006E1426">
        <w:rPr>
          <w:rFonts w:ascii="Times New Roman" w:hAnsi="Times New Roman" w:cs="Times New Roman"/>
          <w:color w:val="000000"/>
        </w:rPr>
        <w:t xml:space="preserve"> mite</w:t>
      </w:r>
      <w:r>
        <w:rPr>
          <w:rFonts w:ascii="Times New Roman" w:hAnsi="Times New Roman" w:cs="Times New Roman"/>
          <w:color w:val="000000"/>
        </w:rPr>
        <w:t>s</w:t>
      </w:r>
      <w:r w:rsidRPr="006E1426">
        <w:rPr>
          <w:rFonts w:ascii="Times New Roman" w:hAnsi="Times New Roman" w:cs="Times New Roman"/>
          <w:color w:val="000000"/>
        </w:rPr>
        <w:t xml:space="preserve"> hiding </w:t>
      </w:r>
      <w:r>
        <w:rPr>
          <w:rFonts w:ascii="Times New Roman" w:hAnsi="Times New Roman" w:cs="Times New Roman"/>
          <w:color w:val="000000"/>
        </w:rPr>
        <w:t xml:space="preserve">in space </w:t>
      </w:r>
      <w:r w:rsidRPr="006E1426">
        <w:rPr>
          <w:rFonts w:ascii="Times New Roman" w:hAnsi="Times New Roman" w:cs="Times New Roman"/>
          <w:color w:val="000000"/>
        </w:rPr>
        <w:t>between the lid and container</w:t>
      </w:r>
      <w:r>
        <w:rPr>
          <w:rFonts w:ascii="Times New Roman" w:hAnsi="Times New Roman" w:cs="Times New Roman"/>
          <w:color w:val="000000"/>
        </w:rPr>
        <w:t xml:space="preserve"> wall</w:t>
      </w:r>
      <w:r w:rsidRPr="006E1426">
        <w:rPr>
          <w:rFonts w:ascii="Times New Roman" w:hAnsi="Times New Roman" w:cs="Times New Roman"/>
          <w:color w:val="000000"/>
        </w:rPr>
        <w:t>.</w:t>
      </w:r>
      <w:r w:rsidR="00EB72C7">
        <w:rPr>
          <w:rFonts w:ascii="Times New Roman" w:hAnsi="Times New Roman" w:cs="Times New Roman" w:hint="eastAsia"/>
          <w:color w:val="000000"/>
        </w:rPr>
        <w:t xml:space="preserve"> </w:t>
      </w:r>
      <w:r>
        <w:rPr>
          <w:rFonts w:ascii="Times New Roman" w:hAnsi="Times New Roman" w:cs="Times New Roman"/>
          <w:color w:val="000000"/>
        </w:rPr>
        <w:t>Mite mo</w:t>
      </w:r>
      <w:r w:rsidRPr="00535D14">
        <w:rPr>
          <w:rFonts w:ascii="Times New Roman" w:hAnsi="Times New Roman" w:cs="Times New Roman"/>
          <w:color w:val="000000"/>
        </w:rPr>
        <w:t xml:space="preserve">rtality </w:t>
      </w:r>
      <w:r>
        <w:rPr>
          <w:rFonts w:ascii="Times New Roman" w:hAnsi="Times New Roman" w:cs="Times New Roman"/>
          <w:color w:val="000000"/>
        </w:rPr>
        <w:t xml:space="preserve">scored every 15 min for one hour. </w:t>
      </w:r>
      <w:r>
        <w:rPr>
          <w:rFonts w:ascii="Times New Roman" w:hAnsi="Times New Roman" w:cs="Times New Roman"/>
          <w:color w:val="242021"/>
          <w:lang w:eastAsia="zh-TW"/>
        </w:rPr>
        <w:t>The protocol was used on samples from two populations (</w:t>
      </w:r>
      <w:r w:rsidRPr="00535D14">
        <w:rPr>
          <w:rFonts w:ascii="Times New Roman" w:hAnsi="Times New Roman" w:cs="Times New Roman"/>
          <w:color w:val="242021"/>
          <w:lang w:eastAsia="zh-TW"/>
        </w:rPr>
        <w:t>Tintinara-S</w:t>
      </w:r>
      <w:r>
        <w:rPr>
          <w:rFonts w:ascii="Times New Roman" w:hAnsi="Times New Roman" w:cs="Times New Roman"/>
          <w:color w:val="242021"/>
          <w:lang w:eastAsia="zh-TW"/>
        </w:rPr>
        <w:t>1</w:t>
      </w:r>
      <w:r w:rsidRPr="00535D14">
        <w:rPr>
          <w:rFonts w:ascii="Times New Roman" w:hAnsi="Times New Roman" w:cs="Times New Roman"/>
          <w:color w:val="242021"/>
          <w:lang w:eastAsia="zh-TW"/>
        </w:rPr>
        <w:t xml:space="preserve"> </w:t>
      </w:r>
      <w:r>
        <w:rPr>
          <w:rFonts w:ascii="Times New Roman" w:hAnsi="Times New Roman" w:cs="Times New Roman"/>
          <w:color w:val="242021"/>
          <w:lang w:eastAsia="zh-TW"/>
        </w:rPr>
        <w:t>or</w:t>
      </w:r>
      <w:r w:rsidRPr="00535D14">
        <w:rPr>
          <w:rFonts w:ascii="Times New Roman" w:hAnsi="Times New Roman" w:cs="Times New Roman"/>
          <w:color w:val="242021"/>
          <w:lang w:eastAsia="zh-TW"/>
        </w:rPr>
        <w:t xml:space="preserve"> Tintinara-R1</w:t>
      </w:r>
      <w:r>
        <w:rPr>
          <w:rFonts w:ascii="Times New Roman" w:hAnsi="Times New Roman" w:cs="Times New Roman"/>
          <w:color w:val="242021"/>
          <w:lang w:eastAsia="zh-TW"/>
        </w:rPr>
        <w:t>) and repeated three times.</w:t>
      </w:r>
    </w:p>
    <w:p w14:paraId="270A2B9C" w14:textId="77777777" w:rsidR="00821FBF" w:rsidRDefault="00821FBF" w:rsidP="00821FBF">
      <w:pPr>
        <w:rPr>
          <w:rFonts w:ascii="Times New Roman" w:hAnsi="Times New Roman" w:cs="Times New Roman"/>
          <w:color w:val="242021"/>
          <w:lang w:eastAsia="zh-TW"/>
        </w:rPr>
      </w:pPr>
    </w:p>
    <w:p w14:paraId="4C37C1C2" w14:textId="06B42732" w:rsidR="00821FBF" w:rsidRDefault="00821FBF" w:rsidP="00821FBF">
      <w:pPr>
        <w:rPr>
          <w:rFonts w:ascii="Times New Roman" w:hAnsi="Times New Roman" w:cs="Times New Roman"/>
        </w:rPr>
      </w:pPr>
      <w:r>
        <w:rPr>
          <w:rFonts w:ascii="Times New Roman" w:hAnsi="Times New Roman" w:cs="Times New Roman"/>
          <w:color w:val="242021"/>
          <w:lang w:val="en-US" w:eastAsia="zh-TW"/>
        </w:rPr>
        <w:lastRenderedPageBreak/>
        <w:t>To test the Python insecticidal cattle ear tag (</w:t>
      </w:r>
      <w:r w:rsidRPr="00A04A56">
        <w:rPr>
          <w:rFonts w:ascii="Times New Roman" w:hAnsi="Times New Roman" w:cs="Times New Roman"/>
          <w:color w:val="242021"/>
          <w:lang w:val="en-US" w:eastAsia="zh-TW"/>
        </w:rPr>
        <w:t xml:space="preserve">Product </w:t>
      </w:r>
      <w:r w:rsidR="00EB72C7">
        <w:rPr>
          <w:rFonts w:ascii="Times New Roman" w:hAnsi="Times New Roman" w:cs="Times New Roman"/>
          <w:color w:val="242021"/>
          <w:lang w:val="en-US" w:eastAsia="zh-TW"/>
        </w:rPr>
        <w:t>5</w:t>
      </w:r>
      <w:r>
        <w:rPr>
          <w:rFonts w:ascii="Times New Roman" w:hAnsi="Times New Roman" w:cs="Times New Roman"/>
          <w:color w:val="242021"/>
          <w:lang w:val="en-US" w:eastAsia="zh-TW"/>
        </w:rPr>
        <w:t>), we</w:t>
      </w:r>
      <w:r w:rsidRPr="00A04A56">
        <w:rPr>
          <w:rFonts w:ascii="Times New Roman" w:hAnsi="Times New Roman" w:cs="Times New Roman"/>
          <w:color w:val="242021"/>
          <w:lang w:val="en-US" w:eastAsia="zh-TW"/>
        </w:rPr>
        <w:t xml:space="preserve"> </w:t>
      </w:r>
      <w:r>
        <w:rPr>
          <w:rFonts w:ascii="Times New Roman" w:hAnsi="Times New Roman" w:cs="Times New Roman"/>
          <w:color w:val="242021"/>
          <w:lang w:val="en-US" w:eastAsia="zh-TW"/>
        </w:rPr>
        <w:t xml:space="preserve">used </w:t>
      </w:r>
      <w:r w:rsidRPr="003D4EB3">
        <w:rPr>
          <w:rFonts w:ascii="Times New Roman" w:hAnsi="Times New Roman" w:cs="Times New Roman"/>
          <w:color w:val="000000"/>
        </w:rPr>
        <w:t>two approaches</w:t>
      </w:r>
      <w:r>
        <w:rPr>
          <w:rFonts w:ascii="Times New Roman" w:hAnsi="Times New Roman" w:cs="Times New Roman"/>
          <w:color w:val="000000"/>
        </w:rPr>
        <w:t xml:space="preserve">, both utilising the </w:t>
      </w:r>
      <w:r w:rsidRPr="003D4EB3">
        <w:rPr>
          <w:rFonts w:ascii="Times New Roman" w:hAnsi="Times New Roman" w:cs="Times New Roman"/>
          <w:color w:val="000000"/>
        </w:rPr>
        <w:t>Tintinara-R1 and Epping populations</w:t>
      </w:r>
      <w:r w:rsidR="00EB72C7">
        <w:rPr>
          <w:rFonts w:ascii="Times New Roman" w:hAnsi="Times New Roman" w:cs="Times New Roman"/>
          <w:color w:val="000000"/>
        </w:rPr>
        <w:t xml:space="preserve"> (Table 1)</w:t>
      </w:r>
      <w:r w:rsidRPr="003D4EB3">
        <w:rPr>
          <w:rFonts w:ascii="Times New Roman" w:hAnsi="Times New Roman" w:cs="Times New Roman"/>
          <w:color w:val="000000"/>
        </w:rPr>
        <w:t>. In the “no</w:t>
      </w:r>
      <w:r>
        <w:rPr>
          <w:rFonts w:ascii="Times New Roman" w:hAnsi="Times New Roman" w:cs="Times New Roman"/>
          <w:color w:val="000000"/>
        </w:rPr>
        <w:t xml:space="preserve"> contact” approach, </w:t>
      </w:r>
      <w:r>
        <w:rPr>
          <w:rFonts w:ascii="Times New Roman" w:eastAsiaTheme="minorEastAsia" w:hAnsi="Times New Roman" w:cs="Times New Roman"/>
          <w:color w:val="242021"/>
          <w:lang w:eastAsia="zh-TW"/>
        </w:rPr>
        <w:t xml:space="preserve">approximately </w:t>
      </w:r>
      <w:r>
        <w:rPr>
          <w:rFonts w:ascii="Times New Roman" w:hAnsi="Times New Roman" w:cs="Times New Roman"/>
          <w:color w:val="242021"/>
          <w:lang w:eastAsia="zh-TW"/>
        </w:rPr>
        <w:t xml:space="preserve">20 mites were introduced into a container and paper towel added on top of the mites in the container before the cattle tag was put on top of the paper towel and the container was covered with a lid. </w:t>
      </w:r>
      <w:r>
        <w:rPr>
          <w:rFonts w:ascii="Times New Roman" w:hAnsi="Times New Roman" w:cs="Times New Roman"/>
          <w:color w:val="242021"/>
          <w:lang w:val="en-US" w:eastAsia="zh-TW"/>
        </w:rPr>
        <w:t xml:space="preserve">Mortality was observed </w:t>
      </w:r>
      <w:r>
        <w:rPr>
          <w:rFonts w:ascii="Times New Roman" w:hAnsi="Times New Roman" w:cs="Times New Roman"/>
          <w:color w:val="000000"/>
        </w:rPr>
        <w:t xml:space="preserve">every 15 min for one hour. In the “contact” approach, around 20 mites were </w:t>
      </w:r>
      <w:r>
        <w:rPr>
          <w:rFonts w:ascii="Times New Roman" w:hAnsi="Times New Roman" w:cs="Times New Roman"/>
          <w:color w:val="242021"/>
          <w:lang w:eastAsia="zh-TW"/>
        </w:rPr>
        <w:t xml:space="preserve">introduced into </w:t>
      </w:r>
      <w:r w:rsidRPr="000772A6">
        <w:rPr>
          <w:rFonts w:ascii="Times New Roman" w:hAnsi="Times New Roman" w:cs="Times New Roman"/>
        </w:rPr>
        <w:t xml:space="preserve">a </w:t>
      </w:r>
      <w:r>
        <w:rPr>
          <w:rFonts w:ascii="Times New Roman" w:hAnsi="Times New Roman" w:cs="Times New Roman"/>
        </w:rPr>
        <w:t xml:space="preserve">small </w:t>
      </w:r>
      <w:r w:rsidRPr="000772A6">
        <w:rPr>
          <w:rFonts w:ascii="Times New Roman" w:hAnsi="Times New Roman" w:cs="Times New Roman"/>
        </w:rPr>
        <w:t>plastic vial</w:t>
      </w:r>
      <w:r>
        <w:rPr>
          <w:rFonts w:ascii="Times New Roman" w:hAnsi="Times New Roman" w:cs="Times New Roman"/>
        </w:rPr>
        <w:t xml:space="preserve"> (15 mL) which was covered with a cattle tag and inverted. Vials were tapped manually to force the mites onto</w:t>
      </w:r>
      <w:r w:rsidRPr="000772A6">
        <w:rPr>
          <w:rFonts w:ascii="Times New Roman" w:hAnsi="Times New Roman" w:cs="Times New Roman"/>
        </w:rPr>
        <w:t xml:space="preserve"> the cattle tag</w:t>
      </w:r>
      <w:r>
        <w:rPr>
          <w:rFonts w:ascii="Times New Roman" w:hAnsi="Times New Roman" w:cs="Times New Roman"/>
        </w:rPr>
        <w:t xml:space="preserve"> for 5 minutes. </w:t>
      </w:r>
      <w:r w:rsidRPr="000772A6">
        <w:rPr>
          <w:rFonts w:ascii="Times New Roman" w:hAnsi="Times New Roman" w:cs="Times New Roman"/>
        </w:rPr>
        <w:t>Then, the cattle tag</w:t>
      </w:r>
      <w:r>
        <w:rPr>
          <w:rFonts w:ascii="Times New Roman" w:hAnsi="Times New Roman" w:cs="Times New Roman"/>
        </w:rPr>
        <w:t xml:space="preserve"> was </w:t>
      </w:r>
      <w:r w:rsidR="00EE06CE">
        <w:rPr>
          <w:rFonts w:ascii="Times New Roman" w:hAnsi="Times New Roman" w:cs="Times New Roman"/>
        </w:rPr>
        <w:t>removed,</w:t>
      </w:r>
      <w:r>
        <w:rPr>
          <w:rFonts w:ascii="Times New Roman" w:hAnsi="Times New Roman" w:cs="Times New Roman"/>
        </w:rPr>
        <w:t xml:space="preserve"> and the vial sealed with a plastic lid before</w:t>
      </w:r>
      <w:r>
        <w:rPr>
          <w:rFonts w:ascii="Times New Roman" w:hAnsi="Times New Roman" w:cs="Times New Roman"/>
          <w:color w:val="242021"/>
          <w:lang w:val="en-US" w:eastAsia="zh-TW"/>
        </w:rPr>
        <w:t xml:space="preserve"> mortality was observed every 15 min</w:t>
      </w:r>
      <w:r>
        <w:rPr>
          <w:rFonts w:ascii="Times New Roman" w:hAnsi="Times New Roman" w:cs="Times New Roman"/>
          <w:color w:val="000000"/>
        </w:rPr>
        <w:t xml:space="preserve"> for one hour.</w:t>
      </w:r>
    </w:p>
    <w:p w14:paraId="4161FD25" w14:textId="77777777" w:rsidR="00821FBF" w:rsidRPr="00821FBF" w:rsidRDefault="00821FBF" w:rsidP="00D504A8">
      <w:pPr>
        <w:rPr>
          <w:rFonts w:ascii="TimesNewRomanPS" w:hAnsi="TimesNewRomanPS" w:hint="eastAsia"/>
          <w:color w:val="242021"/>
          <w:lang w:eastAsia="zh-TW"/>
        </w:rPr>
      </w:pPr>
    </w:p>
    <w:p w14:paraId="7E9CA970" w14:textId="77777777" w:rsidR="002473CB" w:rsidRDefault="002473CB" w:rsidP="00CB113F">
      <w:pPr>
        <w:rPr>
          <w:rFonts w:ascii="Times New Roman" w:hAnsi="Times New Roman" w:cs="Times New Roman"/>
          <w:color w:val="242021"/>
          <w:lang w:eastAsia="zh-TW"/>
        </w:rPr>
      </w:pPr>
    </w:p>
    <w:p w14:paraId="5ACA49A6" w14:textId="696345DD" w:rsidR="00110CB8" w:rsidRPr="006D6E79" w:rsidRDefault="00CB113F" w:rsidP="00CB113F">
      <w:pPr>
        <w:rPr>
          <w:rFonts w:ascii="Times New Roman" w:hAnsi="Times New Roman" w:cs="Times New Roman"/>
          <w:color w:val="000000"/>
        </w:rPr>
      </w:pPr>
      <w:r w:rsidRPr="006F2F66">
        <w:rPr>
          <w:rFonts w:ascii="Times New Roman" w:hAnsi="Times New Roman" w:cs="Times New Roman"/>
          <w:color w:val="242021"/>
          <w:lang w:eastAsia="zh-TW"/>
        </w:rPr>
        <w:t>For the two</w:t>
      </w:r>
      <w:r>
        <w:rPr>
          <w:rFonts w:ascii="Times New Roman" w:hAnsi="Times New Roman" w:cs="Times New Roman"/>
          <w:i/>
          <w:iCs/>
          <w:color w:val="242021"/>
          <w:lang w:eastAsia="zh-TW"/>
        </w:rPr>
        <w:t xml:space="preserve"> </w:t>
      </w:r>
      <w:r w:rsidRPr="006F2F66">
        <w:rPr>
          <w:rFonts w:ascii="Times New Roman" w:hAnsi="Times New Roman" w:cs="Times New Roman"/>
          <w:color w:val="242021"/>
          <w:lang w:eastAsia="zh-TW"/>
        </w:rPr>
        <w:t xml:space="preserve">granular products </w:t>
      </w:r>
      <w:r w:rsidRPr="00CB113F">
        <w:rPr>
          <w:rFonts w:ascii="Times New Roman" w:hAnsi="Times New Roman" w:cs="Times New Roman"/>
          <w:color w:val="242021"/>
          <w:lang w:eastAsia="zh-TW"/>
        </w:rPr>
        <w:t>(</w:t>
      </w:r>
      <w:r w:rsidR="003F0649" w:rsidRPr="006F2F66">
        <w:rPr>
          <w:rFonts w:ascii="Times New Roman" w:hAnsi="Times New Roman" w:cs="Times New Roman"/>
          <w:color w:val="242021"/>
          <w:lang w:eastAsia="zh-TW"/>
        </w:rPr>
        <w:t>Products</w:t>
      </w:r>
      <w:r w:rsidR="00C20AF8" w:rsidRPr="006F2F66">
        <w:rPr>
          <w:rFonts w:ascii="TimesNewRomanPS" w:eastAsiaTheme="minorEastAsia" w:hAnsi="TimesNewRomanPS" w:hint="eastAsia"/>
          <w:color w:val="242021"/>
          <w:lang w:eastAsia="zh-TW"/>
        </w:rPr>
        <w:t xml:space="preserve"> </w:t>
      </w:r>
      <w:r w:rsidR="00EB72C7">
        <w:rPr>
          <w:rFonts w:ascii="TimesNewRomanPS" w:eastAsiaTheme="minorEastAsia" w:hAnsi="TimesNewRomanPS"/>
          <w:color w:val="242021"/>
          <w:lang w:eastAsia="zh-TW"/>
        </w:rPr>
        <w:t>6</w:t>
      </w:r>
      <w:r w:rsidRPr="006F2F66">
        <w:rPr>
          <w:rFonts w:ascii="TimesNewRomanPS" w:eastAsiaTheme="minorEastAsia" w:hAnsi="TimesNewRomanPS" w:hint="eastAsia"/>
          <w:color w:val="242021"/>
          <w:lang w:eastAsia="zh-TW"/>
        </w:rPr>
        <w:t xml:space="preserve"> &amp; </w:t>
      </w:r>
      <w:r w:rsidR="00EB72C7">
        <w:rPr>
          <w:rFonts w:ascii="TimesNewRomanPS" w:eastAsiaTheme="minorEastAsia" w:hAnsi="TimesNewRomanPS"/>
          <w:color w:val="242021"/>
          <w:lang w:eastAsia="zh-TW"/>
        </w:rPr>
        <w:t>7</w:t>
      </w:r>
      <w:r w:rsidR="00996F60">
        <w:rPr>
          <w:rFonts w:ascii="TimesNewRomanPS" w:eastAsiaTheme="minorEastAsia" w:hAnsi="TimesNewRomanPS"/>
          <w:color w:val="242021"/>
          <w:lang w:eastAsia="zh-TW"/>
        </w:rPr>
        <w:t xml:space="preserve"> in Table 2</w:t>
      </w:r>
      <w:r w:rsidRPr="00CB113F">
        <w:rPr>
          <w:rFonts w:ascii="TimesNewRomanPS" w:eastAsiaTheme="minorEastAsia" w:hAnsi="TimesNewRomanPS"/>
          <w:color w:val="242021"/>
          <w:lang w:eastAsia="zh-TW"/>
        </w:rPr>
        <w:t>),</w:t>
      </w:r>
      <w:r>
        <w:rPr>
          <w:rFonts w:ascii="TimesNewRomanPS" w:eastAsiaTheme="minorEastAsia" w:hAnsi="TimesNewRomanPS"/>
          <w:color w:val="242021"/>
          <w:lang w:eastAsia="zh-TW"/>
        </w:rPr>
        <w:t xml:space="preserve"> we undertook multiple</w:t>
      </w:r>
      <w:r w:rsidR="00FB4521" w:rsidRPr="00185D61">
        <w:rPr>
          <w:rFonts w:ascii="TimesNewRomanPS" w:eastAsiaTheme="minorEastAsia" w:hAnsi="TimesNewRomanPS"/>
          <w:i/>
          <w:iCs/>
          <w:color w:val="242021"/>
          <w:lang w:eastAsia="zh-TW"/>
        </w:rPr>
        <w:t xml:space="preserve"> </w:t>
      </w:r>
      <w:r w:rsidR="002B4CC9">
        <w:rPr>
          <w:rFonts w:ascii="TimesNewRomanPS" w:eastAsiaTheme="minorEastAsia" w:hAnsi="TimesNewRomanPS"/>
          <w:color w:val="242021"/>
          <w:lang w:eastAsia="zh-TW"/>
        </w:rPr>
        <w:t>bioassays with</w:t>
      </w:r>
      <w:r w:rsidR="007F30F3">
        <w:rPr>
          <w:rFonts w:ascii="TimesNewRomanPS" w:eastAsiaTheme="minorEastAsia" w:hAnsi="TimesNewRomanPS"/>
          <w:color w:val="242021"/>
          <w:lang w:eastAsia="zh-TW"/>
        </w:rPr>
        <w:t xml:space="preserve"> mite</w:t>
      </w:r>
      <w:r w:rsidR="005C729D">
        <w:rPr>
          <w:rFonts w:ascii="TimesNewRomanPS" w:eastAsiaTheme="minorEastAsia" w:hAnsi="TimesNewRomanPS"/>
          <w:color w:val="242021"/>
          <w:lang w:eastAsia="zh-TW"/>
        </w:rPr>
        <w:t xml:space="preserve"> c</w:t>
      </w:r>
      <w:r w:rsidR="007F30F3">
        <w:rPr>
          <w:rFonts w:ascii="TimesNewRomanPS" w:eastAsiaTheme="minorEastAsia" w:hAnsi="TimesNewRomanPS"/>
          <w:color w:val="242021"/>
          <w:lang w:eastAsia="zh-TW"/>
        </w:rPr>
        <w:t>ollect</w:t>
      </w:r>
      <w:r w:rsidR="005C729D">
        <w:rPr>
          <w:rFonts w:ascii="TimesNewRomanPS" w:eastAsiaTheme="minorEastAsia" w:hAnsi="TimesNewRomanPS"/>
          <w:color w:val="242021"/>
          <w:lang w:eastAsia="zh-TW"/>
        </w:rPr>
        <w:t>ions</w:t>
      </w:r>
      <w:r w:rsidR="007F30F3">
        <w:rPr>
          <w:rFonts w:ascii="TimesNewRomanPS" w:eastAsiaTheme="minorEastAsia" w:hAnsi="TimesNewRomanPS"/>
          <w:color w:val="242021"/>
          <w:lang w:eastAsia="zh-TW"/>
        </w:rPr>
        <w:t xml:space="preserve"> from </w:t>
      </w:r>
      <w:r w:rsidR="00996F60">
        <w:rPr>
          <w:rFonts w:ascii="Times New Roman" w:hAnsi="Times New Roman" w:cs="Times New Roman"/>
          <w:color w:val="242021"/>
          <w:lang w:eastAsia="zh-TW"/>
        </w:rPr>
        <w:t>populations 1 and 2</w:t>
      </w:r>
      <w:r w:rsidR="003F0649">
        <w:rPr>
          <w:rFonts w:ascii="Times New Roman" w:hAnsi="Times New Roman" w:cs="Times New Roman"/>
          <w:color w:val="242021"/>
          <w:lang w:eastAsia="zh-TW"/>
        </w:rPr>
        <w:t xml:space="preserve"> (Table </w:t>
      </w:r>
      <w:r w:rsidR="00996F60">
        <w:rPr>
          <w:rFonts w:ascii="Times New Roman" w:hAnsi="Times New Roman" w:cs="Times New Roman"/>
          <w:color w:val="242021"/>
          <w:lang w:eastAsia="zh-TW"/>
        </w:rPr>
        <w:t>1</w:t>
      </w:r>
      <w:r w:rsidR="003F0649">
        <w:rPr>
          <w:rFonts w:ascii="Times New Roman" w:hAnsi="Times New Roman" w:cs="Times New Roman"/>
          <w:color w:val="242021"/>
          <w:lang w:eastAsia="zh-TW"/>
        </w:rPr>
        <w:t>)</w:t>
      </w:r>
      <w:r w:rsidR="002B4CC9">
        <w:rPr>
          <w:rFonts w:ascii="Times New Roman" w:hAnsi="Times New Roman" w:cs="Times New Roman"/>
          <w:color w:val="242021"/>
          <w:lang w:eastAsia="zh-TW"/>
        </w:rPr>
        <w:t>.</w:t>
      </w:r>
      <w:r w:rsidR="007F30F3">
        <w:rPr>
          <w:rFonts w:ascii="Times New Roman" w:hAnsi="Times New Roman" w:cs="Times New Roman"/>
          <w:color w:val="242021"/>
          <w:lang w:eastAsia="zh-TW"/>
        </w:rPr>
        <w:t xml:space="preserve"> </w:t>
      </w:r>
      <w:r w:rsidR="005C729D">
        <w:rPr>
          <w:rFonts w:ascii="Times New Roman" w:hAnsi="Times New Roman" w:cs="Times New Roman"/>
          <w:color w:val="242021"/>
          <w:lang w:eastAsia="zh-TW"/>
        </w:rPr>
        <w:t>The</w:t>
      </w:r>
      <w:r w:rsidR="006449A3">
        <w:rPr>
          <w:rFonts w:ascii="Times New Roman" w:hAnsi="Times New Roman" w:cs="Times New Roman"/>
          <w:color w:val="242021"/>
          <w:lang w:eastAsia="zh-TW"/>
        </w:rPr>
        <w:t xml:space="preserve"> bioassay </w:t>
      </w:r>
      <w:r w:rsidR="003F0649">
        <w:rPr>
          <w:rFonts w:ascii="Times New Roman" w:hAnsi="Times New Roman" w:cs="Times New Roman"/>
          <w:color w:val="242021"/>
          <w:lang w:eastAsia="zh-TW"/>
        </w:rPr>
        <w:t xml:space="preserve">involved </w:t>
      </w:r>
      <w:r w:rsidR="004E0693">
        <w:rPr>
          <w:rFonts w:ascii="Times New Roman" w:hAnsi="Times New Roman" w:cs="Times New Roman"/>
          <w:color w:val="242021"/>
          <w:lang w:eastAsia="zh-TW"/>
        </w:rPr>
        <w:t xml:space="preserve">three doses </w:t>
      </w:r>
      <w:r w:rsidR="005F45B6">
        <w:rPr>
          <w:rFonts w:ascii="Times New Roman" w:hAnsi="Times New Roman" w:cs="Times New Roman"/>
          <w:color w:val="242021"/>
          <w:lang w:eastAsia="zh-TW"/>
        </w:rPr>
        <w:t xml:space="preserve">of </w:t>
      </w:r>
      <w:r>
        <w:rPr>
          <w:rFonts w:ascii="Times New Roman" w:hAnsi="Times New Roman" w:cs="Times New Roman"/>
          <w:color w:val="242021"/>
          <w:lang w:eastAsia="zh-TW"/>
        </w:rPr>
        <w:t>g</w:t>
      </w:r>
      <w:r w:rsidR="005F45B6">
        <w:rPr>
          <w:rFonts w:ascii="Times New Roman" w:hAnsi="Times New Roman" w:cs="Times New Roman"/>
          <w:color w:val="242021"/>
          <w:lang w:eastAsia="zh-TW"/>
        </w:rPr>
        <w:t xml:space="preserve">ranules and a control </w:t>
      </w:r>
      <w:r>
        <w:rPr>
          <w:rFonts w:ascii="Times New Roman" w:hAnsi="Times New Roman" w:cs="Times New Roman"/>
          <w:color w:val="242021"/>
          <w:lang w:eastAsia="zh-TW"/>
        </w:rPr>
        <w:t>treatment</w:t>
      </w:r>
      <w:r w:rsidR="005F45B6">
        <w:rPr>
          <w:rFonts w:ascii="Times New Roman" w:hAnsi="Times New Roman" w:cs="Times New Roman"/>
          <w:color w:val="242021"/>
          <w:lang w:eastAsia="zh-TW"/>
        </w:rPr>
        <w:t xml:space="preserve">. </w:t>
      </w:r>
      <w:r w:rsidR="00727928">
        <w:rPr>
          <w:rFonts w:ascii="TimesNewRomanPS" w:eastAsiaTheme="minorEastAsia" w:hAnsi="TimesNewRomanPS"/>
          <w:color w:val="242021"/>
          <w:lang w:eastAsia="zh-TW"/>
        </w:rPr>
        <w:t>The doses consisted of</w:t>
      </w:r>
      <w:r w:rsidR="00727928" w:rsidRPr="004A6832">
        <w:rPr>
          <w:rFonts w:ascii="TimesNewRomanPS" w:eastAsiaTheme="minorEastAsia" w:hAnsi="TimesNewRomanPS"/>
          <w:color w:val="242021"/>
          <w:lang w:eastAsia="zh-TW"/>
        </w:rPr>
        <w:t xml:space="preserve"> </w:t>
      </w:r>
      <w:r w:rsidR="005F45B6" w:rsidRPr="004A6832">
        <w:rPr>
          <w:rFonts w:ascii="TimesNewRomanPS" w:eastAsiaTheme="minorEastAsia" w:hAnsi="TimesNewRomanPS"/>
          <w:color w:val="242021"/>
          <w:lang w:eastAsia="zh-TW"/>
        </w:rPr>
        <w:t xml:space="preserve">0.5g, 5g, </w:t>
      </w:r>
      <w:r w:rsidR="005F45B6">
        <w:rPr>
          <w:rFonts w:ascii="TimesNewRomanPS" w:eastAsiaTheme="minorEastAsia" w:hAnsi="TimesNewRomanPS"/>
          <w:color w:val="242021"/>
          <w:lang w:eastAsia="zh-TW"/>
        </w:rPr>
        <w:t xml:space="preserve">or </w:t>
      </w:r>
      <w:r w:rsidR="004A5C6E">
        <w:rPr>
          <w:rFonts w:ascii="Times New Roman" w:eastAsiaTheme="minorEastAsia" w:hAnsi="Times New Roman" w:cs="Times New Roman"/>
          <w:color w:val="242021"/>
          <w:lang w:eastAsia="zh-TW"/>
        </w:rPr>
        <w:t>3</w:t>
      </w:r>
      <w:r w:rsidR="005F45B6" w:rsidRPr="004A6832">
        <w:rPr>
          <w:rFonts w:ascii="Times New Roman" w:eastAsiaTheme="minorEastAsia" w:hAnsi="Times New Roman" w:cs="Times New Roman"/>
          <w:color w:val="242021"/>
          <w:lang w:eastAsia="zh-TW"/>
        </w:rPr>
        <w:t xml:space="preserve">0g </w:t>
      </w:r>
      <w:r w:rsidR="005F45B6">
        <w:rPr>
          <w:rFonts w:ascii="Times New Roman" w:eastAsiaTheme="minorEastAsia" w:hAnsi="Times New Roman" w:cs="Times New Roman"/>
          <w:color w:val="242021"/>
          <w:lang w:eastAsia="zh-TW"/>
        </w:rPr>
        <w:t xml:space="preserve">of product </w:t>
      </w:r>
      <w:r w:rsidR="005F45B6" w:rsidRPr="004A6832">
        <w:rPr>
          <w:rFonts w:ascii="Times New Roman" w:eastAsiaTheme="minorEastAsia" w:hAnsi="Times New Roman" w:cs="Times New Roman"/>
          <w:color w:val="242021"/>
          <w:lang w:eastAsia="zh-TW"/>
        </w:rPr>
        <w:t>added to a disposable</w:t>
      </w:r>
      <w:r w:rsidR="00A370FD">
        <w:rPr>
          <w:rFonts w:ascii="Times New Roman" w:eastAsiaTheme="minorEastAsia" w:hAnsi="Times New Roman" w:cs="Times New Roman"/>
          <w:color w:val="242021"/>
          <w:lang w:eastAsia="zh-TW"/>
        </w:rPr>
        <w:t xml:space="preserve"> </w:t>
      </w:r>
      <w:r w:rsidR="005F45B6" w:rsidRPr="004A6832">
        <w:rPr>
          <w:rFonts w:ascii="Times New Roman" w:eastAsiaTheme="minorEastAsia" w:hAnsi="Times New Roman" w:cs="Times New Roman"/>
          <w:color w:val="242021"/>
          <w:lang w:eastAsia="zh-TW"/>
        </w:rPr>
        <w:t xml:space="preserve">plastic food storage container </w:t>
      </w:r>
      <w:r w:rsidR="005F45B6" w:rsidRPr="004A6832">
        <w:rPr>
          <w:rFonts w:ascii="Times New Roman" w:hAnsi="Times New Roman" w:cs="Times New Roman"/>
          <w:color w:val="000000"/>
        </w:rPr>
        <w:t>(</w:t>
      </w:r>
      <w:r w:rsidR="00A370FD">
        <w:rPr>
          <w:rFonts w:ascii="Times New Roman" w:hAnsi="Times New Roman" w:cs="Times New Roman"/>
          <w:color w:val="000000"/>
        </w:rPr>
        <w:t xml:space="preserve">Coles, </w:t>
      </w:r>
      <w:r w:rsidR="005F45B6" w:rsidRPr="004A6832">
        <w:rPr>
          <w:rFonts w:ascii="Times New Roman" w:hAnsi="Times New Roman" w:cs="Times New Roman"/>
          <w:color w:val="000000"/>
        </w:rPr>
        <w:t>approximately 17cm long, 12 cm wide, 5.5cm high and 650mL)</w:t>
      </w:r>
      <w:r w:rsidR="005F45B6">
        <w:rPr>
          <w:rFonts w:ascii="Times New Roman" w:hAnsi="Times New Roman" w:cs="Times New Roman"/>
          <w:color w:val="000000"/>
        </w:rPr>
        <w:t>, while nothing was added in</w:t>
      </w:r>
      <w:r w:rsidR="005F45B6">
        <w:rPr>
          <w:rFonts w:ascii="Times New Roman" w:eastAsiaTheme="minorEastAsia" w:hAnsi="Times New Roman" w:cs="Times New Roman"/>
          <w:color w:val="242021"/>
          <w:lang w:eastAsia="zh-TW"/>
        </w:rPr>
        <w:t xml:space="preserve"> </w:t>
      </w:r>
      <w:r w:rsidR="005F45B6" w:rsidRPr="00535D14">
        <w:rPr>
          <w:rFonts w:ascii="Times New Roman" w:eastAsiaTheme="minorEastAsia" w:hAnsi="Times New Roman" w:cs="Times New Roman"/>
          <w:color w:val="242021"/>
          <w:lang w:eastAsia="zh-TW"/>
        </w:rPr>
        <w:t>the control group</w:t>
      </w:r>
      <w:r w:rsidR="005F45B6">
        <w:rPr>
          <w:rFonts w:ascii="Times New Roman" w:eastAsiaTheme="minorEastAsia" w:hAnsi="Times New Roman" w:cs="Times New Roman"/>
          <w:color w:val="242021"/>
          <w:lang w:eastAsia="zh-TW"/>
        </w:rPr>
        <w:t xml:space="preserve">. </w:t>
      </w:r>
      <w:r w:rsidR="004A5C6E">
        <w:rPr>
          <w:rFonts w:ascii="Times New Roman" w:hAnsi="Times New Roman" w:cs="Times New Roman"/>
          <w:color w:val="000000"/>
        </w:rPr>
        <w:t xml:space="preserve">The </w:t>
      </w:r>
      <w:r w:rsidR="003E5BBC" w:rsidRPr="004A6832">
        <w:rPr>
          <w:rFonts w:ascii="TimesNewRomanPS" w:eastAsiaTheme="minorEastAsia" w:hAnsi="TimesNewRomanPS"/>
          <w:color w:val="242021"/>
          <w:lang w:eastAsia="zh-TW"/>
        </w:rPr>
        <w:t>0.5g</w:t>
      </w:r>
      <w:r w:rsidR="003E5BBC">
        <w:rPr>
          <w:rFonts w:ascii="TimesNewRomanPS" w:eastAsiaTheme="minorEastAsia" w:hAnsi="TimesNewRomanPS"/>
          <w:color w:val="242021"/>
          <w:lang w:eastAsia="zh-TW"/>
        </w:rPr>
        <w:t xml:space="preserve"> granule</w:t>
      </w:r>
      <w:r w:rsidR="00727928">
        <w:rPr>
          <w:rFonts w:ascii="TimesNewRomanPS" w:eastAsiaTheme="minorEastAsia" w:hAnsi="TimesNewRomanPS"/>
          <w:color w:val="242021"/>
          <w:lang w:eastAsia="zh-TW"/>
        </w:rPr>
        <w:t xml:space="preserve"> treatment</w:t>
      </w:r>
      <w:r w:rsidR="004A5C6E">
        <w:rPr>
          <w:rFonts w:ascii="TimesNewRomanPS" w:eastAsiaTheme="minorEastAsia" w:hAnsi="TimesNewRomanPS"/>
          <w:color w:val="242021"/>
          <w:lang w:eastAsia="zh-TW"/>
        </w:rPr>
        <w:t xml:space="preserve"> </w:t>
      </w:r>
      <w:r w:rsidR="003E5BBC">
        <w:rPr>
          <w:rFonts w:ascii="TimesNewRomanPS" w:eastAsiaTheme="minorEastAsia" w:hAnsi="TimesNewRomanPS"/>
          <w:color w:val="242021"/>
          <w:lang w:eastAsia="zh-TW"/>
        </w:rPr>
        <w:t xml:space="preserve">covered around 5-10% </w:t>
      </w:r>
      <w:r w:rsidR="004A5C6E">
        <w:rPr>
          <w:rFonts w:ascii="TimesNewRomanPS" w:eastAsiaTheme="minorEastAsia" w:hAnsi="TimesNewRomanPS"/>
          <w:color w:val="242021"/>
          <w:lang w:eastAsia="zh-TW"/>
        </w:rPr>
        <w:t xml:space="preserve">bottom </w:t>
      </w:r>
      <w:r w:rsidR="003E5BBC">
        <w:rPr>
          <w:rFonts w:ascii="TimesNewRomanPS" w:eastAsiaTheme="minorEastAsia" w:hAnsi="TimesNewRomanPS"/>
          <w:color w:val="242021"/>
          <w:lang w:eastAsia="zh-TW"/>
        </w:rPr>
        <w:t xml:space="preserve">area of the </w:t>
      </w:r>
      <w:r w:rsidR="004A5C6E">
        <w:rPr>
          <w:rFonts w:ascii="TimesNewRomanPS" w:eastAsiaTheme="minorEastAsia" w:hAnsi="TimesNewRomanPS"/>
          <w:color w:val="242021"/>
          <w:lang w:eastAsia="zh-TW"/>
        </w:rPr>
        <w:t>container</w:t>
      </w:r>
      <w:r w:rsidR="00727928">
        <w:rPr>
          <w:rFonts w:ascii="TimesNewRomanPS" w:eastAsiaTheme="minorEastAsia" w:hAnsi="TimesNewRomanPS"/>
          <w:color w:val="242021"/>
          <w:lang w:eastAsia="zh-TW"/>
        </w:rPr>
        <w:t>, while</w:t>
      </w:r>
      <w:r w:rsidR="004A5C6E">
        <w:rPr>
          <w:rFonts w:ascii="TimesNewRomanPS" w:eastAsiaTheme="minorEastAsia" w:hAnsi="TimesNewRomanPS"/>
          <w:color w:val="242021"/>
          <w:lang w:eastAsia="zh-TW"/>
        </w:rPr>
        <w:t xml:space="preserve"> </w:t>
      </w:r>
      <w:r w:rsidR="00727928">
        <w:rPr>
          <w:rFonts w:ascii="TimesNewRomanPS" w:eastAsiaTheme="minorEastAsia" w:hAnsi="TimesNewRomanPS"/>
          <w:color w:val="242021"/>
          <w:lang w:eastAsia="zh-TW"/>
        </w:rPr>
        <w:t xml:space="preserve">the </w:t>
      </w:r>
      <w:r w:rsidR="004A5C6E" w:rsidRPr="004A6832">
        <w:rPr>
          <w:rFonts w:ascii="TimesNewRomanPS" w:eastAsiaTheme="minorEastAsia" w:hAnsi="TimesNewRomanPS"/>
          <w:color w:val="242021"/>
          <w:lang w:eastAsia="zh-TW"/>
        </w:rPr>
        <w:t>5g</w:t>
      </w:r>
      <w:r w:rsidR="004A5C6E">
        <w:rPr>
          <w:rFonts w:ascii="TimesNewRomanPS" w:eastAsiaTheme="minorEastAsia" w:hAnsi="TimesNewRomanPS"/>
          <w:color w:val="242021"/>
          <w:lang w:eastAsia="zh-TW"/>
        </w:rPr>
        <w:t xml:space="preserve"> </w:t>
      </w:r>
      <w:r w:rsidR="00727928">
        <w:rPr>
          <w:rFonts w:ascii="TimesNewRomanPS" w:eastAsiaTheme="minorEastAsia" w:hAnsi="TimesNewRomanPS"/>
          <w:color w:val="242021"/>
          <w:lang w:eastAsia="zh-TW"/>
        </w:rPr>
        <w:t xml:space="preserve">granule treatment </w:t>
      </w:r>
      <w:r w:rsidR="004A5C6E">
        <w:rPr>
          <w:rFonts w:ascii="TimesNewRomanPS" w:eastAsiaTheme="minorEastAsia" w:hAnsi="TimesNewRomanPS"/>
          <w:color w:val="242021"/>
          <w:lang w:eastAsia="zh-TW"/>
        </w:rPr>
        <w:t xml:space="preserve">covered approximately half area </w:t>
      </w:r>
      <w:r w:rsidR="00727928">
        <w:rPr>
          <w:rFonts w:ascii="TimesNewRomanPS" w:eastAsiaTheme="minorEastAsia" w:hAnsi="TimesNewRomanPS"/>
          <w:color w:val="242021"/>
          <w:lang w:eastAsia="zh-TW"/>
        </w:rPr>
        <w:t>and the</w:t>
      </w:r>
      <w:r w:rsidR="004A5C6E">
        <w:rPr>
          <w:rFonts w:ascii="TimesNewRomanPS" w:eastAsiaTheme="minorEastAsia" w:hAnsi="TimesNewRomanPS"/>
          <w:color w:val="242021"/>
          <w:lang w:eastAsia="zh-TW"/>
        </w:rPr>
        <w:t xml:space="preserve"> 30g granule</w:t>
      </w:r>
      <w:r w:rsidR="00727928">
        <w:rPr>
          <w:rFonts w:ascii="TimesNewRomanPS" w:eastAsiaTheme="minorEastAsia" w:hAnsi="TimesNewRomanPS"/>
          <w:color w:val="242021"/>
          <w:lang w:eastAsia="zh-TW"/>
        </w:rPr>
        <w:t xml:space="preserve"> treatment covered all of it. Tests were repeated three times, with a</w:t>
      </w:r>
      <w:r w:rsidR="005C3B79">
        <w:rPr>
          <w:rFonts w:ascii="Times New Roman" w:eastAsiaTheme="minorEastAsia" w:hAnsi="Times New Roman" w:cs="Times New Roman"/>
          <w:color w:val="242021"/>
          <w:lang w:eastAsia="zh-TW"/>
        </w:rPr>
        <w:t xml:space="preserve">pproximately </w:t>
      </w:r>
      <w:r w:rsidR="005C3B79" w:rsidRPr="007720E8">
        <w:rPr>
          <w:rFonts w:ascii="Times New Roman" w:hAnsi="Times New Roman" w:cs="Times New Roman"/>
          <w:color w:val="000000"/>
        </w:rPr>
        <w:t xml:space="preserve">20 </w:t>
      </w:r>
      <w:r w:rsidR="006F2815">
        <w:rPr>
          <w:rFonts w:ascii="Times New Roman" w:hAnsi="Times New Roman" w:cs="Times New Roman"/>
          <w:color w:val="000000"/>
        </w:rPr>
        <w:t>adult mites</w:t>
      </w:r>
      <w:r w:rsidR="005C3B79">
        <w:rPr>
          <w:rFonts w:ascii="Times New Roman" w:hAnsi="Times New Roman" w:cs="Times New Roman"/>
          <w:color w:val="000000"/>
        </w:rPr>
        <w:t xml:space="preserve"> </w:t>
      </w:r>
      <w:r w:rsidR="005C3B79" w:rsidRPr="007720E8">
        <w:rPr>
          <w:rFonts w:ascii="Times New Roman" w:hAnsi="Times New Roman" w:cs="Times New Roman"/>
          <w:color w:val="000000"/>
        </w:rPr>
        <w:t>added into the container</w:t>
      </w:r>
      <w:r w:rsidR="005C3B79">
        <w:rPr>
          <w:rFonts w:ascii="Times New Roman" w:hAnsi="Times New Roman" w:cs="Times New Roman"/>
          <w:color w:val="000000"/>
        </w:rPr>
        <w:t xml:space="preserve"> in each repeat.</w:t>
      </w:r>
      <w:r w:rsidR="005C3B79">
        <w:rPr>
          <w:rFonts w:ascii="TimesNewRomanPS" w:eastAsiaTheme="minorEastAsia" w:hAnsi="TimesNewRomanPS" w:hint="eastAsia"/>
          <w:color w:val="242021"/>
          <w:lang w:eastAsia="zh-TW"/>
        </w:rPr>
        <w:t xml:space="preserve"> </w:t>
      </w:r>
      <w:r w:rsidR="00003A9F" w:rsidRPr="006E1426">
        <w:rPr>
          <w:rFonts w:ascii="Times New Roman" w:hAnsi="Times New Roman" w:cs="Times New Roman"/>
          <w:color w:val="000000"/>
        </w:rPr>
        <w:t>Then</w:t>
      </w:r>
      <w:r w:rsidR="005C3B79">
        <w:rPr>
          <w:rFonts w:ascii="Times New Roman" w:hAnsi="Times New Roman" w:cs="Times New Roman"/>
          <w:color w:val="000000"/>
        </w:rPr>
        <w:t>,</w:t>
      </w:r>
      <w:r w:rsidR="00003A9F" w:rsidRPr="006E1426">
        <w:rPr>
          <w:rFonts w:ascii="Times New Roman" w:hAnsi="Times New Roman" w:cs="Times New Roman"/>
          <w:color w:val="000000"/>
        </w:rPr>
        <w:t xml:space="preserve"> the container was sealed with </w:t>
      </w:r>
      <w:r w:rsidR="00A370FD">
        <w:rPr>
          <w:rFonts w:ascii="Times New Roman" w:hAnsi="Times New Roman" w:cs="Times New Roman"/>
          <w:color w:val="000000"/>
        </w:rPr>
        <w:t xml:space="preserve">a Coles </w:t>
      </w:r>
      <w:r w:rsidR="00727928">
        <w:rPr>
          <w:rFonts w:ascii="Times New Roman" w:hAnsi="Times New Roman" w:cs="Times New Roman"/>
          <w:color w:val="000000"/>
        </w:rPr>
        <w:t>cl</w:t>
      </w:r>
      <w:r w:rsidR="00003A9F" w:rsidRPr="006E1426">
        <w:rPr>
          <w:rFonts w:ascii="Times New Roman" w:hAnsi="Times New Roman" w:cs="Times New Roman"/>
          <w:color w:val="000000"/>
        </w:rPr>
        <w:t xml:space="preserve">ing wrap </w:t>
      </w:r>
      <w:r w:rsidR="00C55877" w:rsidRPr="006E1426">
        <w:rPr>
          <w:rFonts w:ascii="Times New Roman" w:hAnsi="Times New Roman" w:cs="Times New Roman"/>
          <w:color w:val="000000"/>
        </w:rPr>
        <w:t xml:space="preserve">before </w:t>
      </w:r>
      <w:r w:rsidR="00727928">
        <w:rPr>
          <w:rFonts w:ascii="Times New Roman" w:hAnsi="Times New Roman" w:cs="Times New Roman"/>
          <w:color w:val="000000"/>
        </w:rPr>
        <w:t>being sealed with a lid</w:t>
      </w:r>
      <w:r w:rsidR="00F15661">
        <w:rPr>
          <w:rFonts w:ascii="Times New Roman" w:hAnsi="Times New Roman" w:cs="Times New Roman"/>
          <w:color w:val="000000"/>
        </w:rPr>
        <w:t xml:space="preserve">. The cling wrap </w:t>
      </w:r>
      <w:r w:rsidR="00C55877" w:rsidRPr="006E1426">
        <w:rPr>
          <w:rFonts w:ascii="Times New Roman" w:hAnsi="Times New Roman" w:cs="Times New Roman"/>
          <w:color w:val="000000"/>
        </w:rPr>
        <w:t>prevent</w:t>
      </w:r>
      <w:r w:rsidR="00727928">
        <w:rPr>
          <w:rFonts w:ascii="Times New Roman" w:hAnsi="Times New Roman" w:cs="Times New Roman"/>
          <w:color w:val="000000"/>
        </w:rPr>
        <w:t>ed</w:t>
      </w:r>
      <w:r w:rsidR="00C55877" w:rsidRPr="006E1426">
        <w:rPr>
          <w:rFonts w:ascii="Times New Roman" w:hAnsi="Times New Roman" w:cs="Times New Roman"/>
          <w:color w:val="000000"/>
        </w:rPr>
        <w:t xml:space="preserve"> mite</w:t>
      </w:r>
      <w:r w:rsidR="00727928">
        <w:rPr>
          <w:rFonts w:ascii="Times New Roman" w:hAnsi="Times New Roman" w:cs="Times New Roman"/>
          <w:color w:val="000000"/>
        </w:rPr>
        <w:t>s</w:t>
      </w:r>
      <w:r w:rsidR="00C55877" w:rsidRPr="006E1426">
        <w:rPr>
          <w:rFonts w:ascii="Times New Roman" w:hAnsi="Times New Roman" w:cs="Times New Roman"/>
          <w:color w:val="000000"/>
        </w:rPr>
        <w:t xml:space="preserve"> hiding </w:t>
      </w:r>
      <w:r w:rsidR="00A370FD">
        <w:rPr>
          <w:rFonts w:ascii="Times New Roman" w:hAnsi="Times New Roman" w:cs="Times New Roman"/>
          <w:color w:val="000000"/>
        </w:rPr>
        <w:t xml:space="preserve">in space </w:t>
      </w:r>
      <w:r w:rsidR="00C55877" w:rsidRPr="006E1426">
        <w:rPr>
          <w:rFonts w:ascii="Times New Roman" w:hAnsi="Times New Roman" w:cs="Times New Roman"/>
          <w:color w:val="000000"/>
        </w:rPr>
        <w:t>between the lid and container</w:t>
      </w:r>
      <w:r w:rsidR="00727928">
        <w:rPr>
          <w:rFonts w:ascii="Times New Roman" w:hAnsi="Times New Roman" w:cs="Times New Roman"/>
          <w:color w:val="000000"/>
        </w:rPr>
        <w:t xml:space="preserve"> wall</w:t>
      </w:r>
      <w:r w:rsidR="00C55877" w:rsidRPr="006E1426">
        <w:rPr>
          <w:rFonts w:ascii="Times New Roman" w:hAnsi="Times New Roman" w:cs="Times New Roman"/>
          <w:color w:val="000000"/>
        </w:rPr>
        <w:t xml:space="preserve">. </w:t>
      </w:r>
      <w:r w:rsidR="00727928">
        <w:rPr>
          <w:rFonts w:ascii="Times New Roman" w:hAnsi="Times New Roman" w:cs="Times New Roman"/>
          <w:color w:val="000000"/>
        </w:rPr>
        <w:t>M</w:t>
      </w:r>
      <w:r w:rsidR="00FC0898" w:rsidRPr="006E1426">
        <w:rPr>
          <w:rFonts w:ascii="Times New Roman" w:hAnsi="Times New Roman" w:cs="Times New Roman"/>
          <w:color w:val="000000"/>
        </w:rPr>
        <w:t xml:space="preserve">ortality was </w:t>
      </w:r>
      <w:r w:rsidR="00727928">
        <w:rPr>
          <w:rFonts w:ascii="Times New Roman" w:hAnsi="Times New Roman" w:cs="Times New Roman"/>
          <w:color w:val="000000"/>
        </w:rPr>
        <w:t>scored hourly</w:t>
      </w:r>
      <w:r w:rsidR="00A370FD">
        <w:rPr>
          <w:rFonts w:ascii="Times New Roman" w:hAnsi="Times New Roman" w:cs="Times New Roman"/>
          <w:color w:val="000000"/>
        </w:rPr>
        <w:t xml:space="preserve"> for 3 h</w:t>
      </w:r>
      <w:r w:rsidR="00FC0898" w:rsidRPr="006E1426">
        <w:rPr>
          <w:rFonts w:ascii="Times New Roman" w:hAnsi="Times New Roman" w:cs="Times New Roman"/>
          <w:color w:val="000000"/>
        </w:rPr>
        <w:t xml:space="preserve">. </w:t>
      </w:r>
      <w:r w:rsidR="00421D4C">
        <w:rPr>
          <w:rFonts w:ascii="Times New Roman" w:hAnsi="Times New Roman" w:cs="Times New Roman"/>
          <w:color w:val="000000"/>
        </w:rPr>
        <w:t xml:space="preserve">The mites that walked freely were considered alive, while mites </w:t>
      </w:r>
      <w:r w:rsidR="006D6E79">
        <w:rPr>
          <w:rFonts w:ascii="Times New Roman" w:hAnsi="Times New Roman" w:cs="Times New Roman"/>
          <w:color w:val="000000"/>
        </w:rPr>
        <w:t>without movement or with inhibited movement were considered dead</w:t>
      </w:r>
      <w:r w:rsidR="00727928">
        <w:rPr>
          <w:rFonts w:ascii="Times New Roman" w:hAnsi="Times New Roman" w:cs="Times New Roman"/>
          <w:color w:val="000000"/>
        </w:rPr>
        <w:t xml:space="preserve"> </w:t>
      </w:r>
      <w:r w:rsidR="006D6E79">
        <w:rPr>
          <w:rFonts w:ascii="Times New Roman" w:hAnsi="Times New Roman" w:cs="Times New Roman"/>
          <w:color w:val="000000"/>
        </w:rPr>
        <w:fldChar w:fldCharType="begin"/>
      </w:r>
      <w:r w:rsidR="006D6E79">
        <w:rPr>
          <w:rFonts w:ascii="Times New Roman" w:hAnsi="Times New Roman" w:cs="Times New Roman"/>
          <w:color w:val="000000"/>
        </w:rPr>
        <w:instrText xml:space="preserve"> ADDIN EN.CITE &lt;EndNote&gt;&lt;Cite&gt;&lt;Author&gt;Maino&lt;/Author&gt;&lt;Year&gt;2021&lt;/Year&gt;&lt;RecNum&gt;135&lt;/RecNum&gt;&lt;DisplayText&gt;(Maino et al. 2021)&lt;/DisplayText&gt;&lt;record&gt;&lt;rec-number&gt;135&lt;/rec-number&gt;&lt;foreign-keys&gt;&lt;key app="EN" db-id="s5vvr255gvp59weevr3xpztlawd0522wpws0" timestamp="1618799996"&gt;135&lt;/key&gt;&lt;/foreign-keys&gt;&lt;ref-type name="Journal Article"&gt;17&lt;/ref-type&gt;&lt;contributors&gt;&lt;authors&gt;&lt;author&gt;Maino, James&lt;/author&gt;&lt;author&gt;Hoffmann, Ary A.&lt;/author&gt;&lt;author&gt;Binns, Matthew&lt;/author&gt;&lt;author&gt;Cheng, Xuan&lt;/author&gt;&lt;author&gt;Umina, Paul A.&lt;/author&gt;&lt;/authors&gt;&lt;/contributors&gt;&lt;titles&gt;&lt;title&gt;&lt;style face="normal" font="default" size="100%"&gt;Strip spraying delays pyrethroid resistance in the management of the redlegged earth mite, &lt;/style&gt;&lt;style face="italic" font="default" size="100%"&gt;Halotydeus destructor&lt;/style&gt;&lt;/title&gt;&lt;secondary-title&gt;Pest Management Science&lt;/secondary-title&gt;&lt;/titles&gt;&lt;periodical&gt;&lt;full-title&gt;Pest Management Science&lt;/full-title&gt;&lt;abbr-1&gt;Pest Manag. Sci.&lt;/abbr-1&gt;&lt;/periodical&gt;&lt;pages&gt;4572-4582&lt;/pages&gt;&lt;volume&gt;77&lt;/volume&gt;&lt;number&gt;10&lt;/number&gt;&lt;dates&gt;&lt;year&gt;2021&lt;/year&gt;&lt;/dates&gt;&lt;urls&gt;&lt;/urls&gt;&lt;/record&gt;&lt;/Cite&gt;&lt;/EndNote&gt;</w:instrText>
      </w:r>
      <w:r w:rsidR="006D6E79">
        <w:rPr>
          <w:rFonts w:ascii="Times New Roman" w:hAnsi="Times New Roman" w:cs="Times New Roman"/>
          <w:color w:val="000000"/>
        </w:rPr>
        <w:fldChar w:fldCharType="separate"/>
      </w:r>
      <w:r w:rsidR="006D6E79">
        <w:rPr>
          <w:rFonts w:ascii="Times New Roman" w:hAnsi="Times New Roman" w:cs="Times New Roman"/>
          <w:noProof/>
          <w:color w:val="000000"/>
        </w:rPr>
        <w:t>(Maino et al. 2021)</w:t>
      </w:r>
      <w:r w:rsidR="006D6E79">
        <w:rPr>
          <w:rFonts w:ascii="Times New Roman" w:hAnsi="Times New Roman" w:cs="Times New Roman"/>
          <w:color w:val="000000"/>
        </w:rPr>
        <w:fldChar w:fldCharType="end"/>
      </w:r>
      <w:r w:rsidR="006D6E79">
        <w:rPr>
          <w:rFonts w:ascii="Times New Roman" w:hAnsi="Times New Roman" w:cs="Times New Roman"/>
          <w:color w:val="000000"/>
        </w:rPr>
        <w:t>.</w:t>
      </w:r>
      <w:r w:rsidR="006D6E79">
        <w:rPr>
          <w:rFonts w:ascii="Times New Roman" w:hAnsi="Times New Roman" w:cs="Times New Roman" w:hint="eastAsia"/>
          <w:color w:val="000000"/>
        </w:rPr>
        <w:t xml:space="preserve"> </w:t>
      </w:r>
      <w:r w:rsidR="00727928">
        <w:rPr>
          <w:rFonts w:ascii="Times New Roman" w:eastAsiaTheme="minorEastAsia" w:hAnsi="Times New Roman" w:cs="Times New Roman"/>
          <w:color w:val="242021"/>
          <w:lang w:eastAsia="zh-TW"/>
        </w:rPr>
        <w:t>M</w:t>
      </w:r>
      <w:r w:rsidR="00983B1E">
        <w:rPr>
          <w:rFonts w:ascii="Times New Roman" w:eastAsiaTheme="minorEastAsia" w:hAnsi="Times New Roman" w:cs="Times New Roman"/>
          <w:color w:val="242021"/>
          <w:lang w:eastAsia="zh-TW"/>
        </w:rPr>
        <w:t>ites that survived after 3</w:t>
      </w:r>
      <w:r w:rsidR="00327F63">
        <w:rPr>
          <w:rFonts w:ascii="Times New Roman" w:eastAsiaTheme="minorEastAsia" w:hAnsi="Times New Roman" w:cs="Times New Roman"/>
          <w:color w:val="242021"/>
          <w:lang w:eastAsia="zh-TW"/>
        </w:rPr>
        <w:t xml:space="preserve"> </w:t>
      </w:r>
      <w:r w:rsidR="00983B1E">
        <w:rPr>
          <w:rFonts w:ascii="Times New Roman" w:eastAsiaTheme="minorEastAsia" w:hAnsi="Times New Roman" w:cs="Times New Roman"/>
          <w:color w:val="242021"/>
          <w:lang w:eastAsia="zh-TW"/>
        </w:rPr>
        <w:t xml:space="preserve">h </w:t>
      </w:r>
      <w:r w:rsidR="00327F63">
        <w:rPr>
          <w:rFonts w:ascii="Times New Roman" w:eastAsiaTheme="minorEastAsia" w:hAnsi="Times New Roman" w:cs="Times New Roman"/>
          <w:color w:val="242021"/>
          <w:lang w:eastAsia="zh-TW"/>
        </w:rPr>
        <w:t xml:space="preserve">or that died </w:t>
      </w:r>
      <w:r w:rsidR="00983B1E">
        <w:rPr>
          <w:rFonts w:ascii="Times New Roman" w:eastAsiaTheme="minorEastAsia" w:hAnsi="Times New Roman" w:cs="Times New Roman"/>
          <w:color w:val="242021"/>
          <w:lang w:eastAsia="zh-TW"/>
        </w:rPr>
        <w:t xml:space="preserve">were stored separately for </w:t>
      </w:r>
      <w:r w:rsidR="00327F63">
        <w:rPr>
          <w:rFonts w:ascii="Times New Roman" w:eastAsiaTheme="minorEastAsia" w:hAnsi="Times New Roman" w:cs="Times New Roman"/>
          <w:color w:val="242021"/>
          <w:lang w:eastAsia="zh-TW"/>
        </w:rPr>
        <w:t xml:space="preserve">molecular </w:t>
      </w:r>
      <w:r w:rsidR="00983B1E">
        <w:rPr>
          <w:rFonts w:ascii="Times New Roman" w:eastAsiaTheme="minorEastAsia" w:hAnsi="Times New Roman" w:cs="Times New Roman"/>
          <w:color w:val="242021"/>
          <w:lang w:eastAsia="zh-TW"/>
        </w:rPr>
        <w:t xml:space="preserve">genotyping. </w:t>
      </w:r>
    </w:p>
    <w:p w14:paraId="6576181E" w14:textId="77777777" w:rsidR="0042253A" w:rsidRDefault="0042253A" w:rsidP="0042253A">
      <w:pPr>
        <w:rPr>
          <w:rFonts w:ascii="Times New Roman" w:hAnsi="Times New Roman" w:cs="Times New Roman"/>
          <w:color w:val="000000"/>
          <w:lang w:eastAsia="zh-TW"/>
        </w:rPr>
      </w:pPr>
    </w:p>
    <w:p w14:paraId="0034CD31" w14:textId="639FE7D5" w:rsidR="00B9499A" w:rsidRPr="006E1426" w:rsidRDefault="00327F63" w:rsidP="006E1426">
      <w:pPr>
        <w:rPr>
          <w:rFonts w:ascii="Times New Roman" w:hAnsi="Times New Roman" w:cs="Times New Roman"/>
          <w:color w:val="000000"/>
          <w:lang w:eastAsia="zh-TW"/>
        </w:rPr>
      </w:pPr>
      <w:r>
        <w:rPr>
          <w:rFonts w:ascii="Times New Roman" w:hAnsi="Times New Roman" w:cs="Times New Roman"/>
          <w:color w:val="000000"/>
          <w:lang w:eastAsia="zh-TW"/>
        </w:rPr>
        <w:t xml:space="preserve">Product </w:t>
      </w:r>
      <w:r w:rsidR="002E3207">
        <w:rPr>
          <w:rFonts w:ascii="Times New Roman" w:hAnsi="Times New Roman" w:cs="Times New Roman"/>
          <w:color w:val="000000"/>
          <w:lang w:eastAsia="zh-TW"/>
        </w:rPr>
        <w:t>7</w:t>
      </w:r>
      <w:r>
        <w:rPr>
          <w:rFonts w:ascii="Times New Roman" w:hAnsi="Times New Roman" w:cs="Times New Roman"/>
          <w:color w:val="000000"/>
          <w:lang w:eastAsia="zh-TW"/>
        </w:rPr>
        <w:t xml:space="preserve"> </w:t>
      </w:r>
      <w:r w:rsidR="000D4C01">
        <w:rPr>
          <w:rFonts w:ascii="Times New Roman" w:hAnsi="Times New Roman" w:cs="Times New Roman"/>
          <w:color w:val="000000"/>
          <w:lang w:eastAsia="zh-TW"/>
        </w:rPr>
        <w:t>proved to be successful in distinguishing RLEM that were putatively resistant and susceptible to pyrethroids.</w:t>
      </w:r>
      <w:del w:id="25" w:author="Xuan Cheng" w:date="2022-12-06T10:55:00Z">
        <w:r w:rsidR="000D4C01" w:rsidDel="005736E9">
          <w:rPr>
            <w:rFonts w:ascii="Times New Roman" w:hAnsi="Times New Roman" w:cs="Times New Roman"/>
            <w:color w:val="000000"/>
            <w:lang w:eastAsia="zh-TW"/>
          </w:rPr>
          <w:delText xml:space="preserve"> </w:delText>
        </w:r>
      </w:del>
      <w:ins w:id="26" w:author="Xuan Cheng" w:date="2022-12-05T13:10:00Z">
        <w:r w:rsidR="0004400C">
          <w:rPr>
            <w:rFonts w:ascii="Times New Roman" w:hAnsi="Times New Roman" w:cs="Times New Roman"/>
            <w:color w:val="000000"/>
            <w:lang w:eastAsia="zh-TW"/>
          </w:rPr>
          <w:t xml:space="preserve"> </w:t>
        </w:r>
      </w:ins>
      <w:ins w:id="27" w:author="Xuan Cheng" w:date="2022-12-05T13:09:00Z">
        <w:r w:rsidR="0004400C">
          <w:rPr>
            <w:rFonts w:ascii="Times New Roman" w:hAnsi="Times New Roman" w:cs="Times New Roman"/>
            <w:color w:val="000000"/>
            <w:lang w:eastAsia="zh-TW"/>
          </w:rPr>
          <w:t xml:space="preserve"> </w:t>
        </w:r>
      </w:ins>
      <w:r w:rsidR="000D4C01">
        <w:rPr>
          <w:rFonts w:ascii="Times New Roman" w:hAnsi="Times New Roman" w:cs="Times New Roman"/>
          <w:color w:val="000000"/>
          <w:lang w:eastAsia="zh-TW"/>
        </w:rPr>
        <w:t xml:space="preserve">Thus, this product </w:t>
      </w:r>
      <w:r w:rsidR="002E3207">
        <w:rPr>
          <w:rFonts w:ascii="Times New Roman" w:hAnsi="Times New Roman" w:cs="Times New Roman"/>
          <w:color w:val="000000"/>
          <w:lang w:eastAsia="zh-TW"/>
        </w:rPr>
        <w:t xml:space="preserve">(involving the 0.5g bifenthrin treatment) </w:t>
      </w:r>
      <w:r>
        <w:rPr>
          <w:rFonts w:ascii="Times New Roman" w:hAnsi="Times New Roman" w:cs="Times New Roman"/>
          <w:color w:val="000000"/>
          <w:lang w:eastAsia="zh-TW"/>
        </w:rPr>
        <w:t xml:space="preserve">was </w:t>
      </w:r>
      <w:r w:rsidR="00E41916">
        <w:rPr>
          <w:rFonts w:ascii="Times New Roman" w:hAnsi="Times New Roman" w:cs="Times New Roman"/>
          <w:color w:val="000000"/>
          <w:lang w:eastAsia="zh-TW"/>
        </w:rPr>
        <w:t xml:space="preserve">used to </w:t>
      </w:r>
      <w:r w:rsidR="000D4C01">
        <w:rPr>
          <w:rFonts w:ascii="Times New Roman" w:hAnsi="Times New Roman" w:cs="Times New Roman"/>
          <w:color w:val="000000"/>
          <w:lang w:eastAsia="zh-TW"/>
        </w:rPr>
        <w:t xml:space="preserve">screen </w:t>
      </w:r>
      <w:ins w:id="28" w:author="Xuan Cheng" w:date="2022-12-05T13:07:00Z">
        <w:r w:rsidR="00CF2563">
          <w:rPr>
            <w:rFonts w:ascii="Times New Roman" w:hAnsi="Times New Roman" w:cs="Times New Roman"/>
            <w:color w:val="000000"/>
            <w:lang w:eastAsia="zh-TW"/>
          </w:rPr>
          <w:t xml:space="preserve">extra </w:t>
        </w:r>
      </w:ins>
      <w:r w:rsidR="002B1115">
        <w:rPr>
          <w:rFonts w:ascii="Times New Roman" w:hAnsi="Times New Roman" w:cs="Times New Roman"/>
          <w:color w:val="000000"/>
          <w:lang w:eastAsia="zh-TW"/>
        </w:rPr>
        <w:t>8 populations (</w:t>
      </w:r>
      <w:ins w:id="29" w:author="Xuan Cheng" w:date="2022-12-05T13:05:00Z">
        <w:r w:rsidR="00CF2563">
          <w:rPr>
            <w:rFonts w:ascii="Times New Roman" w:hAnsi="Times New Roman" w:cs="Times New Roman"/>
            <w:color w:val="000000"/>
            <w:lang w:eastAsia="zh-TW"/>
          </w:rPr>
          <w:t xml:space="preserve">Populations </w:t>
        </w:r>
      </w:ins>
      <w:ins w:id="30" w:author="Xuan Cheng" w:date="2022-12-06T12:12:00Z">
        <w:r w:rsidR="00EA5497">
          <w:rPr>
            <w:rFonts w:ascii="Times New Roman" w:hAnsi="Times New Roman" w:cs="Times New Roman"/>
            <w:color w:val="000000"/>
            <w:lang w:eastAsia="zh-TW"/>
          </w:rPr>
          <w:t>4</w:t>
        </w:r>
      </w:ins>
      <w:del w:id="31" w:author="Xuan Cheng" w:date="2022-12-06T12:12:00Z">
        <w:r w:rsidR="002B1115" w:rsidDel="00EA5497">
          <w:rPr>
            <w:rFonts w:ascii="Times New Roman" w:hAnsi="Times New Roman" w:cs="Times New Roman"/>
            <w:color w:val="000000"/>
            <w:lang w:eastAsia="zh-TW"/>
          </w:rPr>
          <w:delText>3</w:delText>
        </w:r>
      </w:del>
      <w:r w:rsidR="002B1115">
        <w:rPr>
          <w:rFonts w:ascii="Times New Roman" w:hAnsi="Times New Roman" w:cs="Times New Roman"/>
          <w:color w:val="000000"/>
          <w:lang w:eastAsia="zh-TW"/>
        </w:rPr>
        <w:t>-1</w:t>
      </w:r>
      <w:ins w:id="32" w:author="Xuan Cheng" w:date="2022-12-06T12:12:00Z">
        <w:r w:rsidR="00EA5497">
          <w:rPr>
            <w:rFonts w:ascii="Times New Roman" w:hAnsi="Times New Roman" w:cs="Times New Roman"/>
            <w:color w:val="000000"/>
            <w:lang w:eastAsia="zh-TW"/>
          </w:rPr>
          <w:t>1</w:t>
        </w:r>
      </w:ins>
      <w:del w:id="33" w:author="Xuan Cheng" w:date="2022-12-06T12:12:00Z">
        <w:r w:rsidR="002B1115" w:rsidDel="00EA5497">
          <w:rPr>
            <w:rFonts w:ascii="Times New Roman" w:hAnsi="Times New Roman" w:cs="Times New Roman"/>
            <w:color w:val="000000"/>
            <w:lang w:eastAsia="zh-TW"/>
          </w:rPr>
          <w:delText>0</w:delText>
        </w:r>
      </w:del>
      <w:r w:rsidR="00E41916" w:rsidRPr="00E41916">
        <w:rPr>
          <w:rFonts w:ascii="Times New Roman" w:hAnsi="Times New Roman" w:cs="Times New Roman"/>
          <w:color w:val="000000"/>
          <w:lang w:eastAsia="zh-TW"/>
        </w:rPr>
        <w:t xml:space="preserve"> </w:t>
      </w:r>
      <w:r w:rsidR="002B1115">
        <w:rPr>
          <w:rFonts w:ascii="Times New Roman" w:hAnsi="Times New Roman" w:cs="Times New Roman"/>
          <w:color w:val="000000"/>
        </w:rPr>
        <w:t xml:space="preserve">in </w:t>
      </w:r>
      <w:r w:rsidR="006D6877">
        <w:rPr>
          <w:rFonts w:ascii="Times New Roman" w:hAnsi="Times New Roman" w:cs="Times New Roman"/>
          <w:color w:val="000000"/>
        </w:rPr>
        <w:t>Table 1)</w:t>
      </w:r>
      <w:r w:rsidR="000D4C01">
        <w:rPr>
          <w:rFonts w:ascii="Times New Roman" w:hAnsi="Times New Roman" w:cs="Times New Roman"/>
          <w:color w:val="000000"/>
        </w:rPr>
        <w:t xml:space="preserve"> and the methodology </w:t>
      </w:r>
      <w:r w:rsidR="00A6050C">
        <w:rPr>
          <w:rFonts w:ascii="Times New Roman" w:hAnsi="Times New Roman" w:cs="Times New Roman"/>
          <w:color w:val="000000"/>
        </w:rPr>
        <w:t xml:space="preserve">was </w:t>
      </w:r>
      <w:r w:rsidR="000D4C01">
        <w:rPr>
          <w:rFonts w:ascii="Times New Roman" w:hAnsi="Times New Roman" w:cs="Times New Roman"/>
          <w:color w:val="000000"/>
        </w:rPr>
        <w:t>further refined</w:t>
      </w:r>
      <w:ins w:id="34" w:author="Xuan Cheng" w:date="2022-12-05T13:10:00Z">
        <w:r w:rsidR="0004400C">
          <w:rPr>
            <w:rFonts w:ascii="Times New Roman" w:hAnsi="Times New Roman" w:cs="Times New Roman"/>
            <w:color w:val="000000"/>
          </w:rPr>
          <w:t>.</w:t>
        </w:r>
      </w:ins>
      <w:ins w:id="35" w:author="Xuan Cheng" w:date="2022-12-06T10:55:00Z">
        <w:r w:rsidR="005736E9" w:rsidRPr="005736E9">
          <w:rPr>
            <w:rFonts w:ascii="Times New Roman" w:hAnsi="Times New Roman" w:cs="Times New Roman"/>
            <w:color w:val="000000"/>
            <w:lang w:eastAsia="zh-TW"/>
          </w:rPr>
          <w:t xml:space="preserve"> </w:t>
        </w:r>
      </w:ins>
      <w:ins w:id="36" w:author="Xuan Cheng" w:date="2022-12-06T11:00:00Z">
        <w:r w:rsidR="00C17DDA">
          <w:rPr>
            <w:rFonts w:ascii="Times New Roman" w:hAnsi="Times New Roman" w:cs="Times New Roman"/>
            <w:color w:val="000000"/>
            <w:lang w:eastAsia="zh-TW"/>
          </w:rPr>
          <w:t>I</w:t>
        </w:r>
        <w:r w:rsidR="00C17DDA">
          <w:rPr>
            <w:rFonts w:ascii="Times New Roman" w:hAnsi="Times New Roman" w:cs="Times New Roman"/>
            <w:color w:val="000000"/>
            <w:lang w:eastAsia="zh-TW"/>
          </w:rPr>
          <w:t>n Oct 2019</w:t>
        </w:r>
        <w:r w:rsidR="00C17DDA">
          <w:rPr>
            <w:rFonts w:ascii="Times New Roman" w:hAnsi="Times New Roman" w:cs="Times New Roman"/>
            <w:color w:val="000000"/>
            <w:lang w:eastAsia="zh-TW"/>
          </w:rPr>
          <w:t>, m</w:t>
        </w:r>
      </w:ins>
      <w:ins w:id="37" w:author="Xuan Cheng" w:date="2022-12-06T10:55:00Z">
        <w:r w:rsidR="005736E9">
          <w:rPr>
            <w:rFonts w:ascii="Times New Roman" w:hAnsi="Times New Roman" w:cs="Times New Roman"/>
            <w:color w:val="000000"/>
            <w:lang w:eastAsia="zh-TW"/>
          </w:rPr>
          <w:t>ites of Populations 1</w:t>
        </w:r>
      </w:ins>
      <w:ins w:id="38" w:author="Xuan Cheng" w:date="2022-12-06T10:59:00Z">
        <w:r w:rsidR="005736E9">
          <w:rPr>
            <w:rFonts w:ascii="Times New Roman" w:hAnsi="Times New Roman" w:cs="Times New Roman"/>
            <w:color w:val="000000"/>
            <w:lang w:eastAsia="zh-TW"/>
          </w:rPr>
          <w:t xml:space="preserve"> (Tintinara</w:t>
        </w:r>
      </w:ins>
      <w:ins w:id="39" w:author="Xuan Cheng" w:date="2022-12-06T11:00:00Z">
        <w:r w:rsidR="005736E9">
          <w:rPr>
            <w:rFonts w:ascii="Times New Roman" w:hAnsi="Times New Roman" w:cs="Times New Roman"/>
            <w:color w:val="000000"/>
            <w:lang w:eastAsia="zh-TW"/>
          </w:rPr>
          <w:t>-R1</w:t>
        </w:r>
      </w:ins>
      <w:ins w:id="40" w:author="Xuan Cheng" w:date="2022-12-06T10:59:00Z">
        <w:r w:rsidR="005736E9">
          <w:rPr>
            <w:rFonts w:ascii="Times New Roman" w:hAnsi="Times New Roman" w:cs="Times New Roman"/>
            <w:color w:val="000000"/>
            <w:lang w:eastAsia="zh-TW"/>
          </w:rPr>
          <w:t>)</w:t>
        </w:r>
      </w:ins>
      <w:ins w:id="41" w:author="Xuan Cheng" w:date="2022-12-06T10:55:00Z">
        <w:r w:rsidR="005736E9">
          <w:rPr>
            <w:rFonts w:ascii="Times New Roman" w:hAnsi="Times New Roman" w:cs="Times New Roman"/>
            <w:color w:val="000000"/>
            <w:lang w:eastAsia="zh-TW"/>
          </w:rPr>
          <w:t xml:space="preserve"> and 2</w:t>
        </w:r>
      </w:ins>
      <w:ins w:id="42" w:author="Xuan Cheng" w:date="2022-12-06T11:00:00Z">
        <w:r w:rsidR="005736E9">
          <w:rPr>
            <w:rFonts w:ascii="Times New Roman" w:hAnsi="Times New Roman" w:cs="Times New Roman"/>
            <w:color w:val="000000"/>
            <w:lang w:eastAsia="zh-TW"/>
          </w:rPr>
          <w:t xml:space="preserve"> (Tintinara-S1)</w:t>
        </w:r>
      </w:ins>
      <w:ins w:id="43" w:author="Xuan Cheng" w:date="2022-12-06T10:55:00Z">
        <w:r w:rsidR="005736E9">
          <w:rPr>
            <w:rFonts w:ascii="Times New Roman" w:hAnsi="Times New Roman" w:cs="Times New Roman"/>
            <w:color w:val="000000"/>
            <w:lang w:eastAsia="zh-TW"/>
          </w:rPr>
          <w:t xml:space="preserve"> disappeared</w:t>
        </w:r>
      </w:ins>
      <w:ins w:id="44" w:author="Xuan Cheng" w:date="2022-12-06T10:56:00Z">
        <w:r w:rsidR="005736E9">
          <w:rPr>
            <w:rFonts w:ascii="Times New Roman" w:hAnsi="Times New Roman" w:cs="Times New Roman"/>
            <w:color w:val="000000"/>
            <w:lang w:eastAsia="zh-TW"/>
          </w:rPr>
          <w:t>,</w:t>
        </w:r>
      </w:ins>
      <w:ins w:id="45" w:author="Xuan Cheng" w:date="2022-12-06T10:55:00Z">
        <w:r w:rsidR="005736E9">
          <w:rPr>
            <w:rFonts w:ascii="Times New Roman" w:hAnsi="Times New Roman" w:cs="Times New Roman"/>
            <w:color w:val="000000"/>
            <w:lang w:eastAsia="zh-TW"/>
          </w:rPr>
          <w:t xml:space="preserve"> </w:t>
        </w:r>
      </w:ins>
      <w:ins w:id="46" w:author="Xuan Cheng" w:date="2022-12-06T10:56:00Z">
        <w:r w:rsidR="005736E9">
          <w:rPr>
            <w:rFonts w:ascii="Times New Roman" w:hAnsi="Times New Roman" w:cs="Times New Roman"/>
            <w:color w:val="000000"/>
            <w:lang w:eastAsia="zh-TW"/>
          </w:rPr>
          <w:t xml:space="preserve">so </w:t>
        </w:r>
      </w:ins>
      <w:ins w:id="47" w:author="Xuan Cheng" w:date="2022-12-06T10:57:00Z">
        <w:r w:rsidR="005736E9">
          <w:rPr>
            <w:rFonts w:ascii="Times New Roman" w:hAnsi="Times New Roman" w:cs="Times New Roman"/>
            <w:color w:val="000000"/>
            <w:lang w:eastAsia="zh-TW"/>
          </w:rPr>
          <w:t xml:space="preserve">the </w:t>
        </w:r>
      </w:ins>
      <w:ins w:id="48" w:author="Xuan Cheng" w:date="2022-12-06T11:02:00Z">
        <w:r w:rsidR="00C17DDA">
          <w:rPr>
            <w:rFonts w:ascii="Times New Roman" w:hAnsi="Times New Roman" w:cs="Times New Roman"/>
            <w:color w:val="000000"/>
            <w:lang w:eastAsia="zh-TW"/>
          </w:rPr>
          <w:t xml:space="preserve">Population </w:t>
        </w:r>
      </w:ins>
      <w:ins w:id="49" w:author="Xuan Cheng" w:date="2022-12-06T12:12:00Z">
        <w:r w:rsidR="00EA5497">
          <w:rPr>
            <w:rFonts w:ascii="Times New Roman" w:hAnsi="Times New Roman" w:cs="Times New Roman"/>
            <w:color w:val="000000"/>
            <w:lang w:eastAsia="zh-TW"/>
          </w:rPr>
          <w:t>4</w:t>
        </w:r>
      </w:ins>
      <w:ins w:id="50" w:author="Xuan Cheng" w:date="2022-12-06T11:02:00Z">
        <w:r w:rsidR="00C17DDA">
          <w:rPr>
            <w:rFonts w:ascii="Times New Roman" w:hAnsi="Times New Roman" w:cs="Times New Roman"/>
            <w:color w:val="000000"/>
            <w:lang w:eastAsia="zh-TW"/>
          </w:rPr>
          <w:t xml:space="preserve"> </w:t>
        </w:r>
        <w:r w:rsidR="00C17DDA">
          <w:rPr>
            <w:rFonts w:ascii="Times New Roman" w:hAnsi="Times New Roman" w:cs="Times New Roman" w:hint="eastAsia"/>
            <w:color w:val="000000"/>
            <w:lang w:eastAsia="zh-TW"/>
          </w:rPr>
          <w:t>(</w:t>
        </w:r>
        <w:r w:rsidR="00C17DDA">
          <w:rPr>
            <w:rFonts w:ascii="Times New Roman" w:hAnsi="Times New Roman" w:cs="Times New Roman"/>
            <w:color w:val="000000"/>
            <w:lang w:eastAsia="zh-TW"/>
          </w:rPr>
          <w:t>Tintinara-R2</w:t>
        </w:r>
        <w:r w:rsidR="00C17DDA">
          <w:rPr>
            <w:rFonts w:ascii="Times New Roman" w:hAnsi="Times New Roman" w:cs="Times New Roman" w:hint="eastAsia"/>
            <w:color w:val="000000"/>
            <w:lang w:eastAsia="zh-TW"/>
          </w:rPr>
          <w:t>)</w:t>
        </w:r>
      </w:ins>
      <w:ins w:id="51" w:author="Xuan Cheng" w:date="2022-12-06T10:57:00Z">
        <w:r w:rsidR="005736E9">
          <w:rPr>
            <w:rFonts w:ascii="Times New Roman" w:hAnsi="Times New Roman" w:cs="Times New Roman"/>
            <w:color w:val="000000"/>
            <w:lang w:eastAsia="zh-TW"/>
          </w:rPr>
          <w:t xml:space="preserve"> was collected from </w:t>
        </w:r>
      </w:ins>
      <w:ins w:id="52" w:author="Xuan Cheng" w:date="2022-12-06T11:01:00Z">
        <w:r w:rsidR="00C17DDA">
          <w:rPr>
            <w:rFonts w:ascii="Times New Roman" w:hAnsi="Times New Roman" w:cs="Times New Roman"/>
            <w:color w:val="000000"/>
            <w:lang w:eastAsia="zh-TW"/>
          </w:rPr>
          <w:t>another</w:t>
        </w:r>
      </w:ins>
      <w:ins w:id="53" w:author="Xuan Cheng" w:date="2022-12-06T10:58:00Z">
        <w:r w:rsidR="005736E9">
          <w:rPr>
            <w:rFonts w:ascii="Times New Roman" w:hAnsi="Times New Roman" w:cs="Times New Roman"/>
            <w:color w:val="000000"/>
            <w:lang w:eastAsia="zh-TW"/>
          </w:rPr>
          <w:t xml:space="preserve"> paddock next to </w:t>
        </w:r>
      </w:ins>
      <w:ins w:id="54" w:author="Xuan Cheng" w:date="2022-12-06T11:02:00Z">
        <w:r w:rsidR="00C17DDA">
          <w:rPr>
            <w:rFonts w:ascii="Times New Roman" w:hAnsi="Times New Roman" w:cs="Times New Roman"/>
            <w:color w:val="000000"/>
            <w:lang w:eastAsia="zh-TW"/>
          </w:rPr>
          <w:t>Tintinara-R1</w:t>
        </w:r>
      </w:ins>
      <w:ins w:id="55" w:author="Xuan Cheng" w:date="2022-12-06T11:03:00Z">
        <w:r w:rsidR="00C17DDA">
          <w:rPr>
            <w:rFonts w:ascii="Times New Roman" w:hAnsi="Times New Roman" w:cs="Times New Roman" w:hint="eastAsia"/>
            <w:color w:val="000000"/>
            <w:lang w:eastAsia="zh-TW"/>
          </w:rPr>
          <w:t xml:space="preserve"> a</w:t>
        </w:r>
        <w:r w:rsidR="00C17DDA">
          <w:rPr>
            <w:rFonts w:ascii="Times New Roman" w:hAnsi="Times New Roman" w:cs="Times New Roman"/>
            <w:color w:val="000000"/>
            <w:lang w:eastAsia="zh-TW"/>
          </w:rPr>
          <w:t xml:space="preserve">s a </w:t>
        </w:r>
        <w:r w:rsidR="00C17DDA">
          <w:rPr>
            <w:rFonts w:ascii="Times New Roman" w:hAnsi="Times New Roman" w:cs="Times New Roman"/>
            <w:color w:val="000000"/>
            <w:lang w:eastAsia="zh-TW"/>
          </w:rPr>
          <w:t>putative resistant population</w:t>
        </w:r>
        <w:r w:rsidR="00C17DDA">
          <w:rPr>
            <w:rFonts w:ascii="Times New Roman" w:hAnsi="Times New Roman" w:cs="Times New Roman"/>
            <w:color w:val="000000"/>
            <w:lang w:eastAsia="zh-TW"/>
          </w:rPr>
          <w:t>.</w:t>
        </w:r>
      </w:ins>
      <w:ins w:id="56" w:author="Xuan Cheng" w:date="2022-12-06T11:06:00Z">
        <w:r w:rsidR="00C17DDA">
          <w:rPr>
            <w:rFonts w:ascii="Times New Roman" w:hAnsi="Times New Roman" w:cs="Times New Roman" w:hint="eastAsia"/>
            <w:color w:val="000000"/>
            <w:lang w:eastAsia="zh-TW"/>
          </w:rPr>
          <w:t xml:space="preserve"> </w:t>
        </w:r>
      </w:ins>
      <w:del w:id="57" w:author="Xuan Cheng" w:date="2022-12-05T13:06:00Z">
        <w:r w:rsidR="000D4C01" w:rsidDel="00CF2563">
          <w:rPr>
            <w:rFonts w:ascii="Times New Roman" w:hAnsi="Times New Roman" w:cs="Times New Roman"/>
            <w:color w:val="000000"/>
          </w:rPr>
          <w:delText xml:space="preserve">. </w:delText>
        </w:r>
      </w:del>
      <w:r w:rsidR="000D4C01">
        <w:rPr>
          <w:rFonts w:ascii="Times New Roman" w:hAnsi="Times New Roman" w:cs="Times New Roman"/>
          <w:color w:val="000000"/>
        </w:rPr>
        <w:t xml:space="preserve">In these </w:t>
      </w:r>
      <w:r>
        <w:rPr>
          <w:rFonts w:ascii="Times New Roman" w:hAnsi="Times New Roman" w:cs="Times New Roman"/>
          <w:color w:val="000000"/>
        </w:rPr>
        <w:t>assays</w:t>
      </w:r>
      <w:r w:rsidR="000D4C01">
        <w:rPr>
          <w:rFonts w:ascii="Times New Roman" w:hAnsi="Times New Roman" w:cs="Times New Roman"/>
          <w:color w:val="000000"/>
        </w:rPr>
        <w:t>,</w:t>
      </w:r>
      <w:r w:rsidR="00E41916">
        <w:rPr>
          <w:rFonts w:ascii="Times New Roman" w:hAnsi="Times New Roman" w:cs="Times New Roman"/>
          <w:color w:val="000000"/>
        </w:rPr>
        <w:t xml:space="preserve"> mortality was observed for 8 hour and a lucerne </w:t>
      </w:r>
      <w:r w:rsidR="00F83013">
        <w:rPr>
          <w:rFonts w:ascii="Times New Roman" w:hAnsi="Times New Roman" w:cs="Times New Roman"/>
          <w:color w:val="000000"/>
        </w:rPr>
        <w:t>(</w:t>
      </w:r>
      <w:r w:rsidR="00F83013" w:rsidRPr="006F2F66">
        <w:rPr>
          <w:rFonts w:ascii="Times New Roman" w:hAnsi="Times New Roman" w:cs="Times New Roman"/>
          <w:i/>
          <w:iCs/>
          <w:color w:val="000000"/>
        </w:rPr>
        <w:t>Medicago sativa</w:t>
      </w:r>
      <w:r w:rsidR="00F83013">
        <w:rPr>
          <w:rFonts w:ascii="Times New Roman" w:hAnsi="Times New Roman" w:cs="Times New Roman"/>
          <w:color w:val="000000"/>
        </w:rPr>
        <w:t xml:space="preserve">) </w:t>
      </w:r>
      <w:r w:rsidR="00E41916">
        <w:rPr>
          <w:rFonts w:ascii="Times New Roman" w:hAnsi="Times New Roman" w:cs="Times New Roman"/>
          <w:color w:val="000000"/>
        </w:rPr>
        <w:t xml:space="preserve">branch with 4-5 leaves was added into </w:t>
      </w:r>
      <w:r w:rsidR="00F83013">
        <w:rPr>
          <w:rFonts w:ascii="Times New Roman" w:hAnsi="Times New Roman" w:cs="Times New Roman"/>
          <w:color w:val="000000"/>
        </w:rPr>
        <w:t>each</w:t>
      </w:r>
      <w:r>
        <w:rPr>
          <w:rFonts w:ascii="Times New Roman" w:hAnsi="Times New Roman" w:cs="Times New Roman"/>
          <w:color w:val="000000"/>
        </w:rPr>
        <w:t xml:space="preserve"> </w:t>
      </w:r>
      <w:r w:rsidR="00E41916">
        <w:rPr>
          <w:rFonts w:ascii="Times New Roman" w:hAnsi="Times New Roman" w:cs="Times New Roman"/>
          <w:color w:val="000000"/>
        </w:rPr>
        <w:t>container to provide food and moisture for mites</w:t>
      </w:r>
      <w:r w:rsidR="00D44759">
        <w:rPr>
          <w:rFonts w:ascii="Times New Roman" w:hAnsi="Times New Roman" w:cs="Times New Roman"/>
          <w:color w:val="000000"/>
        </w:rPr>
        <w:t xml:space="preserve">. </w:t>
      </w:r>
      <w:r w:rsidR="006D6877">
        <w:rPr>
          <w:rFonts w:ascii="Times New Roman" w:hAnsi="Times New Roman" w:cs="Times New Roman"/>
          <w:color w:val="000000"/>
        </w:rPr>
        <w:t>T</w:t>
      </w:r>
      <w:r w:rsidR="00CD349F">
        <w:rPr>
          <w:rFonts w:ascii="Times New Roman" w:hAnsi="Times New Roman" w:cs="Times New Roman"/>
          <w:color w:val="000000"/>
        </w:rPr>
        <w:t xml:space="preserve">wo </w:t>
      </w:r>
      <w:del w:id="58" w:author="Xuan Cheng" w:date="2022-12-05T13:05:00Z">
        <w:r w:rsidR="006D6877" w:rsidDel="00CF2563">
          <w:rPr>
            <w:rFonts w:ascii="Times New Roman" w:hAnsi="Times New Roman" w:cs="Times New Roman"/>
            <w:color w:val="000000"/>
          </w:rPr>
          <w:delText xml:space="preserve"> </w:delText>
        </w:r>
      </w:del>
      <w:r w:rsidR="00CD349F">
        <w:rPr>
          <w:rFonts w:ascii="Times New Roman" w:hAnsi="Times New Roman" w:cs="Times New Roman"/>
          <w:color w:val="000000"/>
        </w:rPr>
        <w:t>populations (</w:t>
      </w:r>
      <w:r w:rsidR="002B1115">
        <w:rPr>
          <w:rFonts w:ascii="TimesNewRomanPS" w:hAnsi="TimesNewRomanPS"/>
          <w:color w:val="242021"/>
          <w:lang w:eastAsia="zh-TW"/>
        </w:rPr>
        <w:t>5 and 10 in Table 1</w:t>
      </w:r>
      <w:r w:rsidR="00CD349F">
        <w:rPr>
          <w:rFonts w:ascii="Times New Roman" w:hAnsi="Times New Roman" w:cs="Times New Roman"/>
          <w:color w:val="000000"/>
        </w:rPr>
        <w:t xml:space="preserve">) </w:t>
      </w:r>
      <w:r w:rsidR="006D6877">
        <w:rPr>
          <w:rFonts w:ascii="Times New Roman" w:hAnsi="Times New Roman" w:cs="Times New Roman"/>
          <w:color w:val="000000"/>
        </w:rPr>
        <w:t xml:space="preserve">were also tested as controls (no </w:t>
      </w:r>
      <w:r w:rsidR="00CD349F">
        <w:rPr>
          <w:rFonts w:ascii="Times New Roman" w:hAnsi="Times New Roman" w:cs="Times New Roman"/>
          <w:color w:val="000000"/>
        </w:rPr>
        <w:t>granules</w:t>
      </w:r>
      <w:r w:rsidR="006D6877">
        <w:rPr>
          <w:rFonts w:ascii="Times New Roman" w:hAnsi="Times New Roman" w:cs="Times New Roman"/>
          <w:color w:val="000000"/>
        </w:rPr>
        <w:t>)</w:t>
      </w:r>
      <w:r w:rsidR="00113110">
        <w:rPr>
          <w:rFonts w:ascii="Times New Roman" w:hAnsi="Times New Roman" w:cs="Times New Roman"/>
          <w:color w:val="000000"/>
        </w:rPr>
        <w:t xml:space="preserve">. </w:t>
      </w:r>
      <w:r w:rsidR="006D6877">
        <w:rPr>
          <w:rFonts w:ascii="Times New Roman" w:hAnsi="Times New Roman" w:cs="Times New Roman"/>
          <w:color w:val="000000"/>
        </w:rPr>
        <w:t xml:space="preserve">For each of </w:t>
      </w:r>
      <w:r w:rsidR="008212BC">
        <w:rPr>
          <w:rFonts w:ascii="Times New Roman" w:hAnsi="Times New Roman" w:cs="Times New Roman"/>
          <w:color w:val="000000"/>
        </w:rPr>
        <w:t>four repeats</w:t>
      </w:r>
      <w:r w:rsidR="00150527" w:rsidRPr="006E1426">
        <w:rPr>
          <w:rFonts w:ascii="Times New Roman" w:eastAsiaTheme="minorEastAsia" w:hAnsi="Times New Roman" w:cs="Times New Roman"/>
          <w:color w:val="242021"/>
          <w:lang w:eastAsia="zh-TW"/>
        </w:rPr>
        <w:t xml:space="preserve">, </w:t>
      </w:r>
      <w:r w:rsidR="008212BC">
        <w:rPr>
          <w:rFonts w:ascii="Times New Roman" w:eastAsiaTheme="minorEastAsia" w:hAnsi="Times New Roman" w:cs="Times New Roman"/>
          <w:color w:val="242021"/>
          <w:lang w:eastAsia="zh-TW"/>
        </w:rPr>
        <w:t>a</w:t>
      </w:r>
      <w:r w:rsidR="0081504A">
        <w:rPr>
          <w:rFonts w:ascii="Times New Roman" w:eastAsiaTheme="minorEastAsia" w:hAnsi="Times New Roman" w:cs="Times New Roman"/>
          <w:color w:val="242021"/>
          <w:lang w:eastAsia="zh-TW"/>
        </w:rPr>
        <w:t xml:space="preserve">pproximately </w:t>
      </w:r>
      <w:r w:rsidR="00150527" w:rsidRPr="006E1426">
        <w:rPr>
          <w:rFonts w:ascii="Times New Roman" w:hAnsi="Times New Roman" w:cs="Times New Roman"/>
          <w:color w:val="000000"/>
        </w:rPr>
        <w:t xml:space="preserve">20 </w:t>
      </w:r>
      <w:r w:rsidR="006F2815">
        <w:rPr>
          <w:rFonts w:ascii="Times New Roman" w:hAnsi="Times New Roman" w:cs="Times New Roman"/>
          <w:color w:val="000000"/>
        </w:rPr>
        <w:t>adults</w:t>
      </w:r>
      <w:r w:rsidR="00150527" w:rsidRPr="006E1426">
        <w:rPr>
          <w:rFonts w:ascii="Times New Roman" w:hAnsi="Times New Roman" w:cs="Times New Roman"/>
          <w:color w:val="000000"/>
        </w:rPr>
        <w:t xml:space="preserve"> were added into the container </w:t>
      </w:r>
      <w:r w:rsidR="006D6877">
        <w:rPr>
          <w:rFonts w:ascii="Times New Roman" w:hAnsi="Times New Roman" w:cs="Times New Roman"/>
          <w:color w:val="000000"/>
        </w:rPr>
        <w:t>which was</w:t>
      </w:r>
      <w:r w:rsidR="006D6877" w:rsidRPr="006E1426">
        <w:rPr>
          <w:rFonts w:ascii="Times New Roman" w:hAnsi="Times New Roman" w:cs="Times New Roman"/>
          <w:color w:val="000000"/>
        </w:rPr>
        <w:t xml:space="preserve"> </w:t>
      </w:r>
      <w:r w:rsidR="00150527" w:rsidRPr="006E1426">
        <w:rPr>
          <w:rFonts w:ascii="Times New Roman" w:hAnsi="Times New Roman" w:cs="Times New Roman"/>
          <w:color w:val="000000"/>
        </w:rPr>
        <w:t xml:space="preserve">then sealed with </w:t>
      </w:r>
      <w:r w:rsidR="002B1115">
        <w:rPr>
          <w:rFonts w:ascii="Times New Roman" w:hAnsi="Times New Roman" w:cs="Times New Roman"/>
          <w:color w:val="000000"/>
        </w:rPr>
        <w:t xml:space="preserve">a </w:t>
      </w:r>
      <w:r w:rsidR="00150527" w:rsidRPr="006E1426">
        <w:rPr>
          <w:rFonts w:ascii="Times New Roman" w:hAnsi="Times New Roman" w:cs="Times New Roman"/>
          <w:color w:val="000000"/>
        </w:rPr>
        <w:t xml:space="preserve">cling wrap and </w:t>
      </w:r>
      <w:r w:rsidR="006D6877">
        <w:rPr>
          <w:rFonts w:ascii="Times New Roman" w:hAnsi="Times New Roman" w:cs="Times New Roman"/>
          <w:color w:val="000000"/>
        </w:rPr>
        <w:t>a lid added</w:t>
      </w:r>
      <w:r w:rsidR="00150527" w:rsidRPr="006E1426">
        <w:rPr>
          <w:rFonts w:ascii="Times New Roman" w:hAnsi="Times New Roman" w:cs="Times New Roman"/>
          <w:color w:val="000000"/>
        </w:rPr>
        <w:t>.</w:t>
      </w:r>
      <w:r w:rsidR="008212BC">
        <w:rPr>
          <w:rFonts w:ascii="Times New Roman" w:hAnsi="Times New Roman" w:cs="Times New Roman"/>
          <w:color w:val="000000"/>
        </w:rPr>
        <w:t xml:space="preserve"> </w:t>
      </w:r>
      <w:r w:rsidR="00150527" w:rsidRPr="006E1426">
        <w:rPr>
          <w:rFonts w:ascii="Times New Roman" w:hAnsi="Times New Roman" w:cs="Times New Roman"/>
          <w:color w:val="000000"/>
        </w:rPr>
        <w:t xml:space="preserve">Mortality was observed </w:t>
      </w:r>
      <w:r w:rsidR="0003029B" w:rsidRPr="006E1426">
        <w:rPr>
          <w:rFonts w:ascii="Times New Roman" w:hAnsi="Times New Roman" w:cs="Times New Roman"/>
          <w:color w:val="000000"/>
        </w:rPr>
        <w:t xml:space="preserve">once per hour for </w:t>
      </w:r>
      <w:r w:rsidR="006D6877">
        <w:rPr>
          <w:rFonts w:ascii="Times New Roman" w:hAnsi="Times New Roman" w:cs="Times New Roman"/>
          <w:color w:val="000000"/>
        </w:rPr>
        <w:t xml:space="preserve">the first </w:t>
      </w:r>
      <w:r w:rsidR="0003029B" w:rsidRPr="006E1426">
        <w:rPr>
          <w:rFonts w:ascii="Times New Roman" w:hAnsi="Times New Roman" w:cs="Times New Roman"/>
          <w:color w:val="000000"/>
        </w:rPr>
        <w:t>four hour</w:t>
      </w:r>
      <w:r w:rsidR="005F45B6">
        <w:rPr>
          <w:rFonts w:ascii="Times New Roman" w:hAnsi="Times New Roman" w:cs="Times New Roman"/>
          <w:color w:val="000000"/>
        </w:rPr>
        <w:t>s</w:t>
      </w:r>
      <w:r w:rsidR="0003029B" w:rsidRPr="006E1426">
        <w:rPr>
          <w:rFonts w:ascii="Times New Roman" w:hAnsi="Times New Roman" w:cs="Times New Roman"/>
          <w:color w:val="000000"/>
        </w:rPr>
        <w:t xml:space="preserve"> and </w:t>
      </w:r>
      <w:r w:rsidR="006D6877">
        <w:rPr>
          <w:rFonts w:ascii="Times New Roman" w:hAnsi="Times New Roman" w:cs="Times New Roman"/>
          <w:color w:val="000000"/>
        </w:rPr>
        <w:t>then after 6 and 8</w:t>
      </w:r>
      <w:r w:rsidR="00150527" w:rsidRPr="006E1426">
        <w:rPr>
          <w:rFonts w:ascii="Times New Roman" w:hAnsi="Times New Roman" w:cs="Times New Roman"/>
          <w:color w:val="000000"/>
        </w:rPr>
        <w:t xml:space="preserve"> hour</w:t>
      </w:r>
      <w:r w:rsidR="006D6877">
        <w:rPr>
          <w:rFonts w:ascii="Times New Roman" w:hAnsi="Times New Roman" w:cs="Times New Roman"/>
          <w:color w:val="000000"/>
        </w:rPr>
        <w:t>s</w:t>
      </w:r>
      <w:r w:rsidR="0042186F">
        <w:rPr>
          <w:rFonts w:ascii="Times New Roman" w:hAnsi="Times New Roman" w:cs="Times New Roman"/>
          <w:color w:val="000000"/>
        </w:rPr>
        <w:t xml:space="preserve">. </w:t>
      </w:r>
      <w:r w:rsidR="009C1B2D">
        <w:rPr>
          <w:rFonts w:ascii="Times New Roman" w:hAnsi="Times New Roman" w:cs="Times New Roman"/>
          <w:color w:val="000000"/>
        </w:rPr>
        <w:t>Following these assays,</w:t>
      </w:r>
      <w:r w:rsidR="006D6877">
        <w:rPr>
          <w:rFonts w:ascii="Times New Roman" w:eastAsiaTheme="minorEastAsia" w:hAnsi="Times New Roman" w:cs="Times New Roman"/>
          <w:color w:val="242021"/>
          <w:lang w:eastAsia="zh-TW"/>
        </w:rPr>
        <w:t xml:space="preserve"> </w:t>
      </w:r>
      <w:r w:rsidR="00983B1E">
        <w:rPr>
          <w:rFonts w:ascii="Times New Roman" w:eastAsiaTheme="minorEastAsia" w:hAnsi="Times New Roman" w:cs="Times New Roman"/>
          <w:color w:val="242021"/>
          <w:lang w:eastAsia="zh-TW"/>
        </w:rPr>
        <w:t xml:space="preserve">mites that died at 1h, </w:t>
      </w:r>
      <w:r w:rsidR="006D6877">
        <w:rPr>
          <w:rFonts w:ascii="Times New Roman" w:eastAsiaTheme="minorEastAsia" w:hAnsi="Times New Roman" w:cs="Times New Roman"/>
          <w:color w:val="242021"/>
          <w:lang w:eastAsia="zh-TW"/>
        </w:rPr>
        <w:t>1-</w:t>
      </w:r>
      <w:r w:rsidR="00983B1E">
        <w:rPr>
          <w:rFonts w:ascii="Times New Roman" w:eastAsiaTheme="minorEastAsia" w:hAnsi="Times New Roman" w:cs="Times New Roman"/>
          <w:color w:val="242021"/>
          <w:lang w:eastAsia="zh-TW"/>
        </w:rPr>
        <w:t xml:space="preserve"> 3h, </w:t>
      </w:r>
      <w:r w:rsidR="006D6877">
        <w:rPr>
          <w:rFonts w:ascii="Times New Roman" w:eastAsiaTheme="minorEastAsia" w:hAnsi="Times New Roman" w:cs="Times New Roman"/>
          <w:color w:val="242021"/>
          <w:lang w:eastAsia="zh-TW"/>
        </w:rPr>
        <w:t>3-</w:t>
      </w:r>
      <w:r w:rsidR="00983B1E">
        <w:rPr>
          <w:rFonts w:ascii="Times New Roman" w:eastAsiaTheme="minorEastAsia" w:hAnsi="Times New Roman" w:cs="Times New Roman"/>
          <w:color w:val="242021"/>
          <w:lang w:eastAsia="zh-TW"/>
        </w:rPr>
        <w:t xml:space="preserve"> 8h and </w:t>
      </w:r>
      <w:r w:rsidR="006D6877">
        <w:rPr>
          <w:rFonts w:ascii="Times New Roman" w:eastAsiaTheme="minorEastAsia" w:hAnsi="Times New Roman" w:cs="Times New Roman"/>
          <w:color w:val="242021"/>
          <w:lang w:eastAsia="zh-TW"/>
        </w:rPr>
        <w:t>mites that survived were separated</w:t>
      </w:r>
      <w:r w:rsidR="009C1B2D">
        <w:rPr>
          <w:rFonts w:ascii="Times New Roman" w:eastAsiaTheme="minorEastAsia" w:hAnsi="Times New Roman" w:cs="Times New Roman"/>
          <w:color w:val="242021"/>
          <w:lang w:eastAsia="zh-TW"/>
        </w:rPr>
        <w:t xml:space="preserve"> for later genotyping</w:t>
      </w:r>
      <w:r w:rsidR="00983B1E">
        <w:rPr>
          <w:rFonts w:ascii="Times New Roman" w:eastAsiaTheme="minorEastAsia" w:hAnsi="Times New Roman" w:cs="Times New Roman"/>
          <w:color w:val="242021"/>
          <w:lang w:eastAsia="zh-TW"/>
        </w:rPr>
        <w:t xml:space="preserve">. </w:t>
      </w:r>
    </w:p>
    <w:p w14:paraId="7C47E6BE" w14:textId="77777777" w:rsidR="00150D6A" w:rsidRDefault="00150D6A" w:rsidP="00E16A26">
      <w:pPr>
        <w:rPr>
          <w:rFonts w:ascii="Times New Roman" w:eastAsiaTheme="minorEastAsia" w:hAnsi="Times New Roman" w:cs="Times New Roman"/>
          <w:color w:val="242021"/>
          <w:lang w:eastAsia="zh-TW"/>
        </w:rPr>
      </w:pPr>
    </w:p>
    <w:p w14:paraId="3AD2B25B" w14:textId="40113249" w:rsidR="003C5653" w:rsidRDefault="003C5653" w:rsidP="003C5653">
      <w:pPr>
        <w:rPr>
          <w:rFonts w:ascii="Times New Roman" w:hAnsi="Times New Roman" w:cs="Times New Roman"/>
        </w:rPr>
      </w:pPr>
    </w:p>
    <w:p w14:paraId="6EC30391" w14:textId="6565B65B" w:rsidR="003C5653" w:rsidRPr="00185D61" w:rsidRDefault="003C5653" w:rsidP="00E16A26">
      <w:pPr>
        <w:rPr>
          <w:rFonts w:ascii="Times New Roman" w:hAnsi="Times New Roman" w:cs="Times New Roman"/>
          <w:u w:val="single"/>
        </w:rPr>
      </w:pPr>
      <w:r w:rsidRPr="00185D61">
        <w:rPr>
          <w:rFonts w:ascii="Times New Roman" w:hAnsi="Times New Roman" w:cs="Times New Roman"/>
          <w:u w:val="single"/>
        </w:rPr>
        <w:t>DNA extraction and genotyping</w:t>
      </w:r>
      <w:r w:rsidR="0060269A">
        <w:rPr>
          <w:rFonts w:ascii="Times New Roman" w:hAnsi="Times New Roman" w:cs="Times New Roman"/>
          <w:u w:val="single"/>
        </w:rPr>
        <w:t xml:space="preserve"> L1024F polymorphisms</w:t>
      </w:r>
    </w:p>
    <w:p w14:paraId="77671967" w14:textId="1F702616" w:rsidR="00BC2498" w:rsidDel="00A706D6" w:rsidRDefault="00A706D6" w:rsidP="003C5653">
      <w:pPr>
        <w:rPr>
          <w:del w:id="59" w:author="Xuan Cheng" w:date="2022-12-05T12:23:00Z"/>
          <w:rFonts w:ascii="Times New Roman" w:hAnsi="Times New Roman" w:cs="Times New Roman"/>
          <w:lang w:eastAsia="zh-TW"/>
        </w:rPr>
      </w:pPr>
      <w:ins w:id="60" w:author="Xuan Cheng" w:date="2022-12-05T12:23:00Z">
        <w:r>
          <w:rPr>
            <w:rFonts w:ascii="Times New Roman" w:hAnsi="Times New Roman" w:cs="Times New Roman"/>
          </w:rPr>
          <w:t xml:space="preserve">In the 3h bioassay of 0.5g Product 7, </w:t>
        </w:r>
        <w:r w:rsidRPr="0056521F">
          <w:rPr>
            <w:rFonts w:ascii="Times New Roman" w:hAnsi="Times New Roman" w:cs="Times New Roman"/>
          </w:rPr>
          <w:t>21 mites that were picked up from</w:t>
        </w:r>
        <w:r>
          <w:rPr>
            <w:rFonts w:ascii="Times New Roman" w:hAnsi="Times New Roman" w:cs="Times New Roman"/>
            <w:lang w:val="en-US"/>
          </w:rPr>
          <w:t xml:space="preserve"> the</w:t>
        </w:r>
        <w:r w:rsidRPr="0056521F">
          <w:rPr>
            <w:rFonts w:ascii="Times New Roman" w:hAnsi="Times New Roman" w:cs="Times New Roman"/>
          </w:rPr>
          <w:t xml:space="preserve"> </w:t>
        </w:r>
      </w:ins>
      <w:ins w:id="61" w:author="Xuan Cheng" w:date="2022-12-05T12:28:00Z">
        <w:r w:rsidR="0000623B">
          <w:rPr>
            <w:rFonts w:ascii="Times New Roman" w:hAnsi="Times New Roman" w:cs="Times New Roman"/>
          </w:rPr>
          <w:t>P</w:t>
        </w:r>
      </w:ins>
      <w:ins w:id="62" w:author="Xuan Cheng" w:date="2022-12-05T12:23:00Z">
        <w:r w:rsidRPr="0056521F">
          <w:rPr>
            <w:rFonts w:ascii="Times New Roman" w:hAnsi="Times New Roman" w:cs="Times New Roman"/>
          </w:rPr>
          <w:t>opulation</w:t>
        </w:r>
        <w:r>
          <w:rPr>
            <w:rFonts w:ascii="Times New Roman" w:hAnsi="Times New Roman" w:cs="Times New Roman"/>
          </w:rPr>
          <w:t xml:space="preserve"> 1 (table1),</w:t>
        </w:r>
        <w:r w:rsidRPr="0056521F">
          <w:rPr>
            <w:rFonts w:ascii="Times New Roman" w:hAnsi="Times New Roman" w:cs="Times New Roman"/>
          </w:rPr>
          <w:t xml:space="preserve"> included 14 mites survived and 7 dead in the third hour</w:t>
        </w:r>
        <w:r>
          <w:rPr>
            <w:rFonts w:ascii="Times New Roman" w:hAnsi="Times New Roman" w:cs="Times New Roman"/>
          </w:rPr>
          <w:t xml:space="preserve">, which were suspected to be resistant and susceptible genotypes, respectively. </w:t>
        </w:r>
      </w:ins>
      <w:r w:rsidR="00BC2498">
        <w:rPr>
          <w:rFonts w:ascii="Times New Roman" w:hAnsi="Times New Roman" w:cs="Times New Roman" w:hint="eastAsia"/>
          <w:lang w:eastAsia="zh-TW"/>
        </w:rPr>
        <w:t>I</w:t>
      </w:r>
      <w:r w:rsidR="00BC2498">
        <w:rPr>
          <w:rFonts w:ascii="Times New Roman" w:hAnsi="Times New Roman" w:cs="Times New Roman"/>
          <w:lang w:eastAsia="zh-TW"/>
        </w:rPr>
        <w:t xml:space="preserve">n the 8h bioassay of </w:t>
      </w:r>
      <w:r w:rsidR="00BC2498">
        <w:rPr>
          <w:rFonts w:ascii="Times New Roman" w:hAnsi="Times New Roman" w:cs="Times New Roman"/>
        </w:rPr>
        <w:t>0.5g Product 7, all mites that survived after 1h were suspected to contain pyrethroid</w:t>
      </w:r>
      <w:r w:rsidR="00231B0D">
        <w:rPr>
          <w:rFonts w:ascii="Times New Roman" w:hAnsi="Times New Roman" w:cs="Times New Roman"/>
        </w:rPr>
        <w:t xml:space="preserve"> </w:t>
      </w:r>
      <w:r w:rsidR="00BC2498">
        <w:rPr>
          <w:rFonts w:ascii="Times New Roman" w:hAnsi="Times New Roman" w:cs="Times New Roman"/>
        </w:rPr>
        <w:t>resistant alleles</w:t>
      </w:r>
      <w:ins w:id="63" w:author="Xuan Cheng" w:date="2022-12-05T12:26:00Z">
        <w:r>
          <w:rPr>
            <w:rFonts w:ascii="Times New Roman" w:hAnsi="Times New Roman" w:cs="Times New Roman"/>
          </w:rPr>
          <w:t xml:space="preserve"> and hence were genotyped.</w:t>
        </w:r>
      </w:ins>
      <w:del w:id="64" w:author="Xuan Cheng" w:date="2022-12-05T12:25:00Z">
        <w:r w:rsidR="00231B0D" w:rsidDel="00A706D6">
          <w:rPr>
            <w:rFonts w:ascii="Times New Roman" w:hAnsi="Times New Roman" w:cs="Times New Roman"/>
          </w:rPr>
          <w:delText>.</w:delText>
        </w:r>
      </w:del>
      <w:r w:rsidR="00231B0D">
        <w:rPr>
          <w:rFonts w:ascii="Times New Roman" w:hAnsi="Times New Roman" w:cs="Times New Roman"/>
        </w:rPr>
        <w:t xml:space="preserve"> These mites were from four populations (4, 6, 7, 11 in Table 1), so a part of mites of these populations that died in an hour were</w:t>
      </w:r>
      <w:del w:id="65" w:author="Xuan Cheng" w:date="2022-12-05T12:27:00Z">
        <w:r w:rsidR="00231B0D" w:rsidDel="00A706D6">
          <w:rPr>
            <w:rFonts w:ascii="Times New Roman" w:hAnsi="Times New Roman" w:cs="Times New Roman"/>
          </w:rPr>
          <w:delText xml:space="preserve"> also</w:delText>
        </w:r>
      </w:del>
      <w:r w:rsidR="00231B0D">
        <w:rPr>
          <w:rFonts w:ascii="Times New Roman" w:hAnsi="Times New Roman" w:cs="Times New Roman"/>
        </w:rPr>
        <w:t xml:space="preserve"> </w:t>
      </w:r>
      <w:ins w:id="66" w:author="Xuan Cheng" w:date="2022-12-05T12:27:00Z">
        <w:r w:rsidR="0000623B">
          <w:rPr>
            <w:rFonts w:ascii="Times New Roman" w:hAnsi="Times New Roman" w:cs="Times New Roman"/>
          </w:rPr>
          <w:t>suspected to be susceptible and genotyped</w:t>
        </w:r>
      </w:ins>
      <w:del w:id="67" w:author="Xuan Cheng" w:date="2022-12-05T12:27:00Z">
        <w:r w:rsidR="00231B0D" w:rsidDel="0000623B">
          <w:rPr>
            <w:rFonts w:ascii="Times New Roman" w:hAnsi="Times New Roman" w:cs="Times New Roman"/>
          </w:rPr>
          <w:delText>genotyped</w:delText>
        </w:r>
      </w:del>
      <w:r w:rsidR="00231B0D">
        <w:rPr>
          <w:rFonts w:ascii="Times New Roman" w:hAnsi="Times New Roman" w:cs="Times New Roman"/>
        </w:rPr>
        <w:t xml:space="preserve">. </w:t>
      </w:r>
      <w:ins w:id="68" w:author="Xuan Cheng" w:date="2022-12-05T12:55:00Z">
        <w:r w:rsidR="00666E28">
          <w:rPr>
            <w:rFonts w:ascii="Times New Roman" w:hAnsi="Times New Roman" w:cs="Times New Roman"/>
          </w:rPr>
          <w:t>All mites of Populations (2</w:t>
        </w:r>
      </w:ins>
      <w:ins w:id="69" w:author="Xuan Cheng" w:date="2022-12-05T12:56:00Z">
        <w:r w:rsidR="00666E28">
          <w:rPr>
            <w:rFonts w:ascii="Times New Roman" w:hAnsi="Times New Roman" w:cs="Times New Roman"/>
          </w:rPr>
          <w:t xml:space="preserve">, 3, 5, 8-10) </w:t>
        </w:r>
      </w:ins>
      <w:ins w:id="70" w:author="Xuan Cheng" w:date="2022-12-05T13:00:00Z">
        <w:r w:rsidR="00CF2563">
          <w:rPr>
            <w:rFonts w:ascii="Times New Roman" w:hAnsi="Times New Roman" w:cs="Times New Roman"/>
          </w:rPr>
          <w:t>died in an hour</w:t>
        </w:r>
      </w:ins>
      <w:ins w:id="71" w:author="Xuan Cheng" w:date="2022-12-05T13:01:00Z">
        <w:r w:rsidR="00CF2563">
          <w:rPr>
            <w:rFonts w:ascii="Times New Roman" w:hAnsi="Times New Roman" w:cs="Times New Roman"/>
          </w:rPr>
          <w:t xml:space="preserve"> and were expected to be susceptible</w:t>
        </w:r>
      </w:ins>
      <w:ins w:id="72" w:author="Xuan Cheng" w:date="2022-12-05T13:00:00Z">
        <w:r w:rsidR="00CF2563">
          <w:rPr>
            <w:rFonts w:ascii="Times New Roman" w:hAnsi="Times New Roman" w:cs="Times New Roman"/>
          </w:rPr>
          <w:t xml:space="preserve">, so only </w:t>
        </w:r>
      </w:ins>
      <w:ins w:id="73" w:author="Xuan Cheng" w:date="2022-12-05T13:01:00Z">
        <w:r w:rsidR="00CF2563">
          <w:rPr>
            <w:rFonts w:ascii="Times New Roman" w:hAnsi="Times New Roman" w:cs="Times New Roman"/>
          </w:rPr>
          <w:t>16</w:t>
        </w:r>
        <w:r w:rsidR="00CF2563">
          <w:rPr>
            <w:rFonts w:ascii="Times New Roman" w:hAnsi="Times New Roman" w:cs="Times New Roman" w:hint="eastAsia"/>
          </w:rPr>
          <w:t xml:space="preserve"> </w:t>
        </w:r>
        <w:r w:rsidR="00CF2563">
          <w:rPr>
            <w:rFonts w:ascii="Times New Roman" w:hAnsi="Times New Roman" w:cs="Times New Roman"/>
          </w:rPr>
          <w:t xml:space="preserve">mites of the Population 5 were pick up and genotyped. </w:t>
        </w:r>
      </w:ins>
      <w:del w:id="74" w:author="Xuan Cheng" w:date="2022-12-05T13:01:00Z">
        <w:r w:rsidR="0056521F" w:rsidDel="00CF2563">
          <w:rPr>
            <w:rFonts w:ascii="Times New Roman" w:hAnsi="Times New Roman" w:cs="Times New Roman"/>
          </w:rPr>
          <w:delText>16</w:delText>
        </w:r>
        <w:r w:rsidR="0056521F" w:rsidDel="00CF2563">
          <w:rPr>
            <w:rFonts w:ascii="Times New Roman" w:hAnsi="Times New Roman" w:cs="Times New Roman" w:hint="eastAsia"/>
          </w:rPr>
          <w:delText xml:space="preserve"> </w:delText>
        </w:r>
        <w:r w:rsidR="0056521F" w:rsidDel="00CF2563">
          <w:rPr>
            <w:rFonts w:ascii="Times New Roman" w:hAnsi="Times New Roman" w:cs="Times New Roman"/>
          </w:rPr>
          <w:delText xml:space="preserve">mites were pick up and genotyped from the Population 5 </w:delText>
        </w:r>
      </w:del>
      <w:del w:id="75" w:author="Xuan Cheng" w:date="2022-12-05T12:36:00Z">
        <w:r w:rsidR="0056521F" w:rsidDel="0000623B">
          <w:rPr>
            <w:rFonts w:ascii="Times New Roman" w:hAnsi="Times New Roman" w:cs="Times New Roman"/>
          </w:rPr>
          <w:delText xml:space="preserve">whose </w:delText>
        </w:r>
      </w:del>
      <w:del w:id="76" w:author="Xuan Cheng" w:date="2022-12-05T13:01:00Z">
        <w:r w:rsidR="0056521F" w:rsidDel="00CF2563">
          <w:rPr>
            <w:rFonts w:ascii="Times New Roman" w:hAnsi="Times New Roman" w:cs="Times New Roman"/>
          </w:rPr>
          <w:delText>all mites died in an hour</w:delText>
        </w:r>
      </w:del>
      <w:del w:id="77" w:author="Xuan Cheng" w:date="2022-12-05T12:38:00Z">
        <w:r w:rsidR="0056521F" w:rsidDel="00A26B43">
          <w:rPr>
            <w:rFonts w:ascii="Times New Roman" w:hAnsi="Times New Roman" w:cs="Times New Roman"/>
          </w:rPr>
          <w:delText xml:space="preserve"> and</w:delText>
        </w:r>
      </w:del>
      <w:del w:id="78" w:author="Xuan Cheng" w:date="2022-12-05T12:36:00Z">
        <w:r w:rsidR="0056521F" w:rsidDel="0000623B">
          <w:rPr>
            <w:rFonts w:ascii="Times New Roman" w:hAnsi="Times New Roman" w:cs="Times New Roman"/>
          </w:rPr>
          <w:delText xml:space="preserve"> were expected to be a</w:delText>
        </w:r>
      </w:del>
      <w:del w:id="79" w:author="Xuan Cheng" w:date="2022-12-05T12:31:00Z">
        <w:r w:rsidR="0056521F" w:rsidDel="0000623B">
          <w:rPr>
            <w:rFonts w:ascii="Times New Roman" w:hAnsi="Times New Roman" w:cs="Times New Roman"/>
          </w:rPr>
          <w:delText xml:space="preserve"> </w:delText>
        </w:r>
      </w:del>
      <w:del w:id="80" w:author="Xuan Cheng" w:date="2022-12-05T12:36:00Z">
        <w:r w:rsidR="0056521F" w:rsidDel="0000623B">
          <w:rPr>
            <w:rFonts w:ascii="Times New Roman" w:hAnsi="Times New Roman" w:cs="Times New Roman"/>
          </w:rPr>
          <w:delText>susceptible population</w:delText>
        </w:r>
      </w:del>
      <w:del w:id="81" w:author="Xuan Cheng" w:date="2022-12-05T12:38:00Z">
        <w:r w:rsidR="0056521F" w:rsidDel="00A26B43">
          <w:rPr>
            <w:rFonts w:ascii="Times New Roman" w:hAnsi="Times New Roman" w:cs="Times New Roman"/>
          </w:rPr>
          <w:delText xml:space="preserve">. </w:delText>
        </w:r>
      </w:del>
      <w:del w:id="82" w:author="Xuan Cheng" w:date="2022-12-05T12:23:00Z">
        <w:r w:rsidR="0056521F" w:rsidDel="00A706D6">
          <w:rPr>
            <w:rFonts w:ascii="Times New Roman" w:hAnsi="Times New Roman" w:cs="Times New Roman"/>
          </w:rPr>
          <w:delText xml:space="preserve">In the 3h bioassay of 0.5g Product 7, </w:delText>
        </w:r>
        <w:r w:rsidR="0056521F" w:rsidRPr="0056521F" w:rsidDel="00A706D6">
          <w:rPr>
            <w:rFonts w:ascii="Times New Roman" w:hAnsi="Times New Roman" w:cs="Times New Roman"/>
          </w:rPr>
          <w:delText>21 mites that were picked up from</w:delText>
        </w:r>
      </w:del>
      <w:del w:id="83" w:author="Xuan Cheng" w:date="2022-12-05T12:18:00Z">
        <w:r w:rsidR="0056521F" w:rsidRPr="0056521F" w:rsidDel="00A706D6">
          <w:rPr>
            <w:rFonts w:ascii="Times New Roman" w:hAnsi="Times New Roman" w:cs="Times New Roman"/>
          </w:rPr>
          <w:delText xml:space="preserve"> Tintinara-R1</w:delText>
        </w:r>
      </w:del>
      <w:del w:id="84" w:author="Xuan Cheng" w:date="2022-12-05T12:23:00Z">
        <w:r w:rsidR="0056521F" w:rsidRPr="0056521F" w:rsidDel="00A706D6">
          <w:rPr>
            <w:rFonts w:ascii="Times New Roman" w:hAnsi="Times New Roman" w:cs="Times New Roman"/>
          </w:rPr>
          <w:delText xml:space="preserve"> </w:delText>
        </w:r>
      </w:del>
      <w:del w:id="85" w:author="Xuan Cheng" w:date="2022-12-05T12:19:00Z">
        <w:r w:rsidR="0056521F" w:rsidRPr="0056521F" w:rsidDel="00A706D6">
          <w:rPr>
            <w:rFonts w:ascii="Times New Roman" w:hAnsi="Times New Roman" w:cs="Times New Roman"/>
          </w:rPr>
          <w:delText>p</w:delText>
        </w:r>
      </w:del>
      <w:del w:id="86" w:author="Xuan Cheng" w:date="2022-12-05T12:23:00Z">
        <w:r w:rsidR="0056521F" w:rsidRPr="0056521F" w:rsidDel="00A706D6">
          <w:rPr>
            <w:rFonts w:ascii="Times New Roman" w:hAnsi="Times New Roman" w:cs="Times New Roman"/>
          </w:rPr>
          <w:delText>opulation included 14 mites survived and 7 dead in the third hour</w:delText>
        </w:r>
      </w:del>
      <w:del w:id="87" w:author="Xuan Cheng" w:date="2022-12-05T12:20:00Z">
        <w:r w:rsidR="0056521F" w:rsidRPr="0056521F" w:rsidDel="00A706D6">
          <w:rPr>
            <w:rFonts w:ascii="Times New Roman" w:hAnsi="Times New Roman" w:cs="Times New Roman"/>
          </w:rPr>
          <w:delText>.</w:delText>
        </w:r>
      </w:del>
    </w:p>
    <w:p w14:paraId="7751EC74" w14:textId="0C7FFA0D" w:rsidR="00BC2498" w:rsidRPr="00A706D6" w:rsidDel="00CF2563" w:rsidRDefault="00BC2498" w:rsidP="003C5653">
      <w:pPr>
        <w:rPr>
          <w:del w:id="88" w:author="Xuan Cheng" w:date="2022-12-05T13:02:00Z"/>
          <w:rFonts w:ascii="Times New Roman" w:hAnsi="Times New Roman" w:cs="Times New Roman"/>
        </w:rPr>
      </w:pPr>
    </w:p>
    <w:p w14:paraId="63109600" w14:textId="36900CA6" w:rsidR="00BC2498" w:rsidDel="0000623B" w:rsidRDefault="003A0117" w:rsidP="003C5653">
      <w:pPr>
        <w:rPr>
          <w:del w:id="89" w:author="Xuan Cheng" w:date="2022-12-05T12:35:00Z"/>
          <w:rFonts w:ascii="Times New Roman" w:hAnsi="Times New Roman" w:cs="Times New Roman"/>
        </w:rPr>
      </w:pPr>
      <w:del w:id="90" w:author="Xuan Cheng" w:date="2022-12-05T12:35:00Z">
        <w:r w:rsidDel="0000623B">
          <w:rPr>
            <w:rFonts w:ascii="Times New Roman" w:hAnsi="Times New Roman" w:cs="Times New Roman"/>
          </w:rPr>
          <w:delText xml:space="preserve">197 mites were picked up from bioassay samples for DNA extraction and genotyping. </w:delText>
        </w:r>
      </w:del>
    </w:p>
    <w:p w14:paraId="09582566" w14:textId="75AB223F" w:rsidR="00BC2498" w:rsidDel="00CF2563" w:rsidRDefault="00BC2498" w:rsidP="003C5653">
      <w:pPr>
        <w:rPr>
          <w:del w:id="91" w:author="Xuan Cheng" w:date="2022-12-05T13:02:00Z"/>
          <w:rFonts w:ascii="Times New Roman" w:hAnsi="Times New Roman" w:cs="Times New Roman"/>
        </w:rPr>
      </w:pPr>
    </w:p>
    <w:p w14:paraId="6912E86B" w14:textId="41CB9C90" w:rsidR="00D311E9" w:rsidDel="00A706D6" w:rsidRDefault="00D311E9" w:rsidP="003C5653">
      <w:pPr>
        <w:rPr>
          <w:del w:id="92" w:author="Xuan Cheng" w:date="2022-12-05T12:25:00Z"/>
          <w:rFonts w:ascii="Times New Roman" w:hAnsi="Times New Roman" w:cs="Times New Roman"/>
        </w:rPr>
      </w:pPr>
      <w:del w:id="93" w:author="Xuan Cheng" w:date="2022-12-05T12:25:00Z">
        <w:r w:rsidDel="00A706D6">
          <w:rPr>
            <w:rFonts w:ascii="Times New Roman" w:hAnsi="Times New Roman" w:cs="Times New Roman"/>
          </w:rPr>
          <w:delText>All mites</w:delText>
        </w:r>
        <w:bookmarkStart w:id="94" w:name="_Hlk121133632"/>
        <w:r w:rsidDel="00A706D6">
          <w:rPr>
            <w:rFonts w:ascii="Times New Roman" w:hAnsi="Times New Roman" w:cs="Times New Roman"/>
          </w:rPr>
          <w:delText xml:space="preserve"> that survived after 1h</w:delText>
        </w:r>
        <w:bookmarkEnd w:id="94"/>
        <w:r w:rsidDel="00A706D6">
          <w:rPr>
            <w:rFonts w:ascii="Times New Roman" w:hAnsi="Times New Roman" w:cs="Times New Roman"/>
          </w:rPr>
          <w:delText xml:space="preserve"> bioassay of 0.5g granules were suspected to contain pyrethroid-resistant alleles were picked up from four populations (Tintinara-R2, Willalooka clover, Willalooka grass and Rokewood)</w:delText>
        </w:r>
        <w:r w:rsidR="00BC2498" w:rsidDel="00A706D6">
          <w:rPr>
            <w:rFonts w:ascii="Times New Roman" w:hAnsi="Times New Roman" w:cs="Times New Roman"/>
          </w:rPr>
          <w:delText xml:space="preserve"> and</w:delText>
        </w:r>
        <w:r w:rsidR="00BC2498" w:rsidDel="00A706D6">
          <w:rPr>
            <w:rFonts w:ascii="Times New Roman" w:hAnsi="Times New Roman" w:cs="Times New Roman" w:hint="eastAsia"/>
            <w:lang w:eastAsia="zh-TW"/>
          </w:rPr>
          <w:delText xml:space="preserve"> </w:delText>
        </w:r>
        <w:r w:rsidDel="00A706D6">
          <w:rPr>
            <w:rFonts w:ascii="Times New Roman" w:hAnsi="Times New Roman" w:cs="Times New Roman"/>
          </w:rPr>
          <w:delText xml:space="preserve">genotyped. </w:delText>
        </w:r>
        <w:r w:rsidR="00BC2498" w:rsidDel="00A706D6">
          <w:rPr>
            <w:rFonts w:ascii="Times New Roman" w:hAnsi="Times New Roman" w:cs="Times New Roman"/>
          </w:rPr>
          <w:delText>A part of mites that died in an hour</w:delText>
        </w:r>
      </w:del>
    </w:p>
    <w:p w14:paraId="21805425" w14:textId="3B421DC0" w:rsidR="00D311E9" w:rsidRPr="00BC2498" w:rsidDel="00A706D6" w:rsidRDefault="00D311E9" w:rsidP="003C5653">
      <w:pPr>
        <w:rPr>
          <w:del w:id="95" w:author="Xuan Cheng" w:date="2022-12-05T12:25:00Z"/>
          <w:rFonts w:ascii="Times New Roman" w:hAnsi="Times New Roman" w:cs="Times New Roman"/>
        </w:rPr>
      </w:pPr>
    </w:p>
    <w:p w14:paraId="137567A7" w14:textId="235A402C" w:rsidR="00BC3B26" w:rsidDel="00A706D6" w:rsidRDefault="00BC3B26" w:rsidP="003C5653">
      <w:pPr>
        <w:rPr>
          <w:del w:id="96" w:author="Xuan Cheng" w:date="2022-12-05T12:25:00Z"/>
          <w:rFonts w:ascii="Times New Roman" w:hAnsi="Times New Roman" w:cs="Times New Roman"/>
        </w:rPr>
      </w:pPr>
      <w:del w:id="97" w:author="Xuan Cheng" w:date="2022-12-05T12:25:00Z">
        <w:r w:rsidDel="00A706D6">
          <w:rPr>
            <w:rFonts w:ascii="Times New Roman" w:hAnsi="Times New Roman" w:cs="Times New Roman"/>
          </w:rPr>
          <w:delText>These mites include</w:delText>
        </w:r>
        <w:r w:rsidR="00D311E9" w:rsidDel="00A706D6">
          <w:rPr>
            <w:rFonts w:ascii="Times New Roman" w:hAnsi="Times New Roman" w:cs="Times New Roman"/>
          </w:rPr>
          <w:delText xml:space="preserve">d </w:delText>
        </w:r>
      </w:del>
    </w:p>
    <w:p w14:paraId="6BFBFB91" w14:textId="585C9B1E" w:rsidR="00BC3B26" w:rsidDel="00A706D6" w:rsidRDefault="00BC3B26" w:rsidP="003C5653">
      <w:pPr>
        <w:rPr>
          <w:del w:id="98" w:author="Xuan Cheng" w:date="2022-12-05T12:25:00Z"/>
          <w:rFonts w:ascii="Times New Roman" w:hAnsi="Times New Roman" w:cs="Times New Roman"/>
        </w:rPr>
      </w:pPr>
    </w:p>
    <w:p w14:paraId="2650B530" w14:textId="4A84FBE2" w:rsidR="006F2815" w:rsidRPr="0091551F" w:rsidRDefault="00A3034D" w:rsidP="003C5653">
      <w:pPr>
        <w:rPr>
          <w:rFonts w:ascii="Times New Roman" w:hAnsi="Times New Roman" w:cs="Times New Roman"/>
        </w:rPr>
      </w:pPr>
      <w:del w:id="99" w:author="Xuan Cheng" w:date="2022-12-05T12:25:00Z">
        <w:r w:rsidDel="00A706D6">
          <w:rPr>
            <w:rFonts w:ascii="Times New Roman" w:hAnsi="Times New Roman" w:cs="Times New Roman"/>
          </w:rPr>
          <w:delText xml:space="preserve">24-40 mite per </w:delText>
        </w:r>
        <w:r w:rsidR="003A0117" w:rsidDel="00A706D6">
          <w:rPr>
            <w:rFonts w:ascii="Times New Roman" w:hAnsi="Times New Roman" w:cs="Times New Roman"/>
          </w:rPr>
          <w:delText>population</w:delText>
        </w:r>
        <w:r w:rsidDel="00A706D6">
          <w:rPr>
            <w:rFonts w:ascii="Times New Roman" w:hAnsi="Times New Roman" w:cs="Times New Roman"/>
          </w:rPr>
          <w:delText xml:space="preserve"> </w:delText>
        </w:r>
        <w:r w:rsidR="000E2385" w:rsidDel="00A706D6">
          <w:rPr>
            <w:rFonts w:ascii="Times New Roman" w:hAnsi="Times New Roman" w:cs="Times New Roman"/>
          </w:rPr>
          <w:delText>were picked up from</w:delText>
        </w:r>
        <w:r w:rsidR="00D42570" w:rsidDel="00A706D6">
          <w:rPr>
            <w:rFonts w:ascii="Times New Roman" w:hAnsi="Times New Roman" w:cs="Times New Roman"/>
          </w:rPr>
          <w:delText xml:space="preserve"> </w:delText>
        </w:r>
        <w:r w:rsidDel="00A706D6">
          <w:rPr>
            <w:rFonts w:ascii="Times New Roman" w:hAnsi="Times New Roman" w:cs="Times New Roman"/>
          </w:rPr>
          <w:delText xml:space="preserve">four </w:delText>
        </w:r>
        <w:r w:rsidR="000E2385" w:rsidDel="00A706D6">
          <w:rPr>
            <w:rFonts w:ascii="Times New Roman" w:hAnsi="Times New Roman" w:cs="Times New Roman"/>
          </w:rPr>
          <w:delText>populations (Tintinara-R2, Willalooka clover</w:delText>
        </w:r>
        <w:r w:rsidDel="00A706D6">
          <w:rPr>
            <w:rFonts w:ascii="Times New Roman" w:hAnsi="Times New Roman" w:cs="Times New Roman"/>
          </w:rPr>
          <w:delText>,</w:delText>
        </w:r>
        <w:r w:rsidR="000E2385" w:rsidDel="00A706D6">
          <w:rPr>
            <w:rFonts w:ascii="Times New Roman" w:hAnsi="Times New Roman" w:cs="Times New Roman"/>
          </w:rPr>
          <w:delText xml:space="preserve"> Willalooka grass</w:delText>
        </w:r>
        <w:r w:rsidDel="00A706D6">
          <w:rPr>
            <w:rFonts w:ascii="Times New Roman" w:hAnsi="Times New Roman" w:cs="Times New Roman"/>
          </w:rPr>
          <w:delText xml:space="preserve"> and Rokewood</w:delText>
        </w:r>
        <w:r w:rsidR="000E2385" w:rsidDel="00A706D6">
          <w:rPr>
            <w:rFonts w:ascii="Times New Roman" w:hAnsi="Times New Roman" w:cs="Times New Roman"/>
          </w:rPr>
          <w:delText>)</w:delText>
        </w:r>
        <w:r w:rsidDel="00A706D6">
          <w:rPr>
            <w:rFonts w:ascii="Times New Roman" w:hAnsi="Times New Roman" w:cs="Times New Roman"/>
          </w:rPr>
          <w:delText xml:space="preserve"> that contained</w:delText>
        </w:r>
        <w:r w:rsidR="00D42570" w:rsidDel="00A706D6">
          <w:rPr>
            <w:rFonts w:ascii="Times New Roman" w:hAnsi="Times New Roman" w:cs="Times New Roman"/>
          </w:rPr>
          <w:delText xml:space="preserve"> </w:delText>
        </w:r>
        <w:r w:rsidR="006F2815" w:rsidDel="00A706D6">
          <w:rPr>
            <w:rFonts w:ascii="Times New Roman" w:hAnsi="Times New Roman" w:cs="Times New Roman"/>
          </w:rPr>
          <w:delText>alive</w:delText>
        </w:r>
        <w:r w:rsidR="00261066" w:rsidDel="00A706D6">
          <w:rPr>
            <w:rFonts w:ascii="Times New Roman" w:hAnsi="Times New Roman" w:cs="Times New Roman"/>
          </w:rPr>
          <w:delText xml:space="preserve"> </w:delText>
        </w:r>
        <w:r w:rsidR="00D42570" w:rsidDel="00A706D6">
          <w:rPr>
            <w:rFonts w:ascii="Times New Roman" w:hAnsi="Times New Roman" w:cs="Times New Roman"/>
          </w:rPr>
          <w:delText>mites</w:delText>
        </w:r>
        <w:r w:rsidR="006F2815" w:rsidDel="00A706D6">
          <w:rPr>
            <w:rFonts w:ascii="Times New Roman" w:hAnsi="Times New Roman" w:cs="Times New Roman"/>
          </w:rPr>
          <w:delText xml:space="preserve"> after 1h bioassay</w:delText>
        </w:r>
        <w:r w:rsidR="00D42570" w:rsidDel="00A706D6">
          <w:rPr>
            <w:rFonts w:ascii="Times New Roman" w:hAnsi="Times New Roman" w:cs="Times New Roman"/>
          </w:rPr>
          <w:delText xml:space="preserve">. </w:delText>
        </w:r>
      </w:del>
      <w:del w:id="100" w:author="Xuan Cheng" w:date="2022-12-05T12:35:00Z">
        <w:r w:rsidR="00D42570" w:rsidDel="0000623B">
          <w:rPr>
            <w:rFonts w:ascii="Times New Roman" w:hAnsi="Times New Roman" w:cs="Times New Roman"/>
          </w:rPr>
          <w:delText xml:space="preserve">These samples included all mites that survived at least an hour </w:delText>
        </w:r>
        <w:r w:rsidR="003A0117" w:rsidDel="0000623B">
          <w:rPr>
            <w:rFonts w:ascii="Times New Roman" w:hAnsi="Times New Roman" w:cs="Times New Roman"/>
          </w:rPr>
          <w:delText xml:space="preserve">in the granule bioassay </w:delText>
        </w:r>
        <w:r w:rsidR="00D42570" w:rsidDel="0000623B">
          <w:rPr>
            <w:rFonts w:ascii="Times New Roman" w:hAnsi="Times New Roman" w:cs="Times New Roman"/>
          </w:rPr>
          <w:delText xml:space="preserve">and a part of mites that died in an hour. </w:delText>
        </w:r>
        <w:r w:rsidR="00261066" w:rsidDel="0000623B">
          <w:rPr>
            <w:rFonts w:ascii="Times New Roman" w:hAnsi="Times New Roman" w:cs="Times New Roman"/>
          </w:rPr>
          <w:delText>16</w:delText>
        </w:r>
        <w:r w:rsidR="00261066" w:rsidDel="0000623B">
          <w:rPr>
            <w:rFonts w:ascii="Times New Roman" w:hAnsi="Times New Roman" w:cs="Times New Roman" w:hint="eastAsia"/>
          </w:rPr>
          <w:delText xml:space="preserve"> </w:delText>
        </w:r>
        <w:r w:rsidR="00261066" w:rsidDel="0000623B">
          <w:rPr>
            <w:rFonts w:ascii="Times New Roman" w:hAnsi="Times New Roman" w:cs="Times New Roman"/>
          </w:rPr>
          <w:delText>mites were pick up from Tintinara-S population</w:delText>
        </w:r>
        <w:r w:rsidR="003A0117" w:rsidDel="0000623B">
          <w:rPr>
            <w:rFonts w:ascii="Times New Roman" w:hAnsi="Times New Roman" w:cs="Times New Roman"/>
          </w:rPr>
          <w:delText xml:space="preserve"> whose</w:delText>
        </w:r>
        <w:r w:rsidR="00261066" w:rsidDel="0000623B">
          <w:rPr>
            <w:rFonts w:ascii="Times New Roman" w:hAnsi="Times New Roman" w:cs="Times New Roman"/>
          </w:rPr>
          <w:delText xml:space="preserve"> all mites died in an hour. </w:delText>
        </w:r>
        <w:bookmarkStart w:id="101" w:name="_Hlk121134906"/>
        <w:r w:rsidR="00261066" w:rsidDel="0000623B">
          <w:rPr>
            <w:rFonts w:ascii="Times New Roman" w:hAnsi="Times New Roman" w:cs="Times New Roman"/>
          </w:rPr>
          <w:delText xml:space="preserve">21 mites </w:delText>
        </w:r>
        <w:r w:rsidR="004A2914" w:rsidDel="0000623B">
          <w:rPr>
            <w:rFonts w:ascii="Times New Roman" w:hAnsi="Times New Roman" w:cs="Times New Roman"/>
          </w:rPr>
          <w:delText>that were</w:delText>
        </w:r>
        <w:r w:rsidR="004A2914" w:rsidRPr="004A2914" w:rsidDel="0000623B">
          <w:rPr>
            <w:rFonts w:ascii="Times New Roman" w:hAnsi="Times New Roman" w:cs="Times New Roman"/>
          </w:rPr>
          <w:delText xml:space="preserve"> </w:delText>
        </w:r>
        <w:r w:rsidR="004A2914" w:rsidDel="0000623B">
          <w:rPr>
            <w:rFonts w:ascii="Times New Roman" w:hAnsi="Times New Roman" w:cs="Times New Roman"/>
          </w:rPr>
          <w:delText xml:space="preserve">picked up from </w:delText>
        </w:r>
        <w:r w:rsidR="00261066" w:rsidDel="0000623B">
          <w:rPr>
            <w:rFonts w:ascii="Times New Roman" w:hAnsi="Times New Roman" w:cs="Times New Roman"/>
          </w:rPr>
          <w:delText>Tintinara-R1 population</w:delText>
        </w:r>
        <w:r w:rsidR="004A2914" w:rsidDel="0000623B">
          <w:rPr>
            <w:rFonts w:ascii="Times New Roman" w:hAnsi="Times New Roman" w:cs="Times New Roman"/>
          </w:rPr>
          <w:delText xml:space="preserve"> included 14 mites </w:delText>
        </w:r>
        <w:r w:rsidR="004A2914" w:rsidRPr="0091551F" w:rsidDel="0000623B">
          <w:rPr>
            <w:rFonts w:ascii="Times New Roman" w:hAnsi="Times New Roman" w:cs="Times New Roman"/>
          </w:rPr>
          <w:delText>survived and 7 dead in the third hour.</w:delText>
        </w:r>
      </w:del>
      <w:bookmarkEnd w:id="101"/>
      <w:del w:id="102" w:author="Xuan Cheng" w:date="2022-12-05T13:02:00Z">
        <w:r w:rsidR="004A2914" w:rsidRPr="0091551F" w:rsidDel="00CF2563">
          <w:rPr>
            <w:rFonts w:ascii="Times New Roman" w:hAnsi="Times New Roman" w:cs="Times New Roman"/>
          </w:rPr>
          <w:delText xml:space="preserve"> </w:delText>
        </w:r>
      </w:del>
      <w:r w:rsidR="0091551F" w:rsidRPr="0091551F">
        <w:rPr>
          <w:rFonts w:ascii="Times New Roman" w:hAnsi="Times New Roman" w:cs="Times New Roman"/>
        </w:rPr>
        <w:t xml:space="preserve">Genomic </w:t>
      </w:r>
      <w:r w:rsidR="0060269A" w:rsidRPr="0091551F">
        <w:rPr>
          <w:rFonts w:ascii="Times New Roman" w:hAnsi="Times New Roman" w:cs="Times New Roman"/>
        </w:rPr>
        <w:t xml:space="preserve">DNA was </w:t>
      </w:r>
      <w:r w:rsidR="0091551F" w:rsidRPr="0091551F">
        <w:rPr>
          <w:rFonts w:ascii="Times New Roman" w:hAnsi="Times New Roman" w:cs="Times New Roman"/>
        </w:rPr>
        <w:t>extracted from individual mite of these samples using a</w:t>
      </w:r>
      <w:r w:rsidR="006F2815" w:rsidRPr="0091551F">
        <w:rPr>
          <w:rFonts w:ascii="Times New Roman" w:hAnsi="Times New Roman" w:cs="Times New Roman"/>
        </w:rPr>
        <w:t xml:space="preserve"> modified Chelex extraction </w:t>
      </w:r>
      <w:r w:rsidR="006F2815" w:rsidRPr="0091551F">
        <w:rPr>
          <w:rFonts w:ascii="Times New Roman" w:hAnsi="Times New Roman" w:cs="Times New Roman"/>
        </w:rPr>
        <w:lastRenderedPageBreak/>
        <w:t>protocol</w:t>
      </w:r>
      <w:r w:rsidR="0091551F" w:rsidRPr="0091551F">
        <w:rPr>
          <w:rFonts w:ascii="Times New Roman" w:hAnsi="Times New Roman" w:cs="Times New Roman"/>
        </w:rPr>
        <w:t xml:space="preserve"> and then L1024F polymorphism of each individual was identified with a modified HRM assay developed for a 58 bp amplicon containing the mutated position 1024 </w:t>
      </w:r>
      <w:r w:rsidR="0060269A" w:rsidRPr="0091551F">
        <w:rPr>
          <w:rFonts w:ascii="Times New Roman" w:hAnsi="Times New Roman" w:cs="Times New Roman"/>
        </w:rPr>
        <w:fldChar w:fldCharType="begin"/>
      </w:r>
      <w:r w:rsidR="0060269A" w:rsidRPr="0091551F">
        <w:rPr>
          <w:rFonts w:ascii="Times New Roman" w:hAnsi="Times New Roman" w:cs="Times New Roman"/>
        </w:rPr>
        <w:instrText xml:space="preserve"> ADDIN EN.CITE &lt;EndNote&gt;&lt;Cite&gt;&lt;Author&gt;Cheng&lt;/Author&gt;&lt;Year&gt;2019&lt;/Year&gt;&lt;RecNum&gt;95&lt;/RecNum&gt;&lt;DisplayText&gt;(Cheng et al. 2019b)&lt;/DisplayText&gt;&lt;record&gt;&lt;rec-number&gt;95&lt;/rec-number&gt;&lt;foreign-keys&gt;&lt;key app="EN" db-id="s5vvr255gvp59weevr3xpztlawd0522wpws0" timestamp="1617079877"&gt;95&lt;/key&gt;&lt;/foreign-keys&gt;&lt;ref-type name="Journal Article"&gt;17&lt;/ref-type&gt;&lt;contributors&gt;&lt;authors&gt;&lt;author&gt;Cheng, Xuan&lt;/author&gt;&lt;author&gt;Umina, Paul A&lt;/author&gt;&lt;author&gt;Lee, Siu Fai&lt;/author&gt;&lt;author&gt;Hoffmann, Ary A&lt;/author&gt;&lt;/authors&gt;&lt;/contributors&gt;&lt;titles&gt;&lt;title&gt;&lt;style face="normal" font="default" size="100%"&gt;Pyrethroid resistance in the pest mite, &lt;/style&gt;&lt;style face="italic" font="default" size="100%"&gt;Halotydeus destructor&lt;/style&gt;&lt;style face="normal" font="default" size="100%"&gt;: Dominance patterns and a new method for resistance screening&lt;/style&gt;&lt;/title&gt;&lt;secondary-title&gt;Pesticide Biochemistry and Physiology&lt;/secondary-title&gt;&lt;/titles&gt;&lt;periodical&gt;&lt;full-title&gt;Pesticide Biochemistry and Physiology&lt;/full-title&gt;&lt;abbr-1&gt;Pestic. Biochem. Phys.&lt;/abbr-1&gt;&lt;/periodical&gt;&lt;pages&gt;9-16&lt;/pages&gt;&lt;volume&gt;159&lt;/volume&gt;&lt;dates&gt;&lt;year&gt;2019&lt;/year&gt;&lt;/dates&gt;&lt;isbn&gt;0048-3575&lt;/isbn&gt;&lt;urls&gt;&lt;/urls&gt;&lt;/record&gt;&lt;/Cite&gt;&lt;/EndNote&gt;</w:instrText>
      </w:r>
      <w:r w:rsidR="0060269A" w:rsidRPr="0091551F">
        <w:rPr>
          <w:rFonts w:ascii="Times New Roman" w:hAnsi="Times New Roman" w:cs="Times New Roman"/>
        </w:rPr>
        <w:fldChar w:fldCharType="separate"/>
      </w:r>
      <w:r w:rsidR="0060269A" w:rsidRPr="0091551F">
        <w:rPr>
          <w:rFonts w:ascii="Times New Roman" w:hAnsi="Times New Roman" w:cs="Times New Roman"/>
          <w:noProof/>
        </w:rPr>
        <w:t>(Cheng et al. 2019b)</w:t>
      </w:r>
      <w:r w:rsidR="0060269A" w:rsidRPr="0091551F">
        <w:rPr>
          <w:rFonts w:ascii="Times New Roman" w:hAnsi="Times New Roman" w:cs="Times New Roman"/>
        </w:rPr>
        <w:fldChar w:fldCharType="end"/>
      </w:r>
      <w:r w:rsidR="0060269A" w:rsidRPr="0091551F">
        <w:rPr>
          <w:rFonts w:ascii="Times New Roman" w:hAnsi="Times New Roman" w:cs="Times New Roman"/>
        </w:rPr>
        <w:t>.</w:t>
      </w:r>
      <w:r w:rsidR="006F2815" w:rsidRPr="0091551F">
        <w:rPr>
          <w:rFonts w:ascii="Times New Roman" w:hAnsi="Times New Roman" w:cs="Times New Roman"/>
        </w:rPr>
        <w:t xml:space="preserve"> </w:t>
      </w:r>
    </w:p>
    <w:p w14:paraId="60A7DFC3" w14:textId="77777777" w:rsidR="0091551F" w:rsidRDefault="0091551F" w:rsidP="0091551F">
      <w:pPr>
        <w:rPr>
          <w:rFonts w:ascii="Times New Roman" w:hAnsi="Times New Roman" w:cs="Times New Roman"/>
          <w:color w:val="242021"/>
          <w:lang w:eastAsia="zh-TW"/>
        </w:rPr>
      </w:pPr>
    </w:p>
    <w:p w14:paraId="2C9213F3" w14:textId="77777777" w:rsidR="00965ADC" w:rsidRDefault="00965ADC" w:rsidP="00E16A26">
      <w:pPr>
        <w:rPr>
          <w:rFonts w:ascii="Times New Roman" w:hAnsi="Times New Roman" w:cs="Times New Roman"/>
          <w:b/>
          <w:bCs/>
          <w:color w:val="242021"/>
          <w:lang w:eastAsia="zh-TW"/>
        </w:rPr>
      </w:pPr>
    </w:p>
    <w:p w14:paraId="27D695CF" w14:textId="73CA2248" w:rsidR="00016C1E" w:rsidRPr="0091551F" w:rsidRDefault="00016C1E" w:rsidP="00E16A26">
      <w:pPr>
        <w:rPr>
          <w:rFonts w:ascii="Times New Roman" w:hAnsi="Times New Roman" w:cs="Times New Roman"/>
          <w:b/>
          <w:bCs/>
          <w:color w:val="242021"/>
          <w:lang w:eastAsia="zh-TW"/>
        </w:rPr>
      </w:pPr>
      <w:r w:rsidRPr="0091551F">
        <w:rPr>
          <w:rFonts w:ascii="Times New Roman" w:hAnsi="Times New Roman" w:cs="Times New Roman"/>
          <w:b/>
          <w:bCs/>
          <w:color w:val="242021"/>
          <w:lang w:eastAsia="zh-TW"/>
        </w:rPr>
        <w:t>Results</w:t>
      </w:r>
      <w:r w:rsidR="00DE3841">
        <w:rPr>
          <w:rFonts w:ascii="Times New Roman" w:hAnsi="Times New Roman" w:cs="Times New Roman"/>
          <w:b/>
          <w:bCs/>
          <w:color w:val="242021"/>
          <w:lang w:eastAsia="zh-TW"/>
        </w:rPr>
        <w:t xml:space="preserve"> and Discussion</w:t>
      </w:r>
    </w:p>
    <w:p w14:paraId="6B855765" w14:textId="04809AB4" w:rsidR="00685B43" w:rsidRPr="006F2F66" w:rsidRDefault="00905B37" w:rsidP="00E16A26">
      <w:pPr>
        <w:rPr>
          <w:rFonts w:ascii="TimesNewRomanPS" w:hAnsi="TimesNewRomanPS" w:hint="eastAsia"/>
          <w:color w:val="242021"/>
          <w:lang w:val="en-US" w:eastAsia="zh-TW"/>
        </w:rPr>
      </w:pPr>
      <w:r>
        <w:rPr>
          <w:rFonts w:ascii="TimesNewRomanPS" w:hAnsi="TimesNewRomanPS"/>
          <w:color w:val="242021"/>
          <w:lang w:val="en-US" w:eastAsia="zh-TW"/>
        </w:rPr>
        <w:t>Al</w:t>
      </w:r>
      <w:r w:rsidR="00E34381">
        <w:rPr>
          <w:rFonts w:ascii="TimesNewRomanPS" w:hAnsi="TimesNewRomanPS"/>
          <w:color w:val="242021"/>
          <w:lang w:val="en-US" w:eastAsia="zh-TW"/>
        </w:rPr>
        <w:t>l</w:t>
      </w:r>
      <w:r>
        <w:rPr>
          <w:rFonts w:ascii="TimesNewRomanPS" w:hAnsi="TimesNewRomanPS"/>
          <w:color w:val="242021"/>
          <w:lang w:val="en-US" w:eastAsia="zh-TW"/>
        </w:rPr>
        <w:t xml:space="preserve"> products, except </w:t>
      </w:r>
      <w:r w:rsidRPr="00FB4521">
        <w:rPr>
          <w:rFonts w:ascii="TimesNewRomanPS" w:eastAsiaTheme="minorEastAsia" w:hAnsi="TimesNewRomanPS"/>
          <w:color w:val="242021"/>
          <w:lang w:eastAsia="zh-TW"/>
        </w:rPr>
        <w:t xml:space="preserve">David Grays </w:t>
      </w:r>
      <w:r>
        <w:rPr>
          <w:rFonts w:ascii="TimesNewRomanPS" w:eastAsiaTheme="minorEastAsia" w:hAnsi="TimesNewRomanPS"/>
          <w:color w:val="242021"/>
          <w:lang w:eastAsia="zh-TW"/>
        </w:rPr>
        <w:t>a</w:t>
      </w:r>
      <w:r w:rsidRPr="00FB4521">
        <w:rPr>
          <w:rFonts w:ascii="TimesNewRomanPS" w:eastAsiaTheme="minorEastAsia" w:hAnsi="TimesNewRomanPS"/>
          <w:color w:val="242021"/>
          <w:lang w:eastAsia="zh-TW"/>
        </w:rPr>
        <w:t xml:space="preserve">ntex </w:t>
      </w:r>
      <w:r>
        <w:rPr>
          <w:rFonts w:ascii="TimesNewRomanPS" w:hAnsi="TimesNewRomanPS"/>
          <w:color w:val="242021"/>
          <w:lang w:eastAsia="zh-TW"/>
        </w:rPr>
        <w:t xml:space="preserve">granules (Product </w:t>
      </w:r>
      <w:ins w:id="103" w:author="Xuan Cheng" w:date="2022-12-05T13:02:00Z">
        <w:r w:rsidR="00CF2563">
          <w:rPr>
            <w:rFonts w:ascii="TimesNewRomanPS" w:hAnsi="TimesNewRomanPS"/>
            <w:color w:val="242021"/>
            <w:lang w:eastAsia="zh-TW"/>
          </w:rPr>
          <w:t>7</w:t>
        </w:r>
      </w:ins>
      <w:del w:id="104" w:author="Xuan Cheng" w:date="2022-12-05T13:02:00Z">
        <w:r w:rsidDel="00CF2563">
          <w:rPr>
            <w:rFonts w:ascii="TimesNewRomanPS" w:hAnsi="TimesNewRomanPS"/>
            <w:color w:val="242021"/>
            <w:lang w:eastAsia="zh-TW"/>
          </w:rPr>
          <w:delText>X</w:delText>
        </w:r>
      </w:del>
      <w:r>
        <w:rPr>
          <w:rFonts w:ascii="TimesNewRomanPS" w:hAnsi="TimesNewRomanPS"/>
          <w:color w:val="242021"/>
          <w:lang w:eastAsia="zh-TW"/>
        </w:rPr>
        <w:t>) proved unsuccessful in this study.</w:t>
      </w:r>
      <w:r>
        <w:rPr>
          <w:rFonts w:ascii="TimesNewRomanPS" w:hAnsi="TimesNewRomanPS"/>
          <w:color w:val="242021"/>
          <w:lang w:val="en-US" w:eastAsia="zh-TW"/>
        </w:rPr>
        <w:t xml:space="preserve"> </w:t>
      </w:r>
      <w:r>
        <w:rPr>
          <w:rFonts w:ascii="Times New Roman" w:hAnsi="Times New Roman" w:cs="Times New Roman"/>
          <w:color w:val="242021"/>
          <w:lang w:eastAsia="zh-TW"/>
        </w:rPr>
        <w:t xml:space="preserve">Products </w:t>
      </w:r>
      <w:r w:rsidR="009A6E6F">
        <w:rPr>
          <w:rFonts w:ascii="Times New Roman" w:hAnsi="Times New Roman" w:cs="Times New Roman" w:hint="eastAsia"/>
          <w:color w:val="242021"/>
          <w:lang w:eastAsia="zh-TW"/>
        </w:rPr>
        <w:t>1</w:t>
      </w:r>
      <w:r>
        <w:rPr>
          <w:rFonts w:ascii="Times New Roman" w:hAnsi="Times New Roman" w:cs="Times New Roman"/>
          <w:color w:val="242021"/>
          <w:lang w:eastAsia="zh-TW"/>
        </w:rPr>
        <w:t>-</w:t>
      </w:r>
      <w:r w:rsidR="009A6E6F">
        <w:rPr>
          <w:rFonts w:ascii="Times New Roman" w:hAnsi="Times New Roman" w:cs="Times New Roman" w:hint="eastAsia"/>
          <w:color w:val="242021"/>
          <w:lang w:eastAsia="zh-TW"/>
        </w:rPr>
        <w:t>4 a</w:t>
      </w:r>
      <w:r w:rsidR="009A6E6F">
        <w:rPr>
          <w:rFonts w:ascii="Times New Roman" w:hAnsi="Times New Roman" w:cs="Times New Roman"/>
          <w:color w:val="242021"/>
          <w:lang w:eastAsia="zh-TW"/>
        </w:rPr>
        <w:t>nd 6</w:t>
      </w:r>
      <w:r>
        <w:rPr>
          <w:rFonts w:ascii="Times New Roman" w:hAnsi="Times New Roman" w:cs="Times New Roman"/>
          <w:color w:val="242021"/>
          <w:lang w:eastAsia="zh-TW"/>
        </w:rPr>
        <w:t xml:space="preserve"> killed 100% of RLEM, regardless of mite population within one hour. For </w:t>
      </w:r>
      <w:r w:rsidR="00E34381">
        <w:rPr>
          <w:rFonts w:ascii="Times New Roman" w:hAnsi="Times New Roman" w:cs="Times New Roman"/>
          <w:color w:val="242021"/>
          <w:lang w:eastAsia="zh-TW"/>
        </w:rPr>
        <w:t>P</w:t>
      </w:r>
      <w:r>
        <w:rPr>
          <w:rFonts w:ascii="Times New Roman" w:hAnsi="Times New Roman" w:cs="Times New Roman"/>
          <w:color w:val="242021"/>
          <w:lang w:eastAsia="zh-TW"/>
        </w:rPr>
        <w:t xml:space="preserve">roduct </w:t>
      </w:r>
      <w:r w:rsidR="009A6E6F">
        <w:rPr>
          <w:rFonts w:ascii="Times New Roman" w:hAnsi="Times New Roman" w:cs="Times New Roman"/>
          <w:color w:val="242021"/>
          <w:lang w:eastAsia="zh-TW"/>
        </w:rPr>
        <w:t>5</w:t>
      </w:r>
      <w:r>
        <w:rPr>
          <w:rFonts w:ascii="Times New Roman" w:hAnsi="Times New Roman" w:cs="Times New Roman"/>
          <w:color w:val="242021"/>
          <w:lang w:eastAsia="zh-TW"/>
        </w:rPr>
        <w:t xml:space="preserve">, there was no mortality after one hour when there was no contact between mites and </w:t>
      </w:r>
      <w:r>
        <w:rPr>
          <w:rFonts w:ascii="Times New Roman" w:hAnsi="Times New Roman" w:cs="Times New Roman"/>
          <w:color w:val="242021"/>
          <w:lang w:val="en-US" w:eastAsia="zh-TW"/>
        </w:rPr>
        <w:t>Python insecticidal cattle ear tag</w:t>
      </w:r>
      <w:r w:rsidR="00E34381">
        <w:rPr>
          <w:rFonts w:ascii="Times New Roman" w:hAnsi="Times New Roman" w:cs="Times New Roman"/>
          <w:color w:val="242021"/>
          <w:lang w:eastAsia="zh-TW"/>
        </w:rPr>
        <w:t xml:space="preserve">. Regardless of mite population, </w:t>
      </w:r>
      <w:r>
        <w:rPr>
          <w:rFonts w:ascii="Times New Roman" w:hAnsi="Times New Roman" w:cs="Times New Roman"/>
          <w:color w:val="242021"/>
          <w:lang w:eastAsia="zh-TW"/>
        </w:rPr>
        <w:t xml:space="preserve">100% of RLEM were killed </w:t>
      </w:r>
      <w:del w:id="105" w:author="Xuan Cheng" w:date="2022-12-05T13:03:00Z">
        <w:r w:rsidR="00E34381" w:rsidDel="00CF2563">
          <w:rPr>
            <w:rFonts w:ascii="Times New Roman" w:hAnsi="Times New Roman" w:cs="Times New Roman"/>
            <w:color w:val="242021"/>
            <w:lang w:eastAsia="zh-TW"/>
          </w:rPr>
          <w:delText xml:space="preserve">after </w:delText>
        </w:r>
      </w:del>
      <w:ins w:id="106" w:author="Xuan Cheng" w:date="2022-12-05T13:03:00Z">
        <w:r w:rsidR="00CF2563">
          <w:rPr>
            <w:rFonts w:ascii="Times New Roman" w:hAnsi="Times New Roman" w:cs="Times New Roman"/>
            <w:color w:val="242021"/>
            <w:lang w:eastAsia="zh-TW"/>
          </w:rPr>
          <w:t xml:space="preserve">in </w:t>
        </w:r>
      </w:ins>
      <w:r w:rsidR="00E34381">
        <w:rPr>
          <w:rFonts w:ascii="Times New Roman" w:hAnsi="Times New Roman" w:cs="Times New Roman"/>
          <w:color w:val="242021"/>
          <w:lang w:eastAsia="zh-TW"/>
        </w:rPr>
        <w:t>only</w:t>
      </w:r>
      <w:r>
        <w:rPr>
          <w:rFonts w:ascii="Times New Roman" w:hAnsi="Times New Roman" w:cs="Times New Roman"/>
          <w:color w:val="242021"/>
          <w:lang w:eastAsia="zh-TW"/>
        </w:rPr>
        <w:t xml:space="preserve"> 15 min when mites were forced to contact the </w:t>
      </w:r>
      <w:r w:rsidR="00E34381">
        <w:rPr>
          <w:rFonts w:ascii="Times New Roman" w:hAnsi="Times New Roman" w:cs="Times New Roman"/>
          <w:color w:val="242021"/>
          <w:lang w:val="en-US" w:eastAsia="zh-TW"/>
        </w:rPr>
        <w:t>Python insecticidal cattle ear tag.</w:t>
      </w:r>
    </w:p>
    <w:p w14:paraId="486964B8" w14:textId="77777777" w:rsidR="00E34381" w:rsidRDefault="00E34381" w:rsidP="00E16A26">
      <w:pPr>
        <w:rPr>
          <w:rFonts w:ascii="Times New Roman" w:hAnsi="Times New Roman" w:cs="Times New Roman"/>
          <w:color w:val="242021"/>
          <w:lang w:eastAsia="zh-TW"/>
        </w:rPr>
      </w:pPr>
    </w:p>
    <w:p w14:paraId="1448EC6D" w14:textId="11898B14" w:rsidR="008672C1" w:rsidRPr="008B5283" w:rsidRDefault="00E34381" w:rsidP="00E34381">
      <w:pPr>
        <w:rPr>
          <w:rFonts w:ascii="TimesNewRomanPS" w:hAnsi="TimesNewRomanPS"/>
          <w:color w:val="242021"/>
          <w:lang w:eastAsia="zh-TW"/>
          <w:rPrChange w:id="107" w:author="Xuan Cheng" w:date="2022-12-06T11:33:00Z">
            <w:rPr>
              <w:rFonts w:ascii="Times New Roman" w:hAnsi="Times New Roman" w:cs="Times New Roman"/>
              <w:color w:val="242021"/>
              <w:lang w:eastAsia="zh-TW"/>
            </w:rPr>
          </w:rPrChange>
        </w:rPr>
      </w:pPr>
      <w:r>
        <w:rPr>
          <w:rFonts w:ascii="TimesNewRomanPS" w:eastAsiaTheme="minorEastAsia" w:hAnsi="TimesNewRomanPS"/>
          <w:color w:val="242021"/>
          <w:lang w:eastAsia="zh-TW"/>
        </w:rPr>
        <w:t xml:space="preserve">When using </w:t>
      </w:r>
      <w:r w:rsidRPr="00FB4521">
        <w:rPr>
          <w:rFonts w:ascii="TimesNewRomanPS" w:eastAsiaTheme="minorEastAsia" w:hAnsi="TimesNewRomanPS"/>
          <w:color w:val="242021"/>
          <w:lang w:eastAsia="zh-TW"/>
        </w:rPr>
        <w:t xml:space="preserve">David Grays </w:t>
      </w:r>
      <w:r>
        <w:rPr>
          <w:rFonts w:ascii="TimesNewRomanPS" w:eastAsiaTheme="minorEastAsia" w:hAnsi="TimesNewRomanPS"/>
          <w:color w:val="242021"/>
          <w:lang w:eastAsia="zh-TW"/>
        </w:rPr>
        <w:t>a</w:t>
      </w:r>
      <w:r w:rsidRPr="00FB4521">
        <w:rPr>
          <w:rFonts w:ascii="TimesNewRomanPS" w:eastAsiaTheme="minorEastAsia" w:hAnsi="TimesNewRomanPS"/>
          <w:color w:val="242021"/>
          <w:lang w:eastAsia="zh-TW"/>
        </w:rPr>
        <w:t xml:space="preserve">ntex </w:t>
      </w:r>
      <w:r>
        <w:rPr>
          <w:rFonts w:ascii="TimesNewRomanPS" w:hAnsi="TimesNewRomanPS"/>
          <w:color w:val="242021"/>
          <w:lang w:eastAsia="zh-TW"/>
        </w:rPr>
        <w:t xml:space="preserve">granules in the three-hour bioassay, </w:t>
      </w:r>
      <w:r w:rsidR="00A5734F">
        <w:rPr>
          <w:rFonts w:ascii="Times New Roman" w:hAnsi="Times New Roman" w:cs="Times New Roman"/>
          <w:color w:val="242021"/>
          <w:lang w:eastAsia="zh-TW"/>
        </w:rPr>
        <w:t xml:space="preserve">the </w:t>
      </w:r>
      <w:ins w:id="108" w:author="Xuan Cheng" w:date="2022-12-06T11:33:00Z">
        <w:r w:rsidR="008B5283">
          <w:rPr>
            <w:rFonts w:ascii="Times New Roman" w:hAnsi="Times New Roman" w:cs="Times New Roman"/>
            <w:color w:val="242021"/>
            <w:lang w:eastAsia="zh-TW"/>
          </w:rPr>
          <w:t>mortality of Population 1 mites reached approximately 60% after 1 h regardless of bifenthrin dose</w:t>
        </w:r>
      </w:ins>
      <w:ins w:id="109" w:author="Xuan Cheng" w:date="2022-12-06T11:34:00Z">
        <w:r w:rsidR="008B5283">
          <w:rPr>
            <w:rFonts w:ascii="Times New Roman" w:hAnsi="Times New Roman" w:cs="Times New Roman"/>
            <w:color w:val="242021"/>
            <w:lang w:eastAsia="zh-TW"/>
          </w:rPr>
          <w:t xml:space="preserve"> (0.5g, 5g or 30g)</w:t>
        </w:r>
      </w:ins>
      <w:ins w:id="110" w:author="Xuan Cheng" w:date="2022-12-06T11:33:00Z">
        <w:r w:rsidR="008B5283">
          <w:rPr>
            <w:rFonts w:ascii="Times New Roman" w:hAnsi="Times New Roman" w:cs="Times New Roman"/>
            <w:color w:val="242021"/>
            <w:lang w:eastAsia="zh-TW"/>
          </w:rPr>
          <w:t>, and this remained constant after both 2h and 3h exposure (Figure 1).</w:t>
        </w:r>
      </w:ins>
      <w:ins w:id="111" w:author="Xuan Cheng" w:date="2022-12-06T11:34:00Z">
        <w:r w:rsidR="008B5283">
          <w:rPr>
            <w:rFonts w:ascii="Times New Roman" w:hAnsi="Times New Roman" w:cs="Times New Roman"/>
            <w:color w:val="242021"/>
            <w:lang w:eastAsia="zh-TW"/>
          </w:rPr>
          <w:t xml:space="preserve"> </w:t>
        </w:r>
        <w:r w:rsidR="008B5283">
          <w:rPr>
            <w:rFonts w:ascii="Times New Roman" w:hAnsi="Times New Roman" w:cs="Times New Roman"/>
            <w:color w:val="242021"/>
            <w:lang w:eastAsia="zh-TW"/>
          </w:rPr>
          <w:t>When mites were exposed to the same conditions in the absence of the granules,</w:t>
        </w:r>
        <w:r w:rsidR="008B5283">
          <w:rPr>
            <w:rFonts w:ascii="Times New Roman" w:hAnsi="Times New Roman" w:cs="Times New Roman"/>
            <w:color w:val="242021"/>
            <w:lang w:eastAsia="zh-TW"/>
          </w:rPr>
          <w:t xml:space="preserve"> </w:t>
        </w:r>
      </w:ins>
      <w:ins w:id="112" w:author="Xuan Cheng" w:date="2022-12-06T11:35:00Z">
        <w:r w:rsidR="008B5283">
          <w:rPr>
            <w:rFonts w:ascii="Times New Roman" w:hAnsi="Times New Roman" w:cs="Times New Roman"/>
            <w:color w:val="242021"/>
            <w:lang w:eastAsia="zh-TW"/>
          </w:rPr>
          <w:t>there was very low mortality</w:t>
        </w:r>
        <w:r w:rsidR="008B5283">
          <w:rPr>
            <w:rFonts w:ascii="Times New Roman" w:hAnsi="Times New Roman" w:cs="Times New Roman"/>
            <w:color w:val="242021"/>
            <w:lang w:eastAsia="zh-TW"/>
          </w:rPr>
          <w:t xml:space="preserve"> </w:t>
        </w:r>
        <w:r w:rsidR="008B5283">
          <w:rPr>
            <w:rFonts w:ascii="Times New Roman" w:hAnsi="Times New Roman" w:cs="Times New Roman"/>
            <w:color w:val="242021"/>
            <w:lang w:eastAsia="zh-TW"/>
          </w:rPr>
          <w:t>(4% after 1h, 7% after 2h, and 16% at 3h)</w:t>
        </w:r>
        <w:r w:rsidR="008B5283">
          <w:rPr>
            <w:rFonts w:ascii="Times New Roman" w:hAnsi="Times New Roman" w:cs="Times New Roman"/>
            <w:color w:val="242021"/>
            <w:lang w:eastAsia="zh-TW"/>
          </w:rPr>
          <w:t>. By contr</w:t>
        </w:r>
      </w:ins>
      <w:ins w:id="113" w:author="Xuan Cheng" w:date="2022-12-06T11:36:00Z">
        <w:r w:rsidR="008B5283">
          <w:rPr>
            <w:rFonts w:ascii="Times New Roman" w:hAnsi="Times New Roman" w:cs="Times New Roman"/>
            <w:color w:val="242021"/>
            <w:lang w:eastAsia="zh-TW"/>
          </w:rPr>
          <w:t xml:space="preserve">ast, the </w:t>
        </w:r>
      </w:ins>
      <w:r w:rsidR="00A5734F">
        <w:rPr>
          <w:rFonts w:ascii="Times New Roman" w:hAnsi="Times New Roman" w:cs="Times New Roman"/>
          <w:color w:val="242021"/>
          <w:lang w:eastAsia="zh-TW"/>
        </w:rPr>
        <w:t xml:space="preserve">mortality of </w:t>
      </w:r>
      <w:ins w:id="114" w:author="Xuan Cheng" w:date="2022-12-06T11:32:00Z">
        <w:r w:rsidR="008B5283">
          <w:rPr>
            <w:rFonts w:ascii="Times New Roman" w:hAnsi="Times New Roman" w:cs="Times New Roman"/>
            <w:color w:val="242021"/>
            <w:lang w:eastAsia="zh-TW"/>
          </w:rPr>
          <w:t>Population 2</w:t>
        </w:r>
      </w:ins>
      <w:del w:id="115" w:author="Xuan Cheng" w:date="2022-12-06T11:32:00Z">
        <w:r w:rsidR="00A5734F" w:rsidDel="008B5283">
          <w:rPr>
            <w:rFonts w:ascii="Times New Roman" w:hAnsi="Times New Roman" w:cs="Times New Roman"/>
            <w:color w:val="242021"/>
            <w:lang w:eastAsia="zh-TW"/>
          </w:rPr>
          <w:delText>Tintinara-S</w:delText>
        </w:r>
      </w:del>
      <w:r w:rsidR="00A5734F">
        <w:rPr>
          <w:rFonts w:ascii="Times New Roman" w:hAnsi="Times New Roman" w:cs="Times New Roman"/>
          <w:color w:val="242021"/>
          <w:lang w:eastAsia="zh-TW"/>
        </w:rPr>
        <w:t xml:space="preserve"> </w:t>
      </w:r>
      <w:r>
        <w:rPr>
          <w:rFonts w:ascii="Times New Roman" w:hAnsi="Times New Roman" w:cs="Times New Roman"/>
          <w:color w:val="242021"/>
          <w:lang w:eastAsia="zh-TW"/>
        </w:rPr>
        <w:t xml:space="preserve">mites </w:t>
      </w:r>
      <w:r w:rsidR="00B05C92">
        <w:rPr>
          <w:rFonts w:ascii="Times New Roman" w:hAnsi="Times New Roman" w:cs="Times New Roman"/>
          <w:color w:val="242021"/>
          <w:lang w:eastAsia="zh-TW"/>
        </w:rPr>
        <w:t xml:space="preserve">reached 100% </w:t>
      </w:r>
      <w:r w:rsidR="009379AD">
        <w:rPr>
          <w:rFonts w:ascii="Times New Roman" w:hAnsi="Times New Roman" w:cs="Times New Roman"/>
          <w:color w:val="242021"/>
          <w:lang w:eastAsia="zh-TW"/>
        </w:rPr>
        <w:t>after one hour</w:t>
      </w:r>
      <w:r w:rsidR="00B05C92">
        <w:rPr>
          <w:rFonts w:ascii="Times New Roman" w:hAnsi="Times New Roman" w:cs="Times New Roman"/>
          <w:color w:val="242021"/>
          <w:lang w:eastAsia="zh-TW"/>
        </w:rPr>
        <w:t xml:space="preserve"> at each dose of </w:t>
      </w:r>
      <w:r w:rsidR="00A5734F">
        <w:rPr>
          <w:rFonts w:ascii="Times New Roman" w:hAnsi="Times New Roman" w:cs="Times New Roman"/>
          <w:color w:val="242021"/>
          <w:lang w:eastAsia="zh-TW"/>
        </w:rPr>
        <w:t xml:space="preserve">bifenthrin </w:t>
      </w:r>
      <w:r>
        <w:rPr>
          <w:rFonts w:ascii="Times New Roman" w:hAnsi="Times New Roman" w:cs="Times New Roman"/>
          <w:color w:val="242021"/>
          <w:lang w:eastAsia="zh-TW"/>
        </w:rPr>
        <w:t xml:space="preserve">tested </w:t>
      </w:r>
      <w:r w:rsidR="009379AD">
        <w:rPr>
          <w:rFonts w:ascii="Times New Roman" w:hAnsi="Times New Roman" w:cs="Times New Roman"/>
          <w:color w:val="242021"/>
          <w:lang w:eastAsia="zh-TW"/>
        </w:rPr>
        <w:t>(Figure 1)</w:t>
      </w:r>
      <w:r w:rsidR="00B05C92">
        <w:rPr>
          <w:rFonts w:ascii="Times New Roman" w:hAnsi="Times New Roman" w:cs="Times New Roman"/>
          <w:color w:val="242021"/>
          <w:lang w:eastAsia="zh-TW"/>
        </w:rPr>
        <w:t xml:space="preserve">. </w:t>
      </w:r>
      <w:r>
        <w:rPr>
          <w:rFonts w:ascii="Times New Roman" w:hAnsi="Times New Roman" w:cs="Times New Roman"/>
          <w:color w:val="242021"/>
          <w:lang w:eastAsia="zh-TW"/>
        </w:rPr>
        <w:t xml:space="preserve">When mites were exposed to the same conditions in the absence of </w:t>
      </w:r>
      <w:r w:rsidR="008919CF">
        <w:rPr>
          <w:rFonts w:ascii="Times New Roman" w:hAnsi="Times New Roman" w:cs="Times New Roman"/>
          <w:color w:val="242021"/>
          <w:lang w:eastAsia="zh-TW"/>
        </w:rPr>
        <w:t xml:space="preserve">the granules, there was very low mortality (0% after 1 h, </w:t>
      </w:r>
      <w:r w:rsidR="000E01D3">
        <w:rPr>
          <w:rFonts w:ascii="Times New Roman" w:hAnsi="Times New Roman" w:cs="Times New Roman"/>
          <w:color w:val="242021"/>
          <w:lang w:eastAsia="zh-TW"/>
        </w:rPr>
        <w:t>2</w:t>
      </w:r>
      <w:r w:rsidR="008919CF">
        <w:rPr>
          <w:rFonts w:ascii="Times New Roman" w:hAnsi="Times New Roman" w:cs="Times New Roman"/>
          <w:color w:val="242021"/>
          <w:lang w:eastAsia="zh-TW"/>
        </w:rPr>
        <w:t xml:space="preserve">% after 2h, and </w:t>
      </w:r>
      <w:r w:rsidR="000E01D3">
        <w:rPr>
          <w:rFonts w:ascii="Times New Roman" w:hAnsi="Times New Roman" w:cs="Times New Roman"/>
          <w:color w:val="242021"/>
          <w:lang w:eastAsia="zh-TW"/>
        </w:rPr>
        <w:t>9</w:t>
      </w:r>
      <w:r w:rsidR="008919CF">
        <w:rPr>
          <w:rFonts w:ascii="Times New Roman" w:hAnsi="Times New Roman" w:cs="Times New Roman"/>
          <w:color w:val="242021"/>
          <w:lang w:eastAsia="zh-TW"/>
        </w:rPr>
        <w:t xml:space="preserve">% at 3h). </w:t>
      </w:r>
      <w:r w:rsidR="009379AD">
        <w:rPr>
          <w:rFonts w:ascii="Times New Roman" w:hAnsi="Times New Roman" w:cs="Times New Roman"/>
          <w:color w:val="242021"/>
          <w:lang w:eastAsia="zh-TW"/>
        </w:rPr>
        <w:t>T</w:t>
      </w:r>
      <w:r w:rsidR="00A5734F">
        <w:rPr>
          <w:rFonts w:ascii="Times New Roman" w:hAnsi="Times New Roman" w:cs="Times New Roman"/>
          <w:color w:val="242021"/>
          <w:lang w:eastAsia="zh-TW"/>
        </w:rPr>
        <w:t xml:space="preserve">he </w:t>
      </w:r>
      <w:del w:id="116" w:author="Xuan Cheng" w:date="2022-12-06T11:33:00Z">
        <w:r w:rsidR="00A5734F" w:rsidDel="008B5283">
          <w:rPr>
            <w:rFonts w:ascii="Times New Roman" w:hAnsi="Times New Roman" w:cs="Times New Roman"/>
            <w:color w:val="242021"/>
            <w:lang w:eastAsia="zh-TW"/>
          </w:rPr>
          <w:delText xml:space="preserve">mortality of </w:delText>
        </w:r>
      </w:del>
      <w:del w:id="117" w:author="Xuan Cheng" w:date="2022-12-06T11:31:00Z">
        <w:r w:rsidR="00A5734F" w:rsidDel="008B5283">
          <w:rPr>
            <w:rFonts w:ascii="Times New Roman" w:hAnsi="Times New Roman" w:cs="Times New Roman"/>
            <w:color w:val="242021"/>
            <w:lang w:eastAsia="zh-TW"/>
          </w:rPr>
          <w:delText>Tintinara-R1</w:delText>
        </w:r>
      </w:del>
      <w:del w:id="118" w:author="Xuan Cheng" w:date="2022-12-06T11:33:00Z">
        <w:r w:rsidR="00A5734F" w:rsidDel="008B5283">
          <w:rPr>
            <w:rFonts w:ascii="Times New Roman" w:hAnsi="Times New Roman" w:cs="Times New Roman"/>
            <w:color w:val="242021"/>
            <w:lang w:eastAsia="zh-TW"/>
          </w:rPr>
          <w:delText xml:space="preserve"> </w:delText>
        </w:r>
        <w:r w:rsidR="008919CF" w:rsidDel="008B5283">
          <w:rPr>
            <w:rFonts w:ascii="Times New Roman" w:hAnsi="Times New Roman" w:cs="Times New Roman"/>
            <w:color w:val="242021"/>
            <w:lang w:eastAsia="zh-TW"/>
          </w:rPr>
          <w:delText>mites reached approximately</w:delText>
        </w:r>
        <w:r w:rsidR="00EF66EF" w:rsidDel="008B5283">
          <w:rPr>
            <w:rFonts w:ascii="Times New Roman" w:hAnsi="Times New Roman" w:cs="Times New Roman"/>
            <w:color w:val="242021"/>
            <w:lang w:eastAsia="zh-TW"/>
          </w:rPr>
          <w:delText xml:space="preserve"> </w:delText>
        </w:r>
        <w:r w:rsidR="00344122" w:rsidDel="008B5283">
          <w:rPr>
            <w:rFonts w:ascii="Times New Roman" w:hAnsi="Times New Roman" w:cs="Times New Roman"/>
            <w:color w:val="242021"/>
            <w:lang w:eastAsia="zh-TW"/>
          </w:rPr>
          <w:delText>60%</w:delText>
        </w:r>
        <w:r w:rsidR="0029065F" w:rsidDel="008B5283">
          <w:rPr>
            <w:rFonts w:ascii="Times New Roman" w:hAnsi="Times New Roman" w:cs="Times New Roman"/>
            <w:color w:val="242021"/>
            <w:lang w:eastAsia="zh-TW"/>
          </w:rPr>
          <w:delText xml:space="preserve"> </w:delText>
        </w:r>
        <w:r w:rsidR="008919CF" w:rsidDel="008B5283">
          <w:rPr>
            <w:rFonts w:ascii="Times New Roman" w:hAnsi="Times New Roman" w:cs="Times New Roman"/>
            <w:color w:val="242021"/>
            <w:lang w:eastAsia="zh-TW"/>
          </w:rPr>
          <w:delText>after 1 h</w:delText>
        </w:r>
        <w:r w:rsidR="00801649" w:rsidDel="008B5283">
          <w:rPr>
            <w:rFonts w:ascii="Times New Roman" w:hAnsi="Times New Roman" w:cs="Times New Roman"/>
            <w:color w:val="242021"/>
            <w:lang w:eastAsia="zh-TW"/>
          </w:rPr>
          <w:delText xml:space="preserve"> </w:delText>
        </w:r>
        <w:r w:rsidR="008919CF" w:rsidDel="008B5283">
          <w:rPr>
            <w:rFonts w:ascii="Times New Roman" w:hAnsi="Times New Roman" w:cs="Times New Roman"/>
            <w:color w:val="242021"/>
            <w:lang w:eastAsia="zh-TW"/>
          </w:rPr>
          <w:delText xml:space="preserve">regardless of bifenthrin dose, and this remained constant after both 2h and 3h exposure (Figure 1). </w:delText>
        </w:r>
      </w:del>
      <w:r w:rsidR="008919CF">
        <w:rPr>
          <w:rFonts w:ascii="Times New Roman" w:hAnsi="Times New Roman" w:cs="Times New Roman"/>
          <w:color w:val="242021"/>
          <w:lang w:eastAsia="zh-TW"/>
        </w:rPr>
        <w:t>Once again, the mortality in the control treatment (</w:t>
      </w:r>
      <w:r w:rsidR="008919CF" w:rsidRPr="006F2F66">
        <w:rPr>
          <w:rFonts w:ascii="Times New Roman" w:hAnsi="Times New Roman" w:cs="Times New Roman"/>
          <w:i/>
          <w:iCs/>
          <w:color w:val="242021"/>
          <w:lang w:eastAsia="zh-TW"/>
        </w:rPr>
        <w:t>i.e.</w:t>
      </w:r>
      <w:r w:rsidR="008919CF">
        <w:rPr>
          <w:rFonts w:ascii="Times New Roman" w:hAnsi="Times New Roman" w:cs="Times New Roman"/>
          <w:color w:val="242021"/>
          <w:lang w:eastAsia="zh-TW"/>
        </w:rPr>
        <w:t xml:space="preserve"> in the absence of granules), remined low at all time points (</w:t>
      </w:r>
      <w:r w:rsidR="000E01D3">
        <w:rPr>
          <w:rFonts w:ascii="Times New Roman" w:hAnsi="Times New Roman" w:cs="Times New Roman"/>
          <w:color w:val="242021"/>
          <w:lang w:eastAsia="zh-TW"/>
        </w:rPr>
        <w:t>4</w:t>
      </w:r>
      <w:r w:rsidR="008919CF">
        <w:rPr>
          <w:rFonts w:ascii="Times New Roman" w:hAnsi="Times New Roman" w:cs="Times New Roman"/>
          <w:color w:val="242021"/>
          <w:lang w:eastAsia="zh-TW"/>
        </w:rPr>
        <w:t xml:space="preserve">% after 1h, </w:t>
      </w:r>
      <w:r w:rsidR="000E01D3">
        <w:rPr>
          <w:rFonts w:ascii="Times New Roman" w:hAnsi="Times New Roman" w:cs="Times New Roman"/>
          <w:color w:val="242021"/>
          <w:lang w:eastAsia="zh-TW"/>
        </w:rPr>
        <w:t>7</w:t>
      </w:r>
      <w:r w:rsidR="008919CF">
        <w:rPr>
          <w:rFonts w:ascii="Times New Roman" w:hAnsi="Times New Roman" w:cs="Times New Roman"/>
          <w:color w:val="242021"/>
          <w:lang w:eastAsia="zh-TW"/>
        </w:rPr>
        <w:t xml:space="preserve">% after 2h, and 16% at 3h). </w:t>
      </w:r>
    </w:p>
    <w:p w14:paraId="58B2DB28" w14:textId="77811BCB" w:rsidR="00F00F66" w:rsidRDefault="00F00F66" w:rsidP="0029065F">
      <w:pPr>
        <w:rPr>
          <w:rFonts w:ascii="Times New Roman" w:hAnsi="Times New Roman" w:cs="Times New Roman"/>
          <w:color w:val="242021"/>
          <w:lang w:eastAsia="zh-TW"/>
        </w:rPr>
      </w:pPr>
    </w:p>
    <w:p w14:paraId="090C8F05" w14:textId="5C287FCA" w:rsidR="00AC10C5" w:rsidRDefault="00170E6C" w:rsidP="0041212D">
      <w:pPr>
        <w:rPr>
          <w:rFonts w:ascii="TimesNewRomanPS" w:hAnsi="TimesNewRomanPS" w:hint="eastAsia"/>
          <w:color w:val="242021"/>
          <w:lang w:val="en-US" w:eastAsia="zh-TW"/>
        </w:rPr>
      </w:pPr>
      <w:commentRangeStart w:id="119"/>
      <w:commentRangeStart w:id="120"/>
      <w:r>
        <w:rPr>
          <w:rFonts w:ascii="TimesNewRomanPS" w:hAnsi="TimesNewRomanPS" w:hint="eastAsia"/>
          <w:color w:val="242021"/>
          <w:lang w:val="en-US" w:eastAsia="zh-TW"/>
        </w:rPr>
        <w:t>I</w:t>
      </w:r>
      <w:r>
        <w:rPr>
          <w:rFonts w:ascii="TimesNewRomanPS" w:hAnsi="TimesNewRomanPS"/>
          <w:color w:val="242021"/>
          <w:lang w:val="en-US" w:eastAsia="zh-TW"/>
        </w:rPr>
        <w:t>n the eight</w:t>
      </w:r>
      <w:r w:rsidR="006737AA">
        <w:rPr>
          <w:rFonts w:ascii="TimesNewRomanPS" w:hAnsi="TimesNewRomanPS"/>
          <w:color w:val="242021"/>
          <w:lang w:val="en-US" w:eastAsia="zh-TW"/>
        </w:rPr>
        <w:t>-</w:t>
      </w:r>
      <w:r>
        <w:rPr>
          <w:rFonts w:ascii="TimesNewRomanPS" w:hAnsi="TimesNewRomanPS"/>
          <w:color w:val="242021"/>
          <w:lang w:val="en-US" w:eastAsia="zh-TW"/>
        </w:rPr>
        <w:t>hour bioassay</w:t>
      </w:r>
      <w:r w:rsidR="002C1AF3">
        <w:rPr>
          <w:rFonts w:ascii="TimesNewRomanPS" w:hAnsi="TimesNewRomanPS"/>
          <w:color w:val="242021"/>
          <w:lang w:val="en-US" w:eastAsia="zh-TW"/>
        </w:rPr>
        <w:t xml:space="preserve"> (Figure 2)</w:t>
      </w:r>
      <w:r>
        <w:rPr>
          <w:rFonts w:ascii="TimesNewRomanPS" w:hAnsi="TimesNewRomanPS"/>
          <w:color w:val="242021"/>
          <w:lang w:val="en-US" w:eastAsia="zh-TW"/>
        </w:rPr>
        <w:t xml:space="preserve">, </w:t>
      </w:r>
      <w:r w:rsidR="006737AA">
        <w:rPr>
          <w:rFonts w:ascii="TimesNewRomanPS" w:hAnsi="TimesNewRomanPS"/>
          <w:color w:val="242021"/>
          <w:lang w:val="en-US" w:eastAsia="zh-TW"/>
        </w:rPr>
        <w:t xml:space="preserve">the </w:t>
      </w:r>
      <w:del w:id="121" w:author="Xuan Cheng" w:date="2022-12-06T12:06:00Z">
        <w:r w:rsidR="006737AA" w:rsidDel="00CF2FE9">
          <w:rPr>
            <w:rFonts w:ascii="TimesNewRomanPS" w:hAnsi="TimesNewRomanPS"/>
            <w:color w:val="242021"/>
            <w:lang w:val="en-US" w:eastAsia="zh-TW"/>
          </w:rPr>
          <w:delText>Rokewood</w:delText>
        </w:r>
        <w:r w:rsidR="006205DA" w:rsidDel="00CF2FE9">
          <w:rPr>
            <w:rFonts w:ascii="TimesNewRomanPS" w:hAnsi="TimesNewRomanPS"/>
            <w:color w:val="242021"/>
            <w:lang w:val="en-US" w:eastAsia="zh-TW"/>
          </w:rPr>
          <w:delText>-S</w:delText>
        </w:r>
        <w:r w:rsidR="006737AA" w:rsidDel="00CF2FE9">
          <w:rPr>
            <w:rFonts w:ascii="TimesNewRomanPS" w:hAnsi="TimesNewRomanPS"/>
            <w:color w:val="242021"/>
            <w:lang w:val="en-US" w:eastAsia="zh-TW"/>
          </w:rPr>
          <w:delText xml:space="preserve"> population</w:delText>
        </w:r>
      </w:del>
      <w:ins w:id="122" w:author="Xuan Cheng" w:date="2022-12-06T12:06:00Z">
        <w:r w:rsidR="00CF2FE9">
          <w:rPr>
            <w:rFonts w:ascii="TimesNewRomanPS" w:hAnsi="TimesNewRomanPS"/>
            <w:color w:val="242021"/>
            <w:lang w:val="en-US" w:eastAsia="zh-TW"/>
          </w:rPr>
          <w:t>Population 11</w:t>
        </w:r>
      </w:ins>
      <w:r w:rsidR="00717BF7">
        <w:rPr>
          <w:rFonts w:ascii="TimesNewRomanPS" w:hAnsi="TimesNewRomanPS"/>
          <w:color w:val="242021"/>
          <w:lang w:val="en-US" w:eastAsia="zh-TW"/>
        </w:rPr>
        <w:t xml:space="preserve"> </w:t>
      </w:r>
      <w:r w:rsidR="00EC17A5">
        <w:rPr>
          <w:rFonts w:ascii="TimesNewRomanPS" w:hAnsi="TimesNewRomanPS"/>
          <w:color w:val="242021"/>
          <w:lang w:val="en-US" w:eastAsia="zh-TW"/>
        </w:rPr>
        <w:t>showed low mortality in the</w:t>
      </w:r>
      <w:r w:rsidR="00D3049C">
        <w:rPr>
          <w:rFonts w:ascii="TimesNewRomanPS" w:hAnsi="TimesNewRomanPS"/>
          <w:color w:val="242021"/>
          <w:lang w:val="en-US" w:eastAsia="zh-TW"/>
        </w:rPr>
        <w:t xml:space="preserve"> control</w:t>
      </w:r>
      <w:r w:rsidR="00D3049C">
        <w:rPr>
          <w:rFonts w:ascii="TimesNewRomanPS" w:hAnsi="TimesNewRomanPS" w:hint="eastAsia"/>
          <w:color w:val="242021"/>
          <w:lang w:val="en-US" w:eastAsia="zh-TW"/>
        </w:rPr>
        <w:t xml:space="preserve"> </w:t>
      </w:r>
      <w:r w:rsidR="00EC17A5">
        <w:rPr>
          <w:rFonts w:ascii="TimesNewRomanPS" w:hAnsi="TimesNewRomanPS"/>
          <w:color w:val="242021"/>
          <w:lang w:val="en-US" w:eastAsia="zh-TW"/>
        </w:rPr>
        <w:t>treatment after 1 hour but this increased</w:t>
      </w:r>
      <w:r w:rsidR="007F42BF">
        <w:rPr>
          <w:rFonts w:ascii="TimesNewRomanPS" w:hAnsi="TimesNewRomanPS"/>
          <w:color w:val="242021"/>
          <w:lang w:val="en-US" w:eastAsia="zh-TW"/>
        </w:rPr>
        <w:t xml:space="preserve"> to 28% in the 8</w:t>
      </w:r>
      <w:r w:rsidR="007F42BF" w:rsidRPr="007F42BF">
        <w:rPr>
          <w:rFonts w:ascii="TimesNewRomanPS" w:hAnsi="TimesNewRomanPS"/>
          <w:color w:val="242021"/>
          <w:vertAlign w:val="superscript"/>
          <w:lang w:val="en-US" w:eastAsia="zh-TW"/>
        </w:rPr>
        <w:t>th</w:t>
      </w:r>
      <w:r w:rsidR="007F42BF">
        <w:rPr>
          <w:rFonts w:ascii="TimesNewRomanPS" w:hAnsi="TimesNewRomanPS"/>
          <w:color w:val="242021"/>
          <w:lang w:val="en-US" w:eastAsia="zh-TW"/>
        </w:rPr>
        <w:t xml:space="preserve"> hour, while granules killed 99%</w:t>
      </w:r>
      <w:del w:id="123" w:author="Xuan Cheng" w:date="2022-12-06T12:06:00Z">
        <w:r w:rsidR="007F42BF" w:rsidDel="00CF2FE9">
          <w:rPr>
            <w:rFonts w:ascii="TimesNewRomanPS" w:hAnsi="TimesNewRomanPS"/>
            <w:color w:val="242021"/>
            <w:lang w:val="en-US" w:eastAsia="zh-TW"/>
          </w:rPr>
          <w:delText xml:space="preserve"> of Rokewood</w:delText>
        </w:r>
      </w:del>
      <w:r w:rsidR="007F42BF">
        <w:rPr>
          <w:rFonts w:ascii="TimesNewRomanPS" w:hAnsi="TimesNewRomanPS"/>
          <w:color w:val="242021"/>
          <w:lang w:val="en-US" w:eastAsia="zh-TW"/>
        </w:rPr>
        <w:t xml:space="preserve"> mites </w:t>
      </w:r>
      <w:ins w:id="124" w:author="Xuan Cheng" w:date="2022-12-06T12:06:00Z">
        <w:r w:rsidR="00CF2FE9">
          <w:rPr>
            <w:rFonts w:ascii="TimesNewRomanPS" w:hAnsi="TimesNewRomanPS"/>
            <w:color w:val="242021"/>
            <w:lang w:val="en-US" w:eastAsia="zh-TW"/>
          </w:rPr>
          <w:t xml:space="preserve">of Population 11 </w:t>
        </w:r>
      </w:ins>
      <w:r w:rsidR="007F42BF">
        <w:rPr>
          <w:rFonts w:ascii="TimesNewRomanPS" w:hAnsi="TimesNewRomanPS"/>
          <w:color w:val="242021"/>
          <w:lang w:val="en-US" w:eastAsia="zh-TW"/>
        </w:rPr>
        <w:t>in the 1</w:t>
      </w:r>
      <w:r w:rsidR="007F42BF" w:rsidRPr="006E1426">
        <w:rPr>
          <w:rFonts w:ascii="TimesNewRomanPS" w:hAnsi="TimesNewRomanPS"/>
          <w:color w:val="242021"/>
          <w:vertAlign w:val="superscript"/>
          <w:lang w:val="en-US" w:eastAsia="zh-TW"/>
        </w:rPr>
        <w:t>st</w:t>
      </w:r>
      <w:r w:rsidR="007F42BF">
        <w:rPr>
          <w:rFonts w:ascii="TimesNewRomanPS" w:hAnsi="TimesNewRomanPS"/>
          <w:color w:val="242021"/>
          <w:lang w:val="en-US" w:eastAsia="zh-TW"/>
        </w:rPr>
        <w:t xml:space="preserve"> hour</w:t>
      </w:r>
      <w:r w:rsidR="00AC10C5">
        <w:rPr>
          <w:rFonts w:ascii="TimesNewRomanPS" w:hAnsi="TimesNewRomanPS"/>
          <w:color w:val="242021"/>
          <w:lang w:val="en-US" w:eastAsia="zh-TW"/>
        </w:rPr>
        <w:t xml:space="preserve"> and all mites</w:t>
      </w:r>
      <w:r w:rsidR="00CD7942">
        <w:rPr>
          <w:rFonts w:ascii="TimesNewRomanPS" w:hAnsi="TimesNewRomanPS"/>
          <w:color w:val="242021"/>
          <w:lang w:val="en-US" w:eastAsia="zh-TW"/>
        </w:rPr>
        <w:t xml:space="preserve"> </w:t>
      </w:r>
      <w:r w:rsidR="00EC17A5">
        <w:rPr>
          <w:rFonts w:ascii="TimesNewRomanPS" w:hAnsi="TimesNewRomanPS"/>
          <w:color w:val="242021"/>
          <w:lang w:val="en-US" w:eastAsia="zh-TW"/>
        </w:rPr>
        <w:t xml:space="preserve">were dead by </w:t>
      </w:r>
      <w:r w:rsidR="00CD7942">
        <w:rPr>
          <w:rFonts w:ascii="TimesNewRomanPS" w:hAnsi="TimesNewRomanPS"/>
          <w:color w:val="242021"/>
          <w:lang w:val="en-US" w:eastAsia="zh-TW"/>
        </w:rPr>
        <w:t>the 2</w:t>
      </w:r>
      <w:r w:rsidR="00CD7942" w:rsidRPr="00CD7942">
        <w:rPr>
          <w:rFonts w:ascii="TimesNewRomanPS" w:hAnsi="TimesNewRomanPS"/>
          <w:color w:val="242021"/>
          <w:vertAlign w:val="superscript"/>
          <w:lang w:val="en-US" w:eastAsia="zh-TW"/>
        </w:rPr>
        <w:t>nd</w:t>
      </w:r>
      <w:r w:rsidR="00CD7942">
        <w:rPr>
          <w:rFonts w:ascii="TimesNewRomanPS" w:hAnsi="TimesNewRomanPS"/>
          <w:color w:val="242021"/>
          <w:lang w:val="en-US" w:eastAsia="zh-TW"/>
        </w:rPr>
        <w:t xml:space="preserve"> hour. </w:t>
      </w:r>
      <w:r w:rsidR="00B26DDC">
        <w:rPr>
          <w:rFonts w:ascii="TimesNewRomanPS" w:hAnsi="TimesNewRomanPS"/>
          <w:color w:val="242021"/>
          <w:lang w:val="en-US" w:eastAsia="zh-TW"/>
        </w:rPr>
        <w:t xml:space="preserve">All mites </w:t>
      </w:r>
      <w:r w:rsidR="00EC17A5">
        <w:rPr>
          <w:rFonts w:ascii="TimesNewRomanPS" w:hAnsi="TimesNewRomanPS"/>
          <w:color w:val="242021"/>
          <w:lang w:val="en-US" w:eastAsia="zh-TW"/>
        </w:rPr>
        <w:t xml:space="preserve">from </w:t>
      </w:r>
      <w:r w:rsidR="00B26DDC">
        <w:rPr>
          <w:rFonts w:ascii="TimesNewRomanPS" w:hAnsi="TimesNewRomanPS"/>
          <w:color w:val="242021"/>
          <w:lang w:val="en-US" w:eastAsia="zh-TW"/>
        </w:rPr>
        <w:t>four</w:t>
      </w:r>
      <w:r w:rsidR="00EC17A5">
        <w:rPr>
          <w:rFonts w:ascii="TimesNewRomanPS" w:hAnsi="TimesNewRomanPS"/>
          <w:color w:val="242021"/>
          <w:lang w:val="en-US" w:eastAsia="zh-TW"/>
        </w:rPr>
        <w:t xml:space="preserve"> other</w:t>
      </w:r>
      <w:r w:rsidR="00B26DDC">
        <w:rPr>
          <w:rFonts w:ascii="TimesNewRomanPS" w:hAnsi="TimesNewRomanPS"/>
          <w:color w:val="242021"/>
          <w:lang w:val="en-US" w:eastAsia="zh-TW"/>
        </w:rPr>
        <w:t xml:space="preserve"> populations </w:t>
      </w:r>
      <w:r w:rsidR="00B26DDC">
        <w:rPr>
          <w:rFonts w:ascii="Times New Roman" w:hAnsi="Times New Roman" w:cs="Times New Roman"/>
          <w:color w:val="242021"/>
          <w:lang w:eastAsia="zh-TW"/>
        </w:rPr>
        <w:t>(</w:t>
      </w:r>
      <w:ins w:id="125" w:author="Xuan Cheng" w:date="2022-12-06T12:07:00Z">
        <w:r w:rsidR="00CF2FE9">
          <w:rPr>
            <w:rFonts w:ascii="TimesNewRomanPS" w:hAnsi="TimesNewRomanPS"/>
            <w:color w:val="242021"/>
            <w:lang w:eastAsia="zh-TW"/>
          </w:rPr>
          <w:t>Populations 5 and 8-10</w:t>
        </w:r>
      </w:ins>
      <w:del w:id="126" w:author="Xuan Cheng" w:date="2022-12-06T12:07:00Z">
        <w:r w:rsidR="00B26DDC" w:rsidDel="00CF2FE9">
          <w:rPr>
            <w:rFonts w:ascii="TimesNewRomanPS" w:hAnsi="TimesNewRomanPS"/>
            <w:color w:val="242021"/>
            <w:lang w:eastAsia="zh-TW"/>
          </w:rPr>
          <w:delText>Kellalac</w:delText>
        </w:r>
        <w:r w:rsidR="006205DA" w:rsidDel="00CF2FE9">
          <w:rPr>
            <w:rFonts w:ascii="TimesNewRomanPS" w:hAnsi="TimesNewRomanPS"/>
            <w:color w:val="242021"/>
            <w:lang w:eastAsia="zh-TW"/>
          </w:rPr>
          <w:delText>-S</w:delText>
        </w:r>
        <w:r w:rsidR="00B26DDC" w:rsidDel="00CF2FE9">
          <w:rPr>
            <w:rFonts w:ascii="TimesNewRomanPS" w:hAnsi="TimesNewRomanPS"/>
            <w:color w:val="242021"/>
            <w:lang w:eastAsia="zh-TW"/>
          </w:rPr>
          <w:delText>, Toolondo</w:delText>
        </w:r>
        <w:r w:rsidR="006205DA" w:rsidDel="00CF2FE9">
          <w:rPr>
            <w:rFonts w:ascii="TimesNewRomanPS" w:hAnsi="TimesNewRomanPS"/>
            <w:color w:val="242021"/>
            <w:lang w:eastAsia="zh-TW"/>
          </w:rPr>
          <w:delText>-S</w:delText>
        </w:r>
        <w:r w:rsidR="00B26DDC" w:rsidDel="00CF2FE9">
          <w:rPr>
            <w:rFonts w:ascii="TimesNewRomanPS" w:hAnsi="TimesNewRomanPS"/>
            <w:color w:val="242021"/>
            <w:lang w:eastAsia="zh-TW"/>
          </w:rPr>
          <w:delText>, Keith</w:delText>
        </w:r>
        <w:r w:rsidR="006205DA" w:rsidDel="00CF2FE9">
          <w:rPr>
            <w:rFonts w:ascii="TimesNewRomanPS" w:hAnsi="TimesNewRomanPS"/>
            <w:color w:val="242021"/>
            <w:lang w:eastAsia="zh-TW"/>
          </w:rPr>
          <w:delText>-S</w:delText>
        </w:r>
        <w:r w:rsidR="00B26DDC" w:rsidDel="00CF2FE9">
          <w:rPr>
            <w:rFonts w:ascii="TimesNewRomanPS" w:hAnsi="TimesNewRomanPS"/>
            <w:color w:val="242021"/>
            <w:lang w:eastAsia="zh-TW"/>
          </w:rPr>
          <w:delText>, Tintinara-S</w:delText>
        </w:r>
      </w:del>
      <w:r w:rsidR="00B26DDC">
        <w:rPr>
          <w:rFonts w:ascii="TimesNewRomanPS" w:hAnsi="TimesNewRomanPS"/>
          <w:color w:val="242021"/>
          <w:lang w:eastAsia="zh-TW"/>
        </w:rPr>
        <w:t xml:space="preserve">) were killed by </w:t>
      </w:r>
      <w:r w:rsidR="0041212D">
        <w:rPr>
          <w:rFonts w:ascii="TimesNewRomanPS" w:hAnsi="TimesNewRomanPS"/>
          <w:color w:val="242021"/>
          <w:lang w:val="en-US" w:eastAsia="zh-TW"/>
        </w:rPr>
        <w:t>the</w:t>
      </w:r>
      <w:r w:rsidR="00B26DDC">
        <w:rPr>
          <w:rFonts w:ascii="TimesNewRomanPS" w:hAnsi="TimesNewRomanPS"/>
          <w:color w:val="242021"/>
          <w:lang w:val="en-US" w:eastAsia="zh-TW"/>
        </w:rPr>
        <w:t xml:space="preserve"> granules</w:t>
      </w:r>
      <w:r w:rsidR="00B26DDC">
        <w:rPr>
          <w:rFonts w:ascii="TimesNewRomanPS" w:hAnsi="TimesNewRomanPS" w:hint="eastAsia"/>
          <w:color w:val="242021"/>
          <w:lang w:val="en-US" w:eastAsia="zh-TW"/>
        </w:rPr>
        <w:t xml:space="preserve"> </w:t>
      </w:r>
      <w:r w:rsidR="00EE29E3">
        <w:rPr>
          <w:rFonts w:ascii="TimesNewRomanPS" w:hAnsi="TimesNewRomanPS"/>
          <w:color w:val="242021"/>
          <w:lang w:val="en-US" w:eastAsia="zh-TW"/>
        </w:rPr>
        <w:t>in</w:t>
      </w:r>
      <w:r w:rsidR="002B2794">
        <w:rPr>
          <w:rFonts w:ascii="TimesNewRomanPS" w:hAnsi="TimesNewRomanPS"/>
          <w:color w:val="242021"/>
          <w:lang w:val="en-US" w:eastAsia="zh-TW"/>
        </w:rPr>
        <w:t xml:space="preserve"> the 1</w:t>
      </w:r>
      <w:r w:rsidR="002B2794" w:rsidRPr="00535D14">
        <w:rPr>
          <w:rFonts w:ascii="TimesNewRomanPS" w:hAnsi="TimesNewRomanPS"/>
          <w:color w:val="242021"/>
          <w:vertAlign w:val="superscript"/>
          <w:lang w:val="en-US" w:eastAsia="zh-TW"/>
        </w:rPr>
        <w:t>st</w:t>
      </w:r>
      <w:r w:rsidR="002B2794">
        <w:rPr>
          <w:rFonts w:ascii="TimesNewRomanPS" w:hAnsi="TimesNewRomanPS"/>
          <w:color w:val="242021"/>
          <w:lang w:val="en-US" w:eastAsia="zh-TW"/>
        </w:rPr>
        <w:t xml:space="preserve"> hour</w:t>
      </w:r>
      <w:ins w:id="127" w:author="Xuan Cheng" w:date="2022-12-06T12:07:00Z">
        <w:r w:rsidR="00CF2FE9">
          <w:rPr>
            <w:rFonts w:ascii="TimesNewRomanPS" w:hAnsi="TimesNewRomanPS"/>
            <w:color w:val="242021"/>
            <w:lang w:val="en-US" w:eastAsia="zh-TW"/>
          </w:rPr>
          <w:t xml:space="preserve">, so the mortality </w:t>
        </w:r>
        <w:r w:rsidR="00EA5497">
          <w:rPr>
            <w:rFonts w:ascii="TimesNewRomanPS" w:hAnsi="TimesNewRomanPS"/>
            <w:color w:val="242021"/>
            <w:lang w:val="en-US" w:eastAsia="zh-TW"/>
          </w:rPr>
          <w:t xml:space="preserve">curve of </w:t>
        </w:r>
      </w:ins>
      <w:ins w:id="128" w:author="Xuan Cheng" w:date="2022-12-06T12:08:00Z">
        <w:r w:rsidR="00EA5497">
          <w:rPr>
            <w:rFonts w:ascii="TimesNewRomanPS" w:hAnsi="TimesNewRomanPS"/>
            <w:color w:val="242021"/>
            <w:lang w:val="en-US" w:eastAsia="zh-TW"/>
          </w:rPr>
          <w:t>these four population largely overlapped with Popul</w:t>
        </w:r>
      </w:ins>
      <w:ins w:id="129" w:author="Xuan Cheng" w:date="2022-12-06T12:09:00Z">
        <w:r w:rsidR="00EA5497">
          <w:rPr>
            <w:rFonts w:ascii="TimesNewRomanPS" w:hAnsi="TimesNewRomanPS"/>
            <w:color w:val="242021"/>
            <w:lang w:val="en-US" w:eastAsia="zh-TW"/>
          </w:rPr>
          <w:t>ation 11’s curve</w:t>
        </w:r>
      </w:ins>
      <w:del w:id="130" w:author="Xuan Cheng" w:date="2022-12-06T12:07:00Z">
        <w:r w:rsidR="002B2794" w:rsidDel="00CF2FE9">
          <w:rPr>
            <w:rFonts w:ascii="TimesNewRomanPS" w:hAnsi="TimesNewRomanPS"/>
            <w:color w:val="242021"/>
            <w:lang w:val="en-US" w:eastAsia="zh-TW"/>
          </w:rPr>
          <w:delText xml:space="preserve"> </w:delText>
        </w:r>
        <w:r w:rsidR="00EC17A5" w:rsidDel="00CF2FE9">
          <w:rPr>
            <w:rFonts w:ascii="TimesNewRomanPS" w:hAnsi="TimesNewRomanPS"/>
            <w:color w:val="242021"/>
            <w:lang w:val="en-US" w:eastAsia="zh-TW"/>
          </w:rPr>
          <w:delText>(data not shown)</w:delText>
        </w:r>
      </w:del>
      <w:r w:rsidR="00D50EFC">
        <w:rPr>
          <w:rFonts w:ascii="TimesNewRomanPS" w:hAnsi="TimesNewRomanPS"/>
          <w:color w:val="242021"/>
          <w:lang w:val="en-US" w:eastAsia="zh-TW"/>
        </w:rPr>
        <w:t xml:space="preserve">. </w:t>
      </w:r>
      <w:r w:rsidR="0041212D">
        <w:rPr>
          <w:rFonts w:ascii="TimesNewRomanPS" w:hAnsi="TimesNewRomanPS"/>
          <w:color w:val="242021"/>
          <w:lang w:val="en-US" w:eastAsia="zh-TW"/>
        </w:rPr>
        <w:t xml:space="preserve">The granules killed 93% and 94% mites of </w:t>
      </w:r>
      <w:ins w:id="131" w:author="Xuan Cheng" w:date="2022-12-06T12:10:00Z">
        <w:r w:rsidR="00EA5497">
          <w:rPr>
            <w:rFonts w:ascii="TimesNewRomanPS" w:hAnsi="TimesNewRomanPS"/>
            <w:color w:val="242021"/>
            <w:lang w:val="en-US" w:eastAsia="zh-TW"/>
          </w:rPr>
          <w:t>Populations 4</w:t>
        </w:r>
      </w:ins>
      <w:del w:id="132" w:author="Xuan Cheng" w:date="2022-12-06T12:10:00Z">
        <w:r w:rsidR="0041212D" w:rsidDel="00EA5497">
          <w:rPr>
            <w:rFonts w:ascii="TimesNewRomanPS" w:hAnsi="TimesNewRomanPS"/>
            <w:color w:val="242021"/>
            <w:lang w:val="en-US" w:eastAsia="zh-TW"/>
          </w:rPr>
          <w:delText>Tintinara-R2</w:delText>
        </w:r>
      </w:del>
      <w:r w:rsidR="0041212D">
        <w:rPr>
          <w:rFonts w:ascii="TimesNewRomanPS" w:hAnsi="TimesNewRomanPS"/>
          <w:color w:val="242021"/>
          <w:lang w:val="en-US" w:eastAsia="zh-TW"/>
        </w:rPr>
        <w:t xml:space="preserve"> and </w:t>
      </w:r>
      <w:ins w:id="133" w:author="Xuan Cheng" w:date="2022-12-06T12:10:00Z">
        <w:r w:rsidR="00EA5497">
          <w:rPr>
            <w:rFonts w:ascii="TimesNewRomanPS" w:hAnsi="TimesNewRomanPS"/>
            <w:color w:val="242021"/>
            <w:lang w:val="en-US" w:eastAsia="zh-TW"/>
          </w:rPr>
          <w:t>7</w:t>
        </w:r>
      </w:ins>
      <w:del w:id="134" w:author="Xuan Cheng" w:date="2022-12-06T12:10:00Z">
        <w:r w:rsidR="0041212D" w:rsidDel="00EA5497">
          <w:rPr>
            <w:rFonts w:ascii="TimesNewRomanPS" w:hAnsi="TimesNewRomanPS"/>
            <w:color w:val="242021"/>
            <w:lang w:val="en-US" w:eastAsia="zh-TW"/>
          </w:rPr>
          <w:delText>Willalooka-</w:delText>
        </w:r>
        <w:r w:rsidR="00A6050C" w:rsidDel="00EA5497">
          <w:rPr>
            <w:rFonts w:ascii="TimesNewRomanPS" w:hAnsi="TimesNewRomanPS"/>
            <w:color w:val="242021"/>
            <w:lang w:val="en-US" w:eastAsia="zh-TW"/>
          </w:rPr>
          <w:delText>R</w:delText>
        </w:r>
        <w:r w:rsidR="006205DA" w:rsidDel="00EA5497">
          <w:rPr>
            <w:rFonts w:ascii="TimesNewRomanPS" w:hAnsi="TimesNewRomanPS"/>
            <w:color w:val="242021"/>
            <w:lang w:val="en-US" w:eastAsia="zh-TW"/>
          </w:rPr>
          <w:delText xml:space="preserve">2 </w:delText>
        </w:r>
        <w:r w:rsidR="0041212D" w:rsidDel="00EA5497">
          <w:rPr>
            <w:rFonts w:ascii="TimesNewRomanPS" w:hAnsi="TimesNewRomanPS"/>
            <w:color w:val="242021"/>
            <w:lang w:val="en-US" w:eastAsia="zh-TW"/>
          </w:rPr>
          <w:delText>populations</w:delText>
        </w:r>
      </w:del>
      <w:r w:rsidR="0041212D">
        <w:rPr>
          <w:rFonts w:ascii="TimesNewRomanPS" w:hAnsi="TimesNewRomanPS"/>
          <w:color w:val="242021"/>
          <w:lang w:val="en-US" w:eastAsia="zh-TW"/>
        </w:rPr>
        <w:t xml:space="preserve"> respectively in the 1</w:t>
      </w:r>
      <w:r w:rsidR="0041212D" w:rsidRPr="006E1426">
        <w:rPr>
          <w:rFonts w:ascii="TimesNewRomanPS" w:hAnsi="TimesNewRomanPS"/>
          <w:color w:val="242021"/>
          <w:vertAlign w:val="superscript"/>
          <w:lang w:val="en-US" w:eastAsia="zh-TW"/>
        </w:rPr>
        <w:t>st</w:t>
      </w:r>
      <w:r w:rsidR="0041212D">
        <w:rPr>
          <w:rFonts w:ascii="TimesNewRomanPS" w:hAnsi="TimesNewRomanPS"/>
          <w:color w:val="242021"/>
          <w:lang w:val="en-US" w:eastAsia="zh-TW"/>
        </w:rPr>
        <w:t xml:space="preserve"> hour</w:t>
      </w:r>
      <w:r w:rsidR="00EE29E3">
        <w:rPr>
          <w:rFonts w:ascii="TimesNewRomanPS" w:hAnsi="TimesNewRomanPS"/>
          <w:color w:val="242021"/>
          <w:lang w:val="en-US" w:eastAsia="zh-TW"/>
        </w:rPr>
        <w:t xml:space="preserve"> and mortalities </w:t>
      </w:r>
      <w:r w:rsidR="00EC17A5">
        <w:rPr>
          <w:rFonts w:ascii="TimesNewRomanPS" w:hAnsi="TimesNewRomanPS"/>
          <w:color w:val="242021"/>
          <w:lang w:val="en-US" w:eastAsia="zh-TW"/>
        </w:rPr>
        <w:t xml:space="preserve">in </w:t>
      </w:r>
      <w:r w:rsidR="00EE29E3">
        <w:rPr>
          <w:rFonts w:ascii="TimesNewRomanPS" w:hAnsi="TimesNewRomanPS"/>
          <w:color w:val="242021"/>
          <w:lang w:val="en-US" w:eastAsia="zh-TW"/>
        </w:rPr>
        <w:t>these two populations rose to 99% between the 2</w:t>
      </w:r>
      <w:r w:rsidR="00EE29E3" w:rsidRPr="006E1426">
        <w:rPr>
          <w:rFonts w:ascii="TimesNewRomanPS" w:hAnsi="TimesNewRomanPS"/>
          <w:color w:val="242021"/>
          <w:vertAlign w:val="superscript"/>
          <w:lang w:val="en-US" w:eastAsia="zh-TW"/>
        </w:rPr>
        <w:t>nd</w:t>
      </w:r>
      <w:r w:rsidR="00EE29E3">
        <w:rPr>
          <w:rFonts w:ascii="TimesNewRomanPS" w:hAnsi="TimesNewRomanPS"/>
          <w:color w:val="242021"/>
          <w:lang w:val="en-US" w:eastAsia="zh-TW"/>
        </w:rPr>
        <w:t xml:space="preserve"> and 8</w:t>
      </w:r>
      <w:r w:rsidR="00EE29E3" w:rsidRPr="006E1426">
        <w:rPr>
          <w:rFonts w:ascii="TimesNewRomanPS" w:hAnsi="TimesNewRomanPS"/>
          <w:color w:val="242021"/>
          <w:vertAlign w:val="superscript"/>
          <w:lang w:val="en-US" w:eastAsia="zh-TW"/>
        </w:rPr>
        <w:t>th</w:t>
      </w:r>
      <w:r w:rsidR="00EE29E3">
        <w:rPr>
          <w:rFonts w:ascii="TimesNewRomanPS" w:hAnsi="TimesNewRomanPS"/>
          <w:color w:val="242021"/>
          <w:lang w:val="en-US" w:eastAsia="zh-TW"/>
        </w:rPr>
        <w:t xml:space="preserve"> hours. The mortality </w:t>
      </w:r>
      <w:r w:rsidR="00CD7942">
        <w:rPr>
          <w:rFonts w:ascii="TimesNewRomanPS" w:hAnsi="TimesNewRomanPS"/>
          <w:color w:val="242021"/>
          <w:lang w:val="en-US" w:eastAsia="zh-TW"/>
        </w:rPr>
        <w:t>of Willalooka-</w:t>
      </w:r>
      <w:r w:rsidR="00A6050C">
        <w:rPr>
          <w:rFonts w:ascii="TimesNewRomanPS" w:hAnsi="TimesNewRomanPS"/>
          <w:color w:val="242021"/>
          <w:lang w:val="en-US" w:eastAsia="zh-TW"/>
        </w:rPr>
        <w:t>R</w:t>
      </w:r>
      <w:r w:rsidR="006205DA">
        <w:rPr>
          <w:rFonts w:ascii="TimesNewRomanPS" w:hAnsi="TimesNewRomanPS"/>
          <w:color w:val="242021"/>
          <w:lang w:val="en-US" w:eastAsia="zh-TW"/>
        </w:rPr>
        <w:t xml:space="preserve">1 </w:t>
      </w:r>
      <w:r w:rsidR="00CD7942">
        <w:rPr>
          <w:rFonts w:ascii="TimesNewRomanPS" w:hAnsi="TimesNewRomanPS"/>
          <w:color w:val="242021"/>
          <w:lang w:val="en-US" w:eastAsia="zh-TW"/>
        </w:rPr>
        <w:t>population in the control rose gradually from 5% in the 1</w:t>
      </w:r>
      <w:r w:rsidR="00CD7942" w:rsidRPr="00CD7942">
        <w:rPr>
          <w:rFonts w:ascii="TimesNewRomanPS" w:hAnsi="TimesNewRomanPS"/>
          <w:color w:val="242021"/>
          <w:vertAlign w:val="superscript"/>
          <w:lang w:val="en-US" w:eastAsia="zh-TW"/>
        </w:rPr>
        <w:t>st</w:t>
      </w:r>
      <w:r w:rsidR="00CD7942">
        <w:rPr>
          <w:rFonts w:ascii="TimesNewRomanPS" w:hAnsi="TimesNewRomanPS"/>
          <w:color w:val="242021"/>
          <w:lang w:val="en-US" w:eastAsia="zh-TW"/>
        </w:rPr>
        <w:t xml:space="preserve"> hour to 32% in the 8</w:t>
      </w:r>
      <w:r w:rsidR="00CD7942" w:rsidRPr="007F42BF">
        <w:rPr>
          <w:rFonts w:ascii="TimesNewRomanPS" w:hAnsi="TimesNewRomanPS"/>
          <w:color w:val="242021"/>
          <w:vertAlign w:val="superscript"/>
          <w:lang w:val="en-US" w:eastAsia="zh-TW"/>
        </w:rPr>
        <w:t>th</w:t>
      </w:r>
      <w:r w:rsidR="00CD7942">
        <w:rPr>
          <w:rFonts w:ascii="TimesNewRomanPS" w:hAnsi="TimesNewRomanPS"/>
          <w:color w:val="242021"/>
          <w:lang w:val="en-US" w:eastAsia="zh-TW"/>
        </w:rPr>
        <w:t xml:space="preserve"> hour, while granules killed 86% mites of this population in the 1</w:t>
      </w:r>
      <w:r w:rsidR="00CD7942" w:rsidRPr="00CD7942">
        <w:rPr>
          <w:rFonts w:ascii="TimesNewRomanPS" w:hAnsi="TimesNewRomanPS"/>
          <w:color w:val="242021"/>
          <w:vertAlign w:val="superscript"/>
          <w:lang w:val="en-US" w:eastAsia="zh-TW"/>
        </w:rPr>
        <w:t>st</w:t>
      </w:r>
      <w:r w:rsidR="00CD7942">
        <w:rPr>
          <w:rFonts w:ascii="TimesNewRomanPS" w:hAnsi="TimesNewRomanPS"/>
          <w:color w:val="242021"/>
          <w:lang w:val="en-US" w:eastAsia="zh-TW"/>
        </w:rPr>
        <w:t xml:space="preserve"> hour</w:t>
      </w:r>
      <w:r w:rsidR="00AC10C5">
        <w:rPr>
          <w:rFonts w:ascii="TimesNewRomanPS" w:hAnsi="TimesNewRomanPS"/>
          <w:color w:val="242021"/>
          <w:lang w:val="en-US" w:eastAsia="zh-TW"/>
        </w:rPr>
        <w:t>. The mortality of Willalooka-</w:t>
      </w:r>
      <w:r w:rsidR="00A6050C">
        <w:rPr>
          <w:rFonts w:ascii="TimesNewRomanPS" w:hAnsi="TimesNewRomanPS"/>
          <w:color w:val="242021"/>
          <w:lang w:val="en-US" w:eastAsia="zh-TW"/>
        </w:rPr>
        <w:t>R</w:t>
      </w:r>
      <w:r w:rsidR="006205DA">
        <w:rPr>
          <w:rFonts w:ascii="TimesNewRomanPS" w:hAnsi="TimesNewRomanPS"/>
          <w:color w:val="242021"/>
          <w:lang w:val="en-US" w:eastAsia="zh-TW"/>
        </w:rPr>
        <w:t xml:space="preserve">1 </w:t>
      </w:r>
      <w:r w:rsidR="00AC10C5">
        <w:rPr>
          <w:rFonts w:ascii="TimesNewRomanPS" w:hAnsi="TimesNewRomanPS"/>
          <w:color w:val="242021"/>
          <w:lang w:val="en-US" w:eastAsia="zh-TW"/>
        </w:rPr>
        <w:t>population in the granule treatment rose gradually between 1</w:t>
      </w:r>
      <w:r w:rsidR="00EC17A5">
        <w:rPr>
          <w:rFonts w:ascii="TimesNewRomanPS" w:hAnsi="TimesNewRomanPS"/>
          <w:color w:val="242021"/>
          <w:lang w:val="en-US" w:eastAsia="zh-TW"/>
        </w:rPr>
        <w:t xml:space="preserve"> and 8 hours</w:t>
      </w:r>
      <w:r w:rsidR="00AC10C5">
        <w:rPr>
          <w:rFonts w:ascii="TimesNewRomanPS" w:hAnsi="TimesNewRomanPS"/>
          <w:color w:val="242021"/>
          <w:lang w:val="en-US" w:eastAsia="zh-TW"/>
        </w:rPr>
        <w:t xml:space="preserve"> to 92%.</w:t>
      </w:r>
      <w:r w:rsidR="002013D2">
        <w:rPr>
          <w:rFonts w:ascii="TimesNewRomanPS" w:hAnsi="TimesNewRomanPS"/>
          <w:color w:val="242021"/>
          <w:lang w:val="en-US" w:eastAsia="zh-TW"/>
        </w:rPr>
        <w:t xml:space="preserve"> </w:t>
      </w:r>
      <w:commentRangeEnd w:id="119"/>
      <w:r w:rsidR="00026AB6">
        <w:rPr>
          <w:rStyle w:val="a9"/>
        </w:rPr>
        <w:commentReference w:id="119"/>
      </w:r>
      <w:commentRangeEnd w:id="120"/>
      <w:r w:rsidR="002170FE">
        <w:rPr>
          <w:rStyle w:val="a9"/>
        </w:rPr>
        <w:commentReference w:id="120"/>
      </w:r>
    </w:p>
    <w:p w14:paraId="52BB9818" w14:textId="6592A9D4" w:rsidR="00AC10C5" w:rsidRDefault="00AC10C5" w:rsidP="0041212D">
      <w:pPr>
        <w:rPr>
          <w:rFonts w:ascii="TimesNewRomanPS" w:hAnsi="TimesNewRomanPS" w:hint="eastAsia"/>
          <w:color w:val="242021"/>
          <w:lang w:val="en-US" w:eastAsia="zh-TW"/>
        </w:rPr>
      </w:pPr>
    </w:p>
    <w:p w14:paraId="4191F331" w14:textId="61405F73" w:rsidR="00AC10C5" w:rsidRDefault="00E96632" w:rsidP="0041212D">
      <w:pPr>
        <w:rPr>
          <w:rFonts w:ascii="TimesNewRomanPS" w:hAnsi="TimesNewRomanPS" w:hint="eastAsia"/>
          <w:color w:val="242021"/>
          <w:lang w:val="en-US" w:eastAsia="zh-TW"/>
        </w:rPr>
      </w:pPr>
      <w:r>
        <w:rPr>
          <w:rFonts w:ascii="TimesNewRomanPS" w:hAnsi="TimesNewRomanPS"/>
          <w:color w:val="242021"/>
          <w:lang w:val="en-US" w:eastAsia="zh-TW"/>
        </w:rPr>
        <w:t>Of the</w:t>
      </w:r>
      <w:r w:rsidR="003E7554">
        <w:rPr>
          <w:rFonts w:ascii="TimesNewRomanPS" w:hAnsi="TimesNewRomanPS"/>
          <w:color w:val="242021"/>
          <w:lang w:val="en-US" w:eastAsia="zh-TW"/>
        </w:rPr>
        <w:t xml:space="preserve"> 197 </w:t>
      </w:r>
      <w:r>
        <w:rPr>
          <w:rFonts w:ascii="TimesNewRomanPS" w:hAnsi="TimesNewRomanPS"/>
          <w:color w:val="242021"/>
          <w:lang w:val="en-US" w:eastAsia="zh-TW"/>
        </w:rPr>
        <w:t>mites genotyped, there were</w:t>
      </w:r>
      <w:r w:rsidR="003A0117">
        <w:rPr>
          <w:rFonts w:ascii="TimesNewRomanPS" w:hAnsi="TimesNewRomanPS"/>
          <w:color w:val="242021"/>
          <w:lang w:val="en-US" w:eastAsia="zh-TW"/>
        </w:rPr>
        <w:t xml:space="preserve"> </w:t>
      </w:r>
      <w:r w:rsidR="000D67EF">
        <w:rPr>
          <w:rFonts w:ascii="TimesNewRomanPS" w:hAnsi="TimesNewRomanPS"/>
          <w:color w:val="242021"/>
          <w:lang w:val="en-US" w:eastAsia="zh-TW"/>
        </w:rPr>
        <w:t>115 susceptible homozygotes (SS), 46 heterozygotes (RS) and 36 homozygotes (RR)</w:t>
      </w:r>
      <w:r w:rsidR="003E7554">
        <w:rPr>
          <w:rFonts w:ascii="TimesNewRomanPS" w:hAnsi="TimesNewRomanPS"/>
          <w:color w:val="242021"/>
          <w:lang w:val="en-US" w:eastAsia="zh-TW"/>
        </w:rPr>
        <w:t xml:space="preserve"> (Table </w:t>
      </w:r>
      <w:r w:rsidR="007612D3">
        <w:rPr>
          <w:rFonts w:ascii="TimesNewRomanPS" w:hAnsi="TimesNewRomanPS"/>
          <w:color w:val="242021"/>
          <w:lang w:val="en-US" w:eastAsia="zh-TW"/>
        </w:rPr>
        <w:t>3</w:t>
      </w:r>
      <w:r w:rsidR="003E7554">
        <w:rPr>
          <w:rFonts w:ascii="TimesNewRomanPS" w:hAnsi="TimesNewRomanPS"/>
          <w:color w:val="242021"/>
          <w:lang w:val="en-US" w:eastAsia="zh-TW"/>
        </w:rPr>
        <w:t>)</w:t>
      </w:r>
      <w:r w:rsidR="000D67EF">
        <w:rPr>
          <w:rFonts w:ascii="TimesNewRomanPS" w:hAnsi="TimesNewRomanPS"/>
          <w:color w:val="242021"/>
          <w:lang w:val="en-US" w:eastAsia="zh-TW"/>
        </w:rPr>
        <w:t xml:space="preserve">. </w:t>
      </w:r>
      <w:r w:rsidR="00DF4266">
        <w:rPr>
          <w:rFonts w:ascii="TimesNewRomanPS" w:hAnsi="TimesNewRomanPS"/>
          <w:color w:val="242021"/>
          <w:lang w:val="en-US" w:eastAsia="zh-TW"/>
        </w:rPr>
        <w:t xml:space="preserve">Within </w:t>
      </w:r>
      <w:r w:rsidR="003A1DE1">
        <w:rPr>
          <w:rFonts w:ascii="TimesNewRomanPS" w:hAnsi="TimesNewRomanPS"/>
          <w:color w:val="242021"/>
          <w:lang w:val="en-US" w:eastAsia="zh-TW"/>
        </w:rPr>
        <w:t>an hour, t</w:t>
      </w:r>
      <w:r w:rsidR="0059223F">
        <w:rPr>
          <w:rFonts w:ascii="TimesNewRomanPS" w:hAnsi="TimesNewRomanPS"/>
          <w:color w:val="242021"/>
          <w:lang w:val="en-US" w:eastAsia="zh-TW"/>
        </w:rPr>
        <w:t xml:space="preserve">he bifenthrin granules </w:t>
      </w:r>
      <w:r w:rsidR="00DF4266">
        <w:rPr>
          <w:rFonts w:ascii="TimesNewRomanPS" w:hAnsi="TimesNewRomanPS"/>
          <w:color w:val="242021"/>
          <w:lang w:val="en-US" w:eastAsia="zh-TW"/>
        </w:rPr>
        <w:t xml:space="preserve">had </w:t>
      </w:r>
      <w:r w:rsidR="0059223F">
        <w:rPr>
          <w:rFonts w:ascii="TimesNewRomanPS" w:hAnsi="TimesNewRomanPS"/>
          <w:color w:val="242021"/>
          <w:lang w:val="en-US" w:eastAsia="zh-TW"/>
        </w:rPr>
        <w:t xml:space="preserve">killed 93% </w:t>
      </w:r>
      <w:r w:rsidR="00DF4266">
        <w:rPr>
          <w:rFonts w:ascii="TimesNewRomanPS" w:hAnsi="TimesNewRomanPS"/>
          <w:color w:val="242021"/>
          <w:lang w:val="en-US" w:eastAsia="zh-TW"/>
        </w:rPr>
        <w:t xml:space="preserve">of the </w:t>
      </w:r>
      <w:r w:rsidR="0059223F">
        <w:rPr>
          <w:rFonts w:ascii="TimesNewRomanPS" w:hAnsi="TimesNewRomanPS"/>
          <w:color w:val="242021"/>
          <w:lang w:val="en-US" w:eastAsia="zh-TW"/>
        </w:rPr>
        <w:t xml:space="preserve">SS </w:t>
      </w:r>
      <w:r w:rsidR="00DF4266">
        <w:rPr>
          <w:rFonts w:ascii="TimesNewRomanPS" w:hAnsi="TimesNewRomanPS"/>
          <w:color w:val="242021"/>
          <w:lang w:val="en-US" w:eastAsia="zh-TW"/>
        </w:rPr>
        <w:t xml:space="preserve">mites </w:t>
      </w:r>
      <w:r w:rsidR="0059223F">
        <w:rPr>
          <w:rFonts w:ascii="TimesNewRomanPS" w:hAnsi="TimesNewRomanPS"/>
          <w:color w:val="242021"/>
          <w:lang w:val="en-US" w:eastAsia="zh-TW"/>
        </w:rPr>
        <w:t xml:space="preserve">and </w:t>
      </w:r>
      <w:r w:rsidR="00AA4D32">
        <w:rPr>
          <w:rFonts w:ascii="TimesNewRomanPS" w:hAnsi="TimesNewRomanPS"/>
          <w:color w:val="242021"/>
          <w:lang w:val="en-US" w:eastAsia="zh-TW"/>
        </w:rPr>
        <w:t>93</w:t>
      </w:r>
      <w:r w:rsidR="00DF4266">
        <w:rPr>
          <w:rFonts w:ascii="TimesNewRomanPS" w:hAnsi="TimesNewRomanPS"/>
          <w:color w:val="242021"/>
          <w:lang w:val="en-US" w:eastAsia="zh-TW"/>
        </w:rPr>
        <w:t>%</w:t>
      </w:r>
      <w:r w:rsidR="00AA4D32">
        <w:rPr>
          <w:rFonts w:ascii="TimesNewRomanPS" w:hAnsi="TimesNewRomanPS"/>
          <w:color w:val="242021"/>
          <w:lang w:val="en-US" w:eastAsia="zh-TW"/>
        </w:rPr>
        <w:t xml:space="preserve"> </w:t>
      </w:r>
      <w:r w:rsidR="00DF4266">
        <w:rPr>
          <w:rFonts w:ascii="TimesNewRomanPS" w:hAnsi="TimesNewRomanPS"/>
          <w:color w:val="242021"/>
          <w:lang w:val="en-US" w:eastAsia="zh-TW"/>
        </w:rPr>
        <w:t xml:space="preserve">of the </w:t>
      </w:r>
      <w:r w:rsidR="0059223F">
        <w:rPr>
          <w:rFonts w:ascii="TimesNewRomanPS" w:hAnsi="TimesNewRomanPS"/>
          <w:color w:val="242021"/>
          <w:lang w:val="en-US" w:eastAsia="zh-TW"/>
        </w:rPr>
        <w:t>RS</w:t>
      </w:r>
      <w:r w:rsidR="00DF4266">
        <w:rPr>
          <w:rFonts w:ascii="TimesNewRomanPS" w:hAnsi="TimesNewRomanPS"/>
          <w:color w:val="242021"/>
          <w:lang w:val="en-US" w:eastAsia="zh-TW"/>
        </w:rPr>
        <w:t xml:space="preserve"> mites</w:t>
      </w:r>
      <w:r w:rsidR="00924CAB">
        <w:rPr>
          <w:rFonts w:ascii="TimesNewRomanPS" w:hAnsi="TimesNewRomanPS"/>
          <w:color w:val="242021"/>
          <w:lang w:val="en-US" w:eastAsia="zh-TW"/>
        </w:rPr>
        <w:t xml:space="preserve">, </w:t>
      </w:r>
      <w:r w:rsidR="0059223F">
        <w:rPr>
          <w:rFonts w:ascii="TimesNewRomanPS" w:hAnsi="TimesNewRomanPS"/>
          <w:color w:val="242021"/>
          <w:lang w:val="en-US" w:eastAsia="zh-TW"/>
        </w:rPr>
        <w:t xml:space="preserve">but only </w:t>
      </w:r>
      <w:r w:rsidR="00924CAB">
        <w:rPr>
          <w:rFonts w:ascii="TimesNewRomanPS" w:hAnsi="TimesNewRomanPS"/>
          <w:color w:val="242021"/>
          <w:lang w:val="en-US" w:eastAsia="zh-TW"/>
        </w:rPr>
        <w:t xml:space="preserve">19% </w:t>
      </w:r>
      <w:r w:rsidR="00DF4266">
        <w:rPr>
          <w:rFonts w:ascii="TimesNewRomanPS" w:hAnsi="TimesNewRomanPS"/>
          <w:color w:val="242021"/>
          <w:lang w:val="en-US" w:eastAsia="zh-TW"/>
        </w:rPr>
        <w:t xml:space="preserve">of the </w:t>
      </w:r>
      <w:r w:rsidR="00924CAB">
        <w:rPr>
          <w:rFonts w:ascii="TimesNewRomanPS" w:hAnsi="TimesNewRomanPS"/>
          <w:color w:val="242021"/>
          <w:lang w:val="en-US" w:eastAsia="zh-TW"/>
        </w:rPr>
        <w:t>RR</w:t>
      </w:r>
      <w:r w:rsidR="00DF4266">
        <w:rPr>
          <w:rFonts w:ascii="TimesNewRomanPS" w:hAnsi="TimesNewRomanPS"/>
          <w:color w:val="242021"/>
          <w:lang w:val="en-US" w:eastAsia="zh-TW"/>
        </w:rPr>
        <w:t xml:space="preserve"> mites</w:t>
      </w:r>
      <w:r w:rsidR="0059223F">
        <w:rPr>
          <w:rFonts w:ascii="TimesNewRomanPS" w:hAnsi="TimesNewRomanPS"/>
          <w:color w:val="242021"/>
          <w:lang w:val="en-US" w:eastAsia="zh-TW"/>
        </w:rPr>
        <w:t xml:space="preserve">. </w:t>
      </w:r>
      <w:r w:rsidR="00DF4266">
        <w:rPr>
          <w:rFonts w:ascii="TimesNewRomanPS" w:hAnsi="TimesNewRomanPS"/>
          <w:color w:val="242021"/>
          <w:lang w:val="en-US" w:eastAsia="zh-TW"/>
        </w:rPr>
        <w:t xml:space="preserve">Within </w:t>
      </w:r>
      <w:r w:rsidR="003A1DE1">
        <w:rPr>
          <w:rFonts w:ascii="TimesNewRomanPS" w:hAnsi="TimesNewRomanPS"/>
          <w:color w:val="242021"/>
          <w:lang w:val="en-US" w:eastAsia="zh-TW"/>
        </w:rPr>
        <w:t>three hour</w:t>
      </w:r>
      <w:r w:rsidR="003A1DE1">
        <w:rPr>
          <w:rFonts w:ascii="TimesNewRomanPS" w:hAnsi="TimesNewRomanPS" w:hint="eastAsia"/>
          <w:color w:val="242021"/>
          <w:lang w:val="en-US" w:eastAsia="zh-TW"/>
        </w:rPr>
        <w:t>s</w:t>
      </w:r>
      <w:r w:rsidR="003A1DE1">
        <w:rPr>
          <w:rFonts w:ascii="TimesNewRomanPS" w:hAnsi="TimesNewRomanPS"/>
          <w:color w:val="242021"/>
          <w:lang w:val="en-US" w:eastAsia="zh-TW"/>
        </w:rPr>
        <w:t xml:space="preserve">, the bifenthrin granules </w:t>
      </w:r>
      <w:r w:rsidR="00DF4266">
        <w:rPr>
          <w:rFonts w:ascii="TimesNewRomanPS" w:hAnsi="TimesNewRomanPS"/>
          <w:color w:val="242021"/>
          <w:lang w:val="en-US" w:eastAsia="zh-TW"/>
        </w:rPr>
        <w:t xml:space="preserve">had </w:t>
      </w:r>
      <w:r w:rsidR="003A1DE1">
        <w:rPr>
          <w:rFonts w:ascii="TimesNewRomanPS" w:hAnsi="TimesNewRomanPS"/>
          <w:color w:val="242021"/>
          <w:lang w:val="en-US" w:eastAsia="zh-TW"/>
        </w:rPr>
        <w:t xml:space="preserve">killed 99% </w:t>
      </w:r>
      <w:r w:rsidR="00DF4266">
        <w:rPr>
          <w:rFonts w:ascii="TimesNewRomanPS" w:hAnsi="TimesNewRomanPS"/>
          <w:color w:val="242021"/>
          <w:lang w:val="en-US" w:eastAsia="zh-TW"/>
        </w:rPr>
        <w:t xml:space="preserve">of the </w:t>
      </w:r>
      <w:r w:rsidR="003A1DE1">
        <w:rPr>
          <w:rFonts w:ascii="TimesNewRomanPS" w:hAnsi="TimesNewRomanPS"/>
          <w:color w:val="242021"/>
          <w:lang w:val="en-US" w:eastAsia="zh-TW"/>
        </w:rPr>
        <w:t xml:space="preserve">SS </w:t>
      </w:r>
      <w:r w:rsidR="00DF4266">
        <w:rPr>
          <w:rFonts w:ascii="TimesNewRomanPS" w:hAnsi="TimesNewRomanPS"/>
          <w:color w:val="242021"/>
          <w:lang w:val="en-US" w:eastAsia="zh-TW"/>
        </w:rPr>
        <w:t xml:space="preserve">mites </w:t>
      </w:r>
      <w:r w:rsidR="003A1DE1">
        <w:rPr>
          <w:rFonts w:ascii="TimesNewRomanPS" w:hAnsi="TimesNewRomanPS"/>
          <w:color w:val="242021"/>
          <w:lang w:val="en-US" w:eastAsia="zh-TW"/>
        </w:rPr>
        <w:t xml:space="preserve">and </w:t>
      </w:r>
      <w:r w:rsidR="00DF4266">
        <w:rPr>
          <w:rFonts w:ascii="TimesNewRomanPS" w:hAnsi="TimesNewRomanPS"/>
          <w:color w:val="242021"/>
          <w:lang w:val="en-US" w:eastAsia="zh-TW"/>
        </w:rPr>
        <w:t xml:space="preserve">all of the </w:t>
      </w:r>
      <w:r w:rsidR="003A1DE1">
        <w:rPr>
          <w:rFonts w:ascii="TimesNewRomanPS" w:hAnsi="TimesNewRomanPS"/>
          <w:color w:val="242021"/>
          <w:lang w:val="en-US" w:eastAsia="zh-TW"/>
        </w:rPr>
        <w:t>100% RS</w:t>
      </w:r>
      <w:r w:rsidR="00DF4266">
        <w:rPr>
          <w:rFonts w:ascii="TimesNewRomanPS" w:hAnsi="TimesNewRomanPS"/>
          <w:color w:val="242021"/>
          <w:lang w:val="en-US" w:eastAsia="zh-TW"/>
        </w:rPr>
        <w:t xml:space="preserve"> mites</w:t>
      </w:r>
      <w:r w:rsidR="003A1DE1">
        <w:rPr>
          <w:rFonts w:ascii="TimesNewRomanPS" w:hAnsi="TimesNewRomanPS"/>
          <w:color w:val="242021"/>
          <w:lang w:val="en-US" w:eastAsia="zh-TW"/>
        </w:rPr>
        <w:t xml:space="preserve">, </w:t>
      </w:r>
      <w:r w:rsidR="00DF4266">
        <w:rPr>
          <w:rFonts w:ascii="TimesNewRomanPS" w:hAnsi="TimesNewRomanPS"/>
          <w:color w:val="242021"/>
          <w:lang w:val="en-US" w:eastAsia="zh-TW"/>
        </w:rPr>
        <w:t>whereas</w:t>
      </w:r>
      <w:r w:rsidR="003A1DE1">
        <w:rPr>
          <w:rFonts w:ascii="TimesNewRomanPS" w:hAnsi="TimesNewRomanPS"/>
          <w:color w:val="242021"/>
          <w:lang w:val="en-US" w:eastAsia="zh-TW"/>
        </w:rPr>
        <w:t xml:space="preserve"> 19% </w:t>
      </w:r>
      <w:r w:rsidR="00DF4266">
        <w:rPr>
          <w:rFonts w:ascii="TimesNewRomanPS" w:hAnsi="TimesNewRomanPS"/>
          <w:color w:val="242021"/>
          <w:lang w:val="en-US" w:eastAsia="zh-TW"/>
        </w:rPr>
        <w:t xml:space="preserve">of the </w:t>
      </w:r>
      <w:r w:rsidR="003A1DE1">
        <w:rPr>
          <w:rFonts w:ascii="TimesNewRomanPS" w:hAnsi="TimesNewRomanPS"/>
          <w:color w:val="242021"/>
          <w:lang w:val="en-US" w:eastAsia="zh-TW"/>
        </w:rPr>
        <w:t>RR</w:t>
      </w:r>
      <w:r w:rsidR="00DF4266">
        <w:rPr>
          <w:rFonts w:ascii="TimesNewRomanPS" w:hAnsi="TimesNewRomanPS"/>
          <w:color w:val="242021"/>
          <w:lang w:val="en-US" w:eastAsia="zh-TW"/>
        </w:rPr>
        <w:t xml:space="preserve"> mites were still alive</w:t>
      </w:r>
      <w:r w:rsidR="003A1DE1">
        <w:rPr>
          <w:rFonts w:ascii="TimesNewRomanPS" w:hAnsi="TimesNewRomanPS"/>
          <w:color w:val="242021"/>
          <w:lang w:val="en-US" w:eastAsia="zh-TW"/>
        </w:rPr>
        <w:t xml:space="preserve">. </w:t>
      </w:r>
      <w:r w:rsidR="00DF4266">
        <w:rPr>
          <w:rFonts w:ascii="TimesNewRomanPS" w:hAnsi="TimesNewRomanPS"/>
          <w:color w:val="242021"/>
          <w:lang w:val="en-US" w:eastAsia="zh-TW"/>
        </w:rPr>
        <w:t xml:space="preserve">After </w:t>
      </w:r>
      <w:r w:rsidR="003A1DE1">
        <w:rPr>
          <w:rFonts w:ascii="TimesNewRomanPS" w:hAnsi="TimesNewRomanPS"/>
          <w:color w:val="242021"/>
          <w:lang w:val="en-US" w:eastAsia="zh-TW"/>
        </w:rPr>
        <w:t xml:space="preserve">8 hours, the bifenthrin granules </w:t>
      </w:r>
      <w:r w:rsidR="00DF4266">
        <w:rPr>
          <w:rFonts w:ascii="TimesNewRomanPS" w:hAnsi="TimesNewRomanPS"/>
          <w:color w:val="242021"/>
          <w:lang w:val="en-US" w:eastAsia="zh-TW"/>
        </w:rPr>
        <w:t xml:space="preserve">had </w:t>
      </w:r>
      <w:r w:rsidR="003A1DE1">
        <w:rPr>
          <w:rFonts w:ascii="TimesNewRomanPS" w:hAnsi="TimesNewRomanPS"/>
          <w:color w:val="242021"/>
          <w:lang w:val="en-US" w:eastAsia="zh-TW"/>
        </w:rPr>
        <w:t xml:space="preserve">killed all SS and RS </w:t>
      </w:r>
      <w:r w:rsidR="00DF4266">
        <w:rPr>
          <w:rFonts w:ascii="TimesNewRomanPS" w:hAnsi="TimesNewRomanPS"/>
          <w:color w:val="242021"/>
          <w:lang w:val="en-US" w:eastAsia="zh-TW"/>
        </w:rPr>
        <w:t>mites</w:t>
      </w:r>
      <w:r w:rsidR="003A1DE1">
        <w:rPr>
          <w:rFonts w:ascii="TimesNewRomanPS" w:hAnsi="TimesNewRomanPS"/>
          <w:color w:val="242021"/>
          <w:lang w:val="en-US" w:eastAsia="zh-TW"/>
        </w:rPr>
        <w:t xml:space="preserve">, but only </w:t>
      </w:r>
      <w:r w:rsidR="00AA4D32">
        <w:rPr>
          <w:rFonts w:ascii="TimesNewRomanPS" w:hAnsi="TimesNewRomanPS"/>
          <w:color w:val="242021"/>
          <w:lang w:val="en-US" w:eastAsia="zh-TW"/>
        </w:rPr>
        <w:t xml:space="preserve">33% </w:t>
      </w:r>
      <w:r w:rsidR="00DF4266">
        <w:rPr>
          <w:rFonts w:ascii="TimesNewRomanPS" w:hAnsi="TimesNewRomanPS"/>
          <w:color w:val="242021"/>
          <w:lang w:val="en-US" w:eastAsia="zh-TW"/>
        </w:rPr>
        <w:t xml:space="preserve">of the </w:t>
      </w:r>
      <w:r w:rsidR="00AA4D32">
        <w:rPr>
          <w:rFonts w:ascii="TimesNewRomanPS" w:hAnsi="TimesNewRomanPS"/>
          <w:color w:val="242021"/>
          <w:lang w:val="en-US" w:eastAsia="zh-TW"/>
        </w:rPr>
        <w:t>RR</w:t>
      </w:r>
      <w:r w:rsidR="00DF4266">
        <w:rPr>
          <w:rFonts w:ascii="TimesNewRomanPS" w:hAnsi="TimesNewRomanPS"/>
          <w:color w:val="242021"/>
          <w:lang w:val="en-US" w:eastAsia="zh-TW"/>
        </w:rPr>
        <w:t xml:space="preserve"> mites</w:t>
      </w:r>
      <w:r w:rsidR="00AA4D32">
        <w:rPr>
          <w:rFonts w:ascii="TimesNewRomanPS" w:hAnsi="TimesNewRomanPS"/>
          <w:color w:val="242021"/>
          <w:lang w:val="en-US" w:eastAsia="zh-TW"/>
        </w:rPr>
        <w:t xml:space="preserve">. </w:t>
      </w:r>
    </w:p>
    <w:p w14:paraId="01E900FD" w14:textId="7B4D7BB2" w:rsidR="00AC10C5" w:rsidRDefault="00AC10C5" w:rsidP="0041212D">
      <w:pPr>
        <w:rPr>
          <w:rFonts w:ascii="TimesNewRomanPS" w:hAnsi="TimesNewRomanPS" w:hint="eastAsia"/>
          <w:color w:val="242021"/>
          <w:lang w:eastAsia="zh-TW"/>
        </w:rPr>
      </w:pPr>
    </w:p>
    <w:p w14:paraId="65F00003" w14:textId="145A13A3" w:rsidR="00123E7A" w:rsidRDefault="00232AD4" w:rsidP="0041212D">
      <w:pPr>
        <w:rPr>
          <w:rFonts w:ascii="Times New Roman" w:hAnsi="Times New Roman" w:cs="Times New Roman"/>
        </w:rPr>
      </w:pPr>
      <w:r w:rsidRPr="000772A6">
        <w:rPr>
          <w:rFonts w:ascii="Times New Roman" w:hAnsi="Times New Roman" w:cs="Times New Roman"/>
        </w:rPr>
        <w:t xml:space="preserve">In the above tested products, David Grays Antex insecticide granules identified the resistant mites clearly and </w:t>
      </w:r>
      <w:commentRangeStart w:id="135"/>
      <w:commentRangeStart w:id="136"/>
      <w:r w:rsidRPr="000772A6">
        <w:rPr>
          <w:rFonts w:ascii="Times New Roman" w:hAnsi="Times New Roman" w:cs="Times New Roman"/>
        </w:rPr>
        <w:t>conveniently</w:t>
      </w:r>
      <w:r>
        <w:rPr>
          <w:rFonts w:ascii="Times New Roman" w:hAnsi="Times New Roman" w:cs="Times New Roman"/>
        </w:rPr>
        <w:t xml:space="preserve">. </w:t>
      </w:r>
      <w:r w:rsidR="00123E7A">
        <w:rPr>
          <w:rFonts w:ascii="Times New Roman" w:hAnsi="Times New Roman" w:cs="Times New Roman"/>
        </w:rPr>
        <w:t xml:space="preserve">The quantity of granules added for the bioassay could be very flexible because the mortality at the 3h bioassay between different quantities of granules </w:t>
      </w:r>
      <w:r w:rsidR="008053F1">
        <w:rPr>
          <w:rFonts w:ascii="Times New Roman" w:hAnsi="Times New Roman" w:cs="Times New Roman"/>
        </w:rPr>
        <w:t xml:space="preserve">(0.5-30g) </w:t>
      </w:r>
      <w:r w:rsidR="00123E7A">
        <w:rPr>
          <w:rFonts w:ascii="Times New Roman" w:hAnsi="Times New Roman" w:cs="Times New Roman"/>
        </w:rPr>
        <w:t xml:space="preserve">were almost the same, but only differed between populations. </w:t>
      </w:r>
      <w:r w:rsidR="008053F1">
        <w:rPr>
          <w:rFonts w:ascii="Times New Roman" w:hAnsi="Times New Roman" w:cs="Times New Roman"/>
        </w:rPr>
        <w:t xml:space="preserve">We suggested to use 0.5 granules which only covered 5%-10% bottom area of the container and therefore mites can be observed easier. </w:t>
      </w:r>
      <w:r w:rsidR="0019045A">
        <w:rPr>
          <w:rFonts w:ascii="Times New Roman" w:hAnsi="Times New Roman" w:cs="Times New Roman"/>
        </w:rPr>
        <w:t>T</w:t>
      </w:r>
      <w:r>
        <w:rPr>
          <w:rFonts w:ascii="Times New Roman" w:hAnsi="Times New Roman" w:cs="Times New Roman"/>
        </w:rPr>
        <w:t>he</w:t>
      </w:r>
      <w:r w:rsidR="008053F1">
        <w:rPr>
          <w:rFonts w:ascii="Times New Roman" w:hAnsi="Times New Roman" w:cs="Times New Roman"/>
        </w:rPr>
        <w:t xml:space="preserve"> 0.5g</w:t>
      </w:r>
      <w:r>
        <w:rPr>
          <w:rFonts w:ascii="Times New Roman" w:hAnsi="Times New Roman" w:cs="Times New Roman"/>
        </w:rPr>
        <w:t xml:space="preserve"> granules killed almost all </w:t>
      </w:r>
      <w:r w:rsidR="0019045A">
        <w:rPr>
          <w:rFonts w:ascii="Times New Roman" w:hAnsi="Times New Roman" w:cs="Times New Roman"/>
        </w:rPr>
        <w:t xml:space="preserve">mites of </w:t>
      </w:r>
      <w:r>
        <w:rPr>
          <w:rFonts w:ascii="Times New Roman" w:hAnsi="Times New Roman" w:cs="Times New Roman"/>
        </w:rPr>
        <w:t>SS and RS, while the majority of RR survived</w:t>
      </w:r>
      <w:r w:rsidR="0019045A">
        <w:rPr>
          <w:rFonts w:ascii="Times New Roman" w:hAnsi="Times New Roman" w:cs="Times New Roman"/>
        </w:rPr>
        <w:t xml:space="preserve"> with 3-8h bioassay. </w:t>
      </w:r>
      <w:commentRangeEnd w:id="135"/>
      <w:r w:rsidR="007228C0">
        <w:rPr>
          <w:rStyle w:val="a9"/>
        </w:rPr>
        <w:commentReference w:id="135"/>
      </w:r>
      <w:commentRangeEnd w:id="136"/>
      <w:r w:rsidR="00844EC3">
        <w:rPr>
          <w:rStyle w:val="a9"/>
        </w:rPr>
        <w:commentReference w:id="136"/>
      </w:r>
    </w:p>
    <w:p w14:paraId="79E11CFD" w14:textId="388BABC1" w:rsidR="008053F1" w:rsidRPr="0019045A" w:rsidRDefault="00874DD3" w:rsidP="0041212D">
      <w:pPr>
        <w:rPr>
          <w:rFonts w:ascii="Times New Roman" w:hAnsi="Times New Roman" w:cs="Times New Roman"/>
        </w:rPr>
      </w:pPr>
      <w:ins w:id="137" w:author="Xuan Cheng" w:date="2022-12-06T11:38:00Z">
        <w:r>
          <w:rPr>
            <w:rFonts w:ascii="Times New Roman" w:hAnsi="Times New Roman" w:cs="Times New Roman"/>
            <w:noProof/>
          </w:rPr>
          <w:lastRenderedPageBreak/>
          <w:drawing>
            <wp:inline distT="0" distB="0" distL="0" distR="0" wp14:anchorId="12013A2B" wp14:editId="4201B685">
              <wp:extent cx="5718810" cy="3114947"/>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919" cy="3118819"/>
                      </a:xfrm>
                      <a:prstGeom prst="rect">
                        <a:avLst/>
                      </a:prstGeom>
                      <a:noFill/>
                    </pic:spPr>
                  </pic:pic>
                </a:graphicData>
              </a:graphic>
            </wp:inline>
          </w:drawing>
        </w:r>
      </w:ins>
    </w:p>
    <w:p w14:paraId="6E701DD6" w14:textId="1C9EE8A3" w:rsidR="003E7554" w:rsidRPr="00A07B75" w:rsidDel="00874DD3" w:rsidRDefault="003E7554" w:rsidP="0041212D">
      <w:pPr>
        <w:rPr>
          <w:del w:id="138" w:author="Xuan Cheng" w:date="2022-12-06T11:38:00Z"/>
          <w:rFonts w:ascii="TimesNewRomanPS" w:hAnsi="TimesNewRomanPS" w:hint="eastAsia"/>
          <w:color w:val="242021"/>
          <w:lang w:eastAsia="zh-TW"/>
        </w:rPr>
      </w:pPr>
    </w:p>
    <w:p w14:paraId="2DE8EE21" w14:textId="02D26A69" w:rsidR="003E7554" w:rsidDel="00874DD3" w:rsidRDefault="003E7554" w:rsidP="003E7554">
      <w:pPr>
        <w:rPr>
          <w:del w:id="139" w:author="Xuan Cheng" w:date="2022-12-06T11:38:00Z"/>
          <w:rFonts w:ascii="Times New Roman" w:hAnsi="Times New Roman" w:cs="Times New Roman"/>
          <w:color w:val="242021"/>
          <w:lang w:eastAsia="zh-TW"/>
        </w:rPr>
      </w:pPr>
      <w:del w:id="140" w:author="Xuan Cheng" w:date="2022-12-06T11:17:00Z">
        <w:r w:rsidDel="00277EDF">
          <w:rPr>
            <w:noProof/>
          </w:rPr>
          <w:drawing>
            <wp:inline distT="0" distB="0" distL="0" distR="0" wp14:anchorId="081C0106" wp14:editId="1D5BC04D">
              <wp:extent cx="5727700" cy="3142615"/>
              <wp:effectExtent l="0" t="0" r="635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142615"/>
                      </a:xfrm>
                      <a:prstGeom prst="rect">
                        <a:avLst/>
                      </a:prstGeom>
                      <a:noFill/>
                      <a:ln>
                        <a:noFill/>
                      </a:ln>
                    </pic:spPr>
                  </pic:pic>
                </a:graphicData>
              </a:graphic>
            </wp:inline>
          </w:drawing>
        </w:r>
      </w:del>
    </w:p>
    <w:p w14:paraId="5C042B33" w14:textId="3E302B8B" w:rsidR="003E7554" w:rsidRDefault="003E7554" w:rsidP="003E7554">
      <w:pPr>
        <w:rPr>
          <w:rFonts w:ascii="Times New Roman" w:hAnsi="Times New Roman" w:cs="Times New Roman"/>
          <w:color w:val="242021"/>
          <w:lang w:eastAsia="zh-TW"/>
        </w:rPr>
      </w:pPr>
      <w:r>
        <w:rPr>
          <w:rFonts w:ascii="Times New Roman" w:hAnsi="Times New Roman" w:cs="Times New Roman" w:hint="eastAsia"/>
          <w:color w:val="242021"/>
          <w:lang w:eastAsia="zh-TW"/>
        </w:rPr>
        <w:t>F</w:t>
      </w:r>
      <w:r>
        <w:rPr>
          <w:rFonts w:ascii="Times New Roman" w:hAnsi="Times New Roman" w:cs="Times New Roman"/>
          <w:color w:val="242021"/>
          <w:lang w:eastAsia="zh-TW"/>
        </w:rPr>
        <w:t xml:space="preserve">igure 1. Three-hour mortalities of </w:t>
      </w:r>
      <w:ins w:id="141" w:author="Xuan Cheng" w:date="2022-12-06T11:38:00Z">
        <w:r w:rsidR="00874DD3">
          <w:rPr>
            <w:rFonts w:ascii="Times New Roman" w:hAnsi="Times New Roman" w:cs="Times New Roman"/>
            <w:color w:val="242021"/>
            <w:lang w:eastAsia="zh-TW"/>
          </w:rPr>
          <w:t>Populations</w:t>
        </w:r>
      </w:ins>
      <w:del w:id="142" w:author="Xuan Cheng" w:date="2022-12-06T11:38:00Z">
        <w:r w:rsidDel="00874DD3">
          <w:rPr>
            <w:rFonts w:ascii="Times New Roman" w:hAnsi="Times New Roman" w:cs="Times New Roman"/>
            <w:color w:val="242021"/>
            <w:lang w:eastAsia="zh-TW"/>
          </w:rPr>
          <w:delText>Tintinara-S</w:delText>
        </w:r>
      </w:del>
      <w:r>
        <w:rPr>
          <w:rFonts w:ascii="Times New Roman" w:hAnsi="Times New Roman" w:cs="Times New Roman"/>
          <w:color w:val="242021"/>
          <w:lang w:eastAsia="zh-TW"/>
        </w:rPr>
        <w:t xml:space="preserve"> </w:t>
      </w:r>
      <w:ins w:id="143" w:author="Xuan Cheng" w:date="2022-12-06T11:38:00Z">
        <w:r w:rsidR="00874DD3">
          <w:rPr>
            <w:rFonts w:ascii="Times New Roman" w:hAnsi="Times New Roman" w:cs="Times New Roman"/>
            <w:color w:val="242021"/>
            <w:lang w:eastAsia="zh-TW"/>
          </w:rPr>
          <w:t xml:space="preserve">1 </w:t>
        </w:r>
      </w:ins>
      <w:r>
        <w:rPr>
          <w:rFonts w:ascii="Times New Roman" w:hAnsi="Times New Roman" w:cs="Times New Roman"/>
          <w:color w:val="242021"/>
          <w:lang w:eastAsia="zh-TW"/>
        </w:rPr>
        <w:t xml:space="preserve">and </w:t>
      </w:r>
      <w:ins w:id="144" w:author="Xuan Cheng" w:date="2022-12-06T11:39:00Z">
        <w:r w:rsidR="00874DD3">
          <w:rPr>
            <w:rFonts w:ascii="Times New Roman" w:hAnsi="Times New Roman" w:cs="Times New Roman"/>
            <w:color w:val="242021"/>
            <w:lang w:eastAsia="zh-TW"/>
          </w:rPr>
          <w:t>2</w:t>
        </w:r>
      </w:ins>
      <w:del w:id="145" w:author="Xuan Cheng" w:date="2022-12-06T11:39:00Z">
        <w:r w:rsidDel="00874DD3">
          <w:rPr>
            <w:rFonts w:ascii="Times New Roman" w:hAnsi="Times New Roman" w:cs="Times New Roman"/>
            <w:color w:val="242021"/>
            <w:lang w:eastAsia="zh-TW"/>
          </w:rPr>
          <w:delText>Tintinara-R</w:delText>
        </w:r>
      </w:del>
      <w:del w:id="146" w:author="Xuan Cheng" w:date="2022-12-06T11:38:00Z">
        <w:r w:rsidDel="00874DD3">
          <w:rPr>
            <w:rFonts w:ascii="Times New Roman" w:hAnsi="Times New Roman" w:cs="Times New Roman"/>
            <w:color w:val="242021"/>
            <w:lang w:eastAsia="zh-TW"/>
          </w:rPr>
          <w:delText>1</w:delText>
        </w:r>
      </w:del>
      <w:del w:id="147" w:author="Xuan Cheng" w:date="2022-12-06T11:39:00Z">
        <w:r w:rsidDel="00874DD3">
          <w:rPr>
            <w:rFonts w:ascii="Times New Roman" w:hAnsi="Times New Roman" w:cs="Times New Roman"/>
            <w:color w:val="242021"/>
            <w:lang w:eastAsia="zh-TW"/>
          </w:rPr>
          <w:delText xml:space="preserve"> populations</w:delText>
        </w:r>
      </w:del>
      <w:r>
        <w:rPr>
          <w:rFonts w:ascii="Times New Roman" w:hAnsi="Times New Roman" w:cs="Times New Roman"/>
          <w:color w:val="242021"/>
          <w:lang w:eastAsia="zh-TW"/>
        </w:rPr>
        <w:t xml:space="preserve"> in the groups of control and three doses of bifenthrin granules.</w:t>
      </w:r>
      <w:del w:id="148" w:author="Xuan Cheng" w:date="2022-12-06T11:39:00Z">
        <w:r w:rsidDel="00874DD3">
          <w:rPr>
            <w:rFonts w:ascii="Times New Roman" w:hAnsi="Times New Roman" w:cs="Times New Roman"/>
            <w:color w:val="242021"/>
            <w:lang w:eastAsia="zh-TW"/>
          </w:rPr>
          <w:delText xml:space="preserve"> The mortality of Tintinara-S </w:delText>
        </w:r>
        <w:r w:rsidR="007228C0" w:rsidDel="00874DD3">
          <w:rPr>
            <w:rFonts w:ascii="Times New Roman" w:hAnsi="Times New Roman" w:cs="Times New Roman"/>
            <w:color w:val="242021"/>
            <w:lang w:eastAsia="zh-TW"/>
          </w:rPr>
          <w:delText xml:space="preserve">at </w:delText>
        </w:r>
        <w:r w:rsidDel="00874DD3">
          <w:rPr>
            <w:rFonts w:ascii="Times New Roman" w:hAnsi="Times New Roman" w:cs="Times New Roman"/>
            <w:color w:val="242021"/>
            <w:lang w:eastAsia="zh-TW"/>
          </w:rPr>
          <w:delText>another two dose</w:delText>
        </w:r>
        <w:r w:rsidR="007228C0" w:rsidDel="00874DD3">
          <w:rPr>
            <w:rFonts w:ascii="Times New Roman" w:hAnsi="Times New Roman" w:cs="Times New Roman"/>
            <w:color w:val="242021"/>
            <w:lang w:eastAsia="zh-TW"/>
          </w:rPr>
          <w:delText>s</w:delText>
        </w:r>
        <w:r w:rsidDel="00874DD3">
          <w:rPr>
            <w:rFonts w:ascii="Times New Roman" w:hAnsi="Times New Roman" w:cs="Times New Roman"/>
            <w:color w:val="242021"/>
            <w:lang w:eastAsia="zh-TW"/>
          </w:rPr>
          <w:delText xml:space="preserve"> (5g and 30g granules) also reached 100% at 1h</w:delText>
        </w:r>
        <w:r w:rsidR="007228C0" w:rsidDel="00874DD3">
          <w:rPr>
            <w:rFonts w:ascii="Times New Roman" w:hAnsi="Times New Roman" w:cs="Times New Roman"/>
            <w:color w:val="242021"/>
            <w:lang w:eastAsia="zh-TW"/>
          </w:rPr>
          <w:delText xml:space="preserve"> and are not presented.</w:delText>
        </w:r>
      </w:del>
      <w:r w:rsidR="007228C0">
        <w:rPr>
          <w:rFonts w:ascii="Times New Roman" w:hAnsi="Times New Roman" w:cs="Times New Roman"/>
          <w:color w:val="242021"/>
          <w:lang w:eastAsia="zh-TW"/>
        </w:rPr>
        <w:t xml:space="preserve"> </w:t>
      </w:r>
      <w:ins w:id="149" w:author="Xuan Cheng" w:date="2022-12-06T11:40:00Z">
        <w:r w:rsidR="00874DD3">
          <w:rPr>
            <w:rFonts w:ascii="Times New Roman" w:hAnsi="Times New Roman" w:cs="Times New Roman"/>
            <w:color w:val="242021"/>
            <w:lang w:eastAsia="zh-TW"/>
          </w:rPr>
          <w:t xml:space="preserve">The mortality of Population 2 </w:t>
        </w:r>
      </w:ins>
      <w:ins w:id="150" w:author="Xuan Cheng" w:date="2022-12-06T11:41:00Z">
        <w:r w:rsidR="00874DD3">
          <w:rPr>
            <w:rFonts w:ascii="Times New Roman" w:hAnsi="Times New Roman" w:cs="Times New Roman"/>
            <w:color w:val="242021"/>
            <w:lang w:eastAsia="zh-TW"/>
          </w:rPr>
          <w:t>reached 100% in three doses of bifenthrin granules and therefore the</w:t>
        </w:r>
      </w:ins>
      <w:ins w:id="151" w:author="Xuan Cheng" w:date="2022-12-06T11:42:00Z">
        <w:r w:rsidR="00874DD3">
          <w:rPr>
            <w:rFonts w:ascii="Times New Roman" w:hAnsi="Times New Roman" w:cs="Times New Roman"/>
            <w:color w:val="242021"/>
            <w:lang w:eastAsia="zh-TW"/>
          </w:rPr>
          <w:t>ir</w:t>
        </w:r>
      </w:ins>
      <w:ins w:id="152" w:author="Xuan Cheng" w:date="2022-12-06T11:41:00Z">
        <w:r w:rsidR="00874DD3">
          <w:rPr>
            <w:rFonts w:ascii="Times New Roman" w:hAnsi="Times New Roman" w:cs="Times New Roman"/>
            <w:color w:val="242021"/>
            <w:lang w:eastAsia="zh-TW"/>
          </w:rPr>
          <w:t xml:space="preserve"> curves are the same. </w:t>
        </w:r>
      </w:ins>
      <w:r w:rsidR="007228C0" w:rsidRPr="00874DD3">
        <w:rPr>
          <w:rFonts w:ascii="Times New Roman" w:hAnsi="Times New Roman" w:cs="Times New Roman"/>
          <w:color w:val="242021"/>
          <w:lang w:eastAsia="zh-TW"/>
          <w:rPrChange w:id="153" w:author="Xuan Cheng" w:date="2022-12-06T11:38:00Z">
            <w:rPr>
              <w:rFonts w:ascii="Times New Roman" w:hAnsi="Times New Roman" w:cs="Times New Roman"/>
              <w:color w:val="242021"/>
              <w:highlight w:val="yellow"/>
              <w:lang w:eastAsia="zh-TW"/>
            </w:rPr>
          </w:rPrChange>
        </w:rPr>
        <w:t>Error bars ar</w:t>
      </w:r>
      <w:ins w:id="154" w:author="Xuan Cheng" w:date="2022-12-06T11:38:00Z">
        <w:r w:rsidR="00874DD3" w:rsidRPr="00874DD3">
          <w:rPr>
            <w:rFonts w:ascii="Times New Roman" w:hAnsi="Times New Roman" w:cs="Times New Roman"/>
            <w:color w:val="242021"/>
            <w:lang w:eastAsia="zh-TW"/>
            <w:rPrChange w:id="155" w:author="Xuan Cheng" w:date="2022-12-06T11:38:00Z">
              <w:rPr>
                <w:rFonts w:ascii="Times New Roman" w:hAnsi="Times New Roman" w:cs="Times New Roman"/>
                <w:color w:val="242021"/>
                <w:highlight w:val="yellow"/>
                <w:lang w:eastAsia="zh-TW"/>
              </w:rPr>
            </w:rPrChange>
          </w:rPr>
          <w:t>e standard errors.</w:t>
        </w:r>
      </w:ins>
      <w:del w:id="156" w:author="Xuan Cheng" w:date="2022-12-06T11:38:00Z">
        <w:r w:rsidR="007228C0" w:rsidRPr="00874DD3" w:rsidDel="00874DD3">
          <w:rPr>
            <w:rFonts w:ascii="Times New Roman" w:hAnsi="Times New Roman" w:cs="Times New Roman"/>
            <w:color w:val="242021"/>
            <w:lang w:eastAsia="zh-TW"/>
            <w:rPrChange w:id="157" w:author="Xuan Cheng" w:date="2022-12-06T11:38:00Z">
              <w:rPr>
                <w:rFonts w:ascii="Times New Roman" w:hAnsi="Times New Roman" w:cs="Times New Roman"/>
                <w:color w:val="242021"/>
                <w:highlight w:val="yellow"/>
                <w:lang w:eastAsia="zh-TW"/>
              </w:rPr>
            </w:rPrChange>
          </w:rPr>
          <w:delText>e ……</w:delText>
        </w:r>
      </w:del>
    </w:p>
    <w:p w14:paraId="26FA1ABF" w14:textId="77777777" w:rsidR="003E7554" w:rsidRDefault="003E7554" w:rsidP="003E7554">
      <w:pPr>
        <w:rPr>
          <w:rFonts w:ascii="Times New Roman" w:hAnsi="Times New Roman" w:cs="Times New Roman"/>
          <w:color w:val="242021"/>
          <w:lang w:eastAsia="zh-TW"/>
        </w:rPr>
      </w:pPr>
    </w:p>
    <w:p w14:paraId="63E0D558" w14:textId="77777777" w:rsidR="003E7554" w:rsidRDefault="003E7554" w:rsidP="003E7554">
      <w:pPr>
        <w:rPr>
          <w:rFonts w:ascii="Times New Roman" w:hAnsi="Times New Roman" w:cs="Times New Roman"/>
          <w:color w:val="242021"/>
          <w:lang w:eastAsia="zh-TW"/>
        </w:rPr>
      </w:pPr>
    </w:p>
    <w:p w14:paraId="43658781" w14:textId="1782B78A" w:rsidR="003E7554" w:rsidRPr="007646A4" w:rsidRDefault="008B5283" w:rsidP="003E7554">
      <w:pPr>
        <w:rPr>
          <w:rFonts w:ascii="Times New Roman" w:hAnsi="Times New Roman" w:cs="Times New Roman"/>
          <w:color w:val="242021"/>
          <w:lang w:eastAsia="zh-TW"/>
        </w:rPr>
      </w:pPr>
      <w:ins w:id="158" w:author="Xuan Cheng" w:date="2022-12-06T11:27:00Z">
        <w:r>
          <w:rPr>
            <w:rFonts w:ascii="Times New Roman" w:hAnsi="Times New Roman" w:cs="Times New Roman"/>
            <w:noProof/>
            <w:color w:val="242021"/>
            <w:lang w:eastAsia="zh-TW"/>
          </w:rPr>
          <w:drawing>
            <wp:inline distT="0" distB="0" distL="0" distR="0" wp14:anchorId="4AC85B81" wp14:editId="5CAC0D34">
              <wp:extent cx="5667974" cy="3106149"/>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1353" cy="3113481"/>
                      </a:xfrm>
                      <a:prstGeom prst="rect">
                        <a:avLst/>
                      </a:prstGeom>
                      <a:noFill/>
                    </pic:spPr>
                  </pic:pic>
                </a:graphicData>
              </a:graphic>
            </wp:inline>
          </w:drawing>
        </w:r>
      </w:ins>
    </w:p>
    <w:p w14:paraId="290C4757" w14:textId="64DDDA63" w:rsidR="003E7554" w:rsidRDefault="003E7554" w:rsidP="003E7554">
      <w:pPr>
        <w:rPr>
          <w:rFonts w:ascii="TimesNewRomanPS" w:hAnsi="TimesNewRomanPS" w:hint="eastAsia"/>
          <w:color w:val="242021"/>
          <w:lang w:eastAsia="zh-TW"/>
        </w:rPr>
      </w:pPr>
      <w:del w:id="159" w:author="Xuan Cheng" w:date="2022-12-06T11:26:00Z">
        <w:r w:rsidDel="00277EDF">
          <w:rPr>
            <w:noProof/>
          </w:rPr>
          <w:drawing>
            <wp:inline distT="0" distB="0" distL="0" distR="0" wp14:anchorId="3D19219E" wp14:editId="2E0FFFA0">
              <wp:extent cx="5727700" cy="3149600"/>
              <wp:effectExtent l="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del>
    </w:p>
    <w:p w14:paraId="2B4A7082" w14:textId="520ADB04" w:rsidR="009C18CC" w:rsidRDefault="009C18CC" w:rsidP="003E7554">
      <w:pPr>
        <w:rPr>
          <w:rFonts w:ascii="TimesNewRomanPS" w:hAnsi="TimesNewRomanPS" w:hint="eastAsia"/>
          <w:color w:val="242021"/>
          <w:lang w:eastAsia="zh-TW"/>
        </w:rPr>
      </w:pPr>
      <w:del w:id="160" w:author="Xuan Cheng" w:date="2022-12-06T11:28:00Z">
        <w:r w:rsidDel="008B5283">
          <w:rPr>
            <w:rFonts w:ascii="TimesNewRomanPS" w:hAnsi="TimesNewRomanPS" w:hint="eastAsia"/>
            <w:noProof/>
            <w:color w:val="242021"/>
            <w:lang w:eastAsia="zh-TW"/>
          </w:rPr>
          <w:drawing>
            <wp:inline distT="0" distB="0" distL="0" distR="0" wp14:anchorId="6E219866" wp14:editId="0580FAF4">
              <wp:extent cx="5030445" cy="29083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6979" cy="2912077"/>
                      </a:xfrm>
                      <a:prstGeom prst="rect">
                        <a:avLst/>
                      </a:prstGeom>
                      <a:noFill/>
                    </pic:spPr>
                  </pic:pic>
                </a:graphicData>
              </a:graphic>
            </wp:inline>
          </w:drawing>
        </w:r>
      </w:del>
    </w:p>
    <w:p w14:paraId="5719A886" w14:textId="351A7472" w:rsidR="003E7554" w:rsidDel="00874DD3" w:rsidRDefault="003E7554" w:rsidP="003E7554">
      <w:pPr>
        <w:rPr>
          <w:del w:id="161" w:author="Xuan Cheng" w:date="2022-12-06T11:42:00Z"/>
          <w:rFonts w:ascii="TimesNewRomanPS" w:hAnsi="TimesNewRomanPS" w:hint="eastAsia"/>
          <w:color w:val="242021"/>
          <w:lang w:eastAsia="zh-TW"/>
        </w:rPr>
      </w:pPr>
      <w:r>
        <w:rPr>
          <w:rFonts w:ascii="TimesNewRomanPS" w:hAnsi="TimesNewRomanPS" w:hint="eastAsia"/>
          <w:color w:val="242021"/>
          <w:lang w:eastAsia="zh-TW"/>
        </w:rPr>
        <w:t>F</w:t>
      </w:r>
      <w:r>
        <w:rPr>
          <w:rFonts w:ascii="TimesNewRomanPS" w:hAnsi="TimesNewRomanPS"/>
          <w:color w:val="242021"/>
          <w:lang w:eastAsia="zh-TW"/>
        </w:rPr>
        <w:t xml:space="preserve">igure 2. Eight-hour mortalities of </w:t>
      </w:r>
      <w:ins w:id="162" w:author="Xuan Cheng" w:date="2022-12-06T11:51:00Z">
        <w:r w:rsidR="00D96E3E">
          <w:rPr>
            <w:rFonts w:ascii="TimesNewRomanPS" w:hAnsi="TimesNewRomanPS"/>
            <w:color w:val="242021"/>
            <w:lang w:eastAsia="zh-TW"/>
          </w:rPr>
          <w:t>five SA populations (Populations 4-8)</w:t>
        </w:r>
        <w:r w:rsidR="00D96E3E" w:rsidRPr="00D96E3E">
          <w:rPr>
            <w:rFonts w:ascii="TimesNewRomanPS" w:hAnsi="TimesNewRomanPS"/>
            <w:color w:val="242021"/>
            <w:lang w:eastAsia="zh-TW"/>
          </w:rPr>
          <w:t xml:space="preserve"> </w:t>
        </w:r>
        <w:r w:rsidR="00D96E3E">
          <w:rPr>
            <w:rFonts w:ascii="TimesNewRomanPS" w:hAnsi="TimesNewRomanPS"/>
            <w:color w:val="242021"/>
            <w:lang w:eastAsia="zh-TW"/>
          </w:rPr>
          <w:t>and</w:t>
        </w:r>
        <w:r w:rsidR="00D96E3E">
          <w:rPr>
            <w:rFonts w:ascii="TimesNewRomanPS" w:hAnsi="TimesNewRomanPS"/>
            <w:color w:val="242021"/>
            <w:lang w:eastAsia="zh-TW"/>
          </w:rPr>
          <w:t xml:space="preserve"> </w:t>
        </w:r>
      </w:ins>
      <w:r>
        <w:rPr>
          <w:rFonts w:ascii="TimesNewRomanPS" w:hAnsi="TimesNewRomanPS"/>
          <w:color w:val="242021"/>
          <w:lang w:eastAsia="zh-TW"/>
        </w:rPr>
        <w:t>three VIC populations (</w:t>
      </w:r>
      <w:ins w:id="163" w:author="Xuan Cheng" w:date="2022-12-06T11:51:00Z">
        <w:r w:rsidR="00D96E3E">
          <w:rPr>
            <w:rFonts w:ascii="TimesNewRomanPS" w:hAnsi="TimesNewRomanPS"/>
            <w:color w:val="242021"/>
            <w:lang w:eastAsia="zh-TW"/>
          </w:rPr>
          <w:t>Populations 9-11</w:t>
        </w:r>
      </w:ins>
      <w:del w:id="164" w:author="Xuan Cheng" w:date="2022-12-06T11:51:00Z">
        <w:r w:rsidRPr="00D44759" w:rsidDel="00D96E3E">
          <w:rPr>
            <w:rFonts w:ascii="Times New Roman" w:hAnsi="Times New Roman" w:cs="Times New Roman"/>
            <w:color w:val="000000"/>
            <w:lang w:eastAsia="zh-TW"/>
          </w:rPr>
          <w:delText>Rokewood</w:delText>
        </w:r>
        <w:r w:rsidDel="00D96E3E">
          <w:rPr>
            <w:rFonts w:ascii="Times New Roman" w:hAnsi="Times New Roman" w:cs="Times New Roman"/>
            <w:color w:val="000000"/>
            <w:lang w:eastAsia="zh-TW"/>
          </w:rPr>
          <w:delText xml:space="preserve">, </w:delText>
        </w:r>
        <w:r w:rsidDel="00D96E3E">
          <w:rPr>
            <w:rFonts w:ascii="TimesNewRomanPS" w:hAnsi="TimesNewRomanPS"/>
            <w:color w:val="242021"/>
            <w:lang w:eastAsia="zh-TW"/>
          </w:rPr>
          <w:delText>Kellalac, and Toolondo</w:delText>
        </w:r>
      </w:del>
      <w:r>
        <w:rPr>
          <w:rFonts w:ascii="TimesNewRomanPS" w:hAnsi="TimesNewRomanPS"/>
          <w:color w:val="242021"/>
          <w:lang w:eastAsia="zh-TW"/>
        </w:rPr>
        <w:t>)</w:t>
      </w:r>
      <w:del w:id="165" w:author="Xuan Cheng" w:date="2022-12-06T11:52:00Z">
        <w:r w:rsidDel="00D96E3E">
          <w:rPr>
            <w:rFonts w:ascii="TimesNewRomanPS" w:hAnsi="TimesNewRomanPS"/>
            <w:color w:val="242021"/>
            <w:lang w:eastAsia="zh-TW"/>
          </w:rPr>
          <w:delText xml:space="preserve"> </w:delText>
        </w:r>
      </w:del>
      <w:del w:id="166" w:author="Xuan Cheng" w:date="2022-12-06T11:51:00Z">
        <w:r w:rsidDel="00D96E3E">
          <w:rPr>
            <w:rFonts w:ascii="TimesNewRomanPS" w:hAnsi="TimesNewRomanPS"/>
            <w:color w:val="242021"/>
            <w:lang w:eastAsia="zh-TW"/>
          </w:rPr>
          <w:delText>and five SA populations (Keith, Tintinara-S, Tintinara-R2, Willalooka-grass and Willalooka-clover)</w:delText>
        </w:r>
      </w:del>
      <w:r>
        <w:rPr>
          <w:rFonts w:ascii="TimesNewRomanPS" w:hAnsi="TimesNewRomanPS"/>
          <w:color w:val="242021"/>
          <w:lang w:eastAsia="zh-TW"/>
        </w:rPr>
        <w:t>.</w:t>
      </w:r>
      <w:r>
        <w:rPr>
          <w:rFonts w:ascii="TimesNewRomanPS" w:hAnsi="TimesNewRomanPS" w:hint="eastAsia"/>
          <w:color w:val="242021"/>
          <w:lang w:eastAsia="zh-TW"/>
        </w:rPr>
        <w:t xml:space="preserve"> </w:t>
      </w:r>
      <w:del w:id="167" w:author="Xuan Cheng" w:date="2022-12-06T12:01:00Z">
        <w:r w:rsidDel="00CF2FE9">
          <w:rPr>
            <w:rFonts w:ascii="Times New Roman" w:hAnsi="Times New Roman" w:cs="Times New Roman"/>
            <w:color w:val="242021"/>
            <w:lang w:eastAsia="zh-TW"/>
          </w:rPr>
          <w:delText>In four populations (</w:delText>
        </w:r>
      </w:del>
      <w:del w:id="168" w:author="Xuan Cheng" w:date="2022-12-06T11:42:00Z">
        <w:r w:rsidDel="00874DD3">
          <w:rPr>
            <w:rFonts w:ascii="TimesNewRomanPS" w:hAnsi="TimesNewRomanPS"/>
            <w:color w:val="242021"/>
            <w:lang w:eastAsia="zh-TW"/>
          </w:rPr>
          <w:delText>Kellalac, Toolondo, Keith, Tintinara-S</w:delText>
        </w:r>
      </w:del>
      <w:del w:id="169" w:author="Xuan Cheng" w:date="2022-12-06T12:01:00Z">
        <w:r w:rsidDel="00CF2FE9">
          <w:rPr>
            <w:rFonts w:ascii="TimesNewRomanPS" w:hAnsi="TimesNewRomanPS"/>
            <w:color w:val="242021"/>
            <w:lang w:eastAsia="zh-TW"/>
          </w:rPr>
          <w:delText>), all mites were killed by 0.5g granules in one hour</w:delText>
        </w:r>
      </w:del>
      <w:ins w:id="170" w:author="Xuan Cheng" w:date="2022-12-06T11:56:00Z">
        <w:r w:rsidR="00D96E3E">
          <w:rPr>
            <w:rFonts w:ascii="TimesNewRomanPS" w:hAnsi="TimesNewRomanPS"/>
            <w:color w:val="242021"/>
            <w:lang w:eastAsia="zh-TW"/>
          </w:rPr>
          <w:t xml:space="preserve">In the bioassay of 0.5g granules, </w:t>
        </w:r>
      </w:ins>
      <w:ins w:id="171" w:author="Xuan Cheng" w:date="2022-12-06T12:03:00Z">
        <w:r w:rsidR="00CF2FE9">
          <w:rPr>
            <w:rFonts w:ascii="TimesNewRomanPS" w:hAnsi="TimesNewRomanPS"/>
            <w:color w:val="242021"/>
            <w:lang w:eastAsia="zh-TW"/>
          </w:rPr>
          <w:t xml:space="preserve">the mortality reached 100% in one hour in four </w:t>
        </w:r>
        <w:r w:rsidR="00CF2FE9">
          <w:rPr>
            <w:rFonts w:ascii="Times New Roman" w:hAnsi="Times New Roman" w:cs="Times New Roman"/>
            <w:color w:val="242021"/>
            <w:lang w:eastAsia="zh-TW"/>
          </w:rPr>
          <w:t>populations (</w:t>
        </w:r>
        <w:r w:rsidR="00CF2FE9">
          <w:rPr>
            <w:rFonts w:ascii="TimesNewRomanPS" w:hAnsi="TimesNewRomanPS"/>
            <w:color w:val="242021"/>
            <w:lang w:eastAsia="zh-TW"/>
          </w:rPr>
          <w:t>Populations 5 and 8-10)</w:t>
        </w:r>
        <w:r w:rsidR="00CF2FE9" w:rsidRPr="00CF2FE9">
          <w:rPr>
            <w:rFonts w:ascii="TimesNewRomanPS" w:hAnsi="TimesNewRomanPS"/>
            <w:color w:val="242021"/>
            <w:lang w:eastAsia="zh-TW"/>
          </w:rPr>
          <w:t xml:space="preserve"> </w:t>
        </w:r>
        <w:r w:rsidR="00CF2FE9">
          <w:rPr>
            <w:rFonts w:ascii="TimesNewRomanPS" w:hAnsi="TimesNewRomanPS"/>
            <w:color w:val="242021"/>
            <w:lang w:eastAsia="zh-TW"/>
          </w:rPr>
          <w:t>while</w:t>
        </w:r>
        <w:r w:rsidR="00CF2FE9">
          <w:rPr>
            <w:rFonts w:ascii="TimesNewRomanPS" w:hAnsi="TimesNewRomanPS"/>
            <w:color w:val="242021"/>
            <w:lang w:eastAsia="zh-TW"/>
          </w:rPr>
          <w:t xml:space="preserve"> </w:t>
        </w:r>
      </w:ins>
      <w:ins w:id="172" w:author="Xuan Cheng" w:date="2022-12-06T11:56:00Z">
        <w:r w:rsidR="00D96E3E">
          <w:rPr>
            <w:rFonts w:ascii="TimesNewRomanPS" w:hAnsi="TimesNewRomanPS"/>
            <w:color w:val="242021"/>
            <w:lang w:eastAsia="zh-TW"/>
          </w:rPr>
          <w:t>t</w:t>
        </w:r>
      </w:ins>
      <w:ins w:id="173" w:author="Xuan Cheng" w:date="2022-12-06T11:54:00Z">
        <w:r w:rsidR="00D96E3E">
          <w:rPr>
            <w:rFonts w:ascii="TimesNewRomanPS" w:hAnsi="TimesNewRomanPS"/>
            <w:color w:val="242021"/>
            <w:lang w:eastAsia="zh-TW"/>
          </w:rPr>
          <w:t xml:space="preserve">he </w:t>
        </w:r>
      </w:ins>
      <w:ins w:id="174" w:author="Xuan Cheng" w:date="2022-12-06T11:48:00Z">
        <w:r w:rsidR="00D96E3E">
          <w:rPr>
            <w:rFonts w:ascii="TimesNewRomanPS" w:hAnsi="TimesNewRomanPS"/>
            <w:color w:val="242021"/>
            <w:lang w:eastAsia="zh-TW"/>
          </w:rPr>
          <w:t xml:space="preserve">mortality </w:t>
        </w:r>
      </w:ins>
      <w:ins w:id="175" w:author="Xuan Cheng" w:date="2022-12-06T11:54:00Z">
        <w:r w:rsidR="00D96E3E">
          <w:rPr>
            <w:rFonts w:ascii="TimesNewRomanPS" w:hAnsi="TimesNewRomanPS"/>
            <w:color w:val="242021"/>
            <w:lang w:eastAsia="zh-TW"/>
          </w:rPr>
          <w:t>of the Population 11</w:t>
        </w:r>
        <w:r w:rsidR="00D96E3E">
          <w:rPr>
            <w:rFonts w:ascii="TimesNewRomanPS" w:hAnsi="TimesNewRomanPS"/>
            <w:color w:val="242021"/>
            <w:lang w:eastAsia="zh-TW"/>
          </w:rPr>
          <w:t xml:space="preserve"> </w:t>
        </w:r>
      </w:ins>
      <w:ins w:id="176" w:author="Xuan Cheng" w:date="2022-12-06T11:48:00Z">
        <w:r w:rsidR="00D96E3E">
          <w:rPr>
            <w:rFonts w:ascii="TimesNewRomanPS" w:hAnsi="TimesNewRomanPS"/>
            <w:color w:val="242021"/>
            <w:lang w:eastAsia="zh-TW"/>
          </w:rPr>
          <w:t xml:space="preserve">reached </w:t>
        </w:r>
      </w:ins>
      <w:ins w:id="177" w:author="Xuan Cheng" w:date="2022-12-06T11:49:00Z">
        <w:r w:rsidR="00D96E3E">
          <w:rPr>
            <w:rFonts w:ascii="TimesNewRomanPS" w:hAnsi="TimesNewRomanPS"/>
            <w:color w:val="242021"/>
            <w:lang w:eastAsia="zh-TW"/>
          </w:rPr>
          <w:t>99% in one hour and 100% in two hours</w:t>
        </w:r>
      </w:ins>
      <w:ins w:id="178" w:author="Xuan Cheng" w:date="2022-12-06T11:59:00Z">
        <w:r w:rsidR="00CF2FE9">
          <w:rPr>
            <w:rFonts w:ascii="TimesNewRomanPS" w:hAnsi="TimesNewRomanPS"/>
            <w:color w:val="242021"/>
            <w:lang w:eastAsia="zh-TW"/>
          </w:rPr>
          <w:t xml:space="preserve">, so </w:t>
        </w:r>
      </w:ins>
      <w:ins w:id="179" w:author="Xuan Cheng" w:date="2022-12-06T12:00:00Z">
        <w:r w:rsidR="00CF2FE9">
          <w:rPr>
            <w:rFonts w:ascii="TimesNewRomanPS" w:hAnsi="TimesNewRomanPS"/>
            <w:color w:val="242021"/>
            <w:lang w:eastAsia="zh-TW"/>
          </w:rPr>
          <w:t>the</w:t>
        </w:r>
      </w:ins>
      <w:ins w:id="180" w:author="Xuan Cheng" w:date="2022-12-06T12:04:00Z">
        <w:r w:rsidR="00CF2FE9">
          <w:rPr>
            <w:rFonts w:ascii="TimesNewRomanPS" w:hAnsi="TimesNewRomanPS"/>
            <w:color w:val="242021"/>
            <w:lang w:eastAsia="zh-TW"/>
          </w:rPr>
          <w:t xml:space="preserve"> </w:t>
        </w:r>
      </w:ins>
      <w:ins w:id="181" w:author="Xuan Cheng" w:date="2022-12-06T12:00:00Z">
        <w:r w:rsidR="00CF2FE9">
          <w:rPr>
            <w:rFonts w:ascii="TimesNewRomanPS" w:hAnsi="TimesNewRomanPS"/>
            <w:color w:val="242021"/>
            <w:lang w:eastAsia="zh-TW"/>
          </w:rPr>
          <w:t>curve</w:t>
        </w:r>
      </w:ins>
      <w:ins w:id="182" w:author="Xuan Cheng" w:date="2022-12-06T12:04:00Z">
        <w:r w:rsidR="00CF2FE9">
          <w:rPr>
            <w:rFonts w:ascii="TimesNewRomanPS" w:hAnsi="TimesNewRomanPS"/>
            <w:color w:val="242021"/>
            <w:lang w:eastAsia="zh-TW"/>
          </w:rPr>
          <w:t xml:space="preserve">s between these five populations </w:t>
        </w:r>
      </w:ins>
      <w:ins w:id="183" w:author="Xuan Cheng" w:date="2022-12-06T12:01:00Z">
        <w:r w:rsidR="00CF2FE9">
          <w:rPr>
            <w:rFonts w:ascii="TimesNewRomanPS" w:hAnsi="TimesNewRomanPS"/>
            <w:color w:val="242021"/>
            <w:lang w:eastAsia="zh-TW"/>
          </w:rPr>
          <w:t xml:space="preserve">largely overlapped. </w:t>
        </w:r>
      </w:ins>
      <w:del w:id="184" w:author="Xuan Cheng" w:date="2022-12-06T11:44:00Z">
        <w:r w:rsidDel="00874DD3">
          <w:rPr>
            <w:rFonts w:ascii="TimesNewRomanPS" w:hAnsi="TimesNewRomanPS"/>
            <w:color w:val="242021"/>
            <w:lang w:eastAsia="zh-TW"/>
          </w:rPr>
          <w:delText xml:space="preserve"> </w:delText>
        </w:r>
      </w:del>
      <w:del w:id="185" w:author="Xuan Cheng" w:date="2022-12-06T11:49:00Z">
        <w:r w:rsidR="007228C0" w:rsidDel="00D96E3E">
          <w:rPr>
            <w:rFonts w:ascii="TimesNewRomanPS" w:hAnsi="TimesNewRomanPS"/>
            <w:color w:val="242021"/>
            <w:lang w:eastAsia="zh-TW"/>
          </w:rPr>
          <w:delText xml:space="preserve">as for </w:delText>
        </w:r>
        <w:r w:rsidDel="00D96E3E">
          <w:rPr>
            <w:rFonts w:ascii="TimesNewRomanPS" w:hAnsi="TimesNewRomanPS"/>
            <w:color w:val="242021"/>
            <w:lang w:eastAsia="zh-TW"/>
          </w:rPr>
          <w:delText xml:space="preserve">the Rokewood </w:delText>
        </w:r>
        <w:r w:rsidR="007228C0" w:rsidDel="00D96E3E">
          <w:rPr>
            <w:rFonts w:ascii="TimesNewRomanPS" w:hAnsi="TimesNewRomanPS"/>
            <w:color w:val="242021"/>
            <w:lang w:eastAsia="zh-TW"/>
          </w:rPr>
          <w:delText xml:space="preserve">population. </w:delText>
        </w:r>
      </w:del>
      <w:ins w:id="186" w:author="Xuan Cheng" w:date="2022-12-06T11:42:00Z">
        <w:r w:rsidR="00874DD3" w:rsidRPr="00437BFC">
          <w:rPr>
            <w:rFonts w:ascii="Times New Roman" w:hAnsi="Times New Roman" w:cs="Times New Roman"/>
            <w:color w:val="242021"/>
            <w:lang w:eastAsia="zh-TW"/>
          </w:rPr>
          <w:t>Error bars are standard errors.</w:t>
        </w:r>
      </w:ins>
      <w:del w:id="187" w:author="Xuan Cheng" w:date="2022-12-06T11:42:00Z">
        <w:r w:rsidR="007228C0" w:rsidRPr="006F2F66" w:rsidDel="00874DD3">
          <w:rPr>
            <w:rFonts w:ascii="TimesNewRomanPS" w:hAnsi="TimesNewRomanPS" w:hint="eastAsia"/>
            <w:color w:val="242021"/>
            <w:highlight w:val="yellow"/>
            <w:lang w:eastAsia="zh-TW"/>
          </w:rPr>
          <w:delText>Error bars are</w:delText>
        </w:r>
        <w:r w:rsidR="007228C0" w:rsidRPr="006F2F66" w:rsidDel="00874DD3">
          <w:rPr>
            <w:rFonts w:ascii="TimesNewRomanPS" w:hAnsi="TimesNewRomanPS" w:hint="eastAsia"/>
            <w:color w:val="242021"/>
            <w:highlight w:val="yellow"/>
            <w:lang w:eastAsia="zh-TW"/>
          </w:rPr>
          <w:delText>……</w:delText>
        </w:r>
        <w:r w:rsidR="007228C0" w:rsidRPr="006F2F66" w:rsidDel="00874DD3">
          <w:rPr>
            <w:rFonts w:ascii="TimesNewRomanPS" w:hAnsi="TimesNewRomanPS" w:hint="eastAsia"/>
            <w:color w:val="242021"/>
            <w:highlight w:val="yellow"/>
            <w:lang w:eastAsia="zh-TW"/>
          </w:rPr>
          <w:delText>.</w:delText>
        </w:r>
        <w:r w:rsidRPr="006F2F66" w:rsidDel="00874DD3">
          <w:rPr>
            <w:rFonts w:ascii="TimesNewRomanPS" w:hAnsi="TimesNewRomanPS" w:hint="eastAsia"/>
            <w:color w:val="242021"/>
            <w:highlight w:val="yellow"/>
            <w:lang w:eastAsia="zh-TW"/>
          </w:rPr>
          <w:delText>.</w:delText>
        </w:r>
        <w:r w:rsidDel="00874DD3">
          <w:rPr>
            <w:rFonts w:ascii="TimesNewRomanPS" w:hAnsi="TimesNewRomanPS"/>
            <w:color w:val="242021"/>
            <w:lang w:eastAsia="zh-TW"/>
          </w:rPr>
          <w:delText xml:space="preserve"> </w:delText>
        </w:r>
      </w:del>
    </w:p>
    <w:p w14:paraId="0E63074E" w14:textId="77777777" w:rsidR="003E7554" w:rsidRDefault="003E7554" w:rsidP="003E7554">
      <w:pPr>
        <w:rPr>
          <w:rFonts w:ascii="TimesNewRomanPS" w:hAnsi="TimesNewRomanPS" w:hint="eastAsia"/>
          <w:color w:val="242021"/>
          <w:lang w:eastAsia="zh-TW"/>
        </w:rPr>
      </w:pPr>
    </w:p>
    <w:p w14:paraId="7F2AF662" w14:textId="337571F4" w:rsidR="00D50EFC" w:rsidRPr="003E7554" w:rsidRDefault="00D50EFC" w:rsidP="00421866">
      <w:pPr>
        <w:rPr>
          <w:rFonts w:ascii="TimesNewRomanPS" w:hAnsi="TimesNewRomanPS" w:hint="eastAsia"/>
          <w:color w:val="242021"/>
          <w:lang w:eastAsia="zh-TW"/>
        </w:rPr>
      </w:pPr>
    </w:p>
    <w:p w14:paraId="7FA1F284" w14:textId="77777777" w:rsidR="003876D1" w:rsidRDefault="003876D1">
      <w:r>
        <w:br w:type="page"/>
      </w:r>
    </w:p>
    <w:p w14:paraId="7561DDDB" w14:textId="77777777" w:rsidR="003876D1" w:rsidRDefault="003876D1" w:rsidP="00605398">
      <w:pPr>
        <w:rPr>
          <w:rFonts w:ascii="PMingLiU" w:hAnsi="PMingLiU" w:cs="PMingLiU"/>
          <w:color w:val="000000"/>
          <w:sz w:val="22"/>
          <w:szCs w:val="22"/>
          <w:lang w:val="en-US" w:eastAsia="zh-TW"/>
        </w:rPr>
        <w:sectPr w:rsidR="003876D1" w:rsidSect="003876D1">
          <w:pgSz w:w="11900" w:h="16840"/>
          <w:pgMar w:top="1440" w:right="1440" w:bottom="1440" w:left="1440" w:header="708" w:footer="708" w:gutter="0"/>
          <w:cols w:space="708"/>
          <w:docGrid w:linePitch="360"/>
        </w:sectPr>
      </w:pPr>
    </w:p>
    <w:p w14:paraId="38265A5E" w14:textId="3C204D55" w:rsidR="00D50EFC" w:rsidRDefault="00950841" w:rsidP="00421866">
      <w:pPr>
        <w:rPr>
          <w:rFonts w:ascii="TimesNewRomanPS" w:hAnsi="TimesNewRomanPS" w:hint="eastAsia"/>
          <w:color w:val="242021"/>
          <w:lang w:val="en-US" w:eastAsia="zh-TW"/>
        </w:rPr>
      </w:pPr>
      <w:r>
        <w:rPr>
          <w:rFonts w:ascii="TimesNewRomanPS" w:hAnsi="TimesNewRomanPS" w:hint="eastAsia"/>
          <w:color w:val="242021"/>
          <w:lang w:val="en-US" w:eastAsia="zh-TW"/>
        </w:rPr>
        <w:lastRenderedPageBreak/>
        <w:t>T</w:t>
      </w:r>
      <w:r>
        <w:rPr>
          <w:rFonts w:ascii="TimesNewRomanPS" w:hAnsi="TimesNewRomanPS"/>
          <w:color w:val="242021"/>
          <w:lang w:val="en-US" w:eastAsia="zh-TW"/>
        </w:rPr>
        <w:t xml:space="preserve">able </w:t>
      </w:r>
      <w:r w:rsidR="007612D3">
        <w:rPr>
          <w:rFonts w:ascii="TimesNewRomanPS" w:hAnsi="TimesNewRomanPS"/>
          <w:color w:val="242021"/>
          <w:lang w:val="en-US" w:eastAsia="zh-TW"/>
        </w:rPr>
        <w:t>3</w:t>
      </w:r>
      <w:r w:rsidR="008C1BC6">
        <w:rPr>
          <w:rFonts w:ascii="TimesNewRomanPS" w:hAnsi="TimesNewRomanPS"/>
          <w:color w:val="242021"/>
          <w:lang w:val="en-US" w:eastAsia="zh-TW"/>
        </w:rPr>
        <w:t xml:space="preserve">. The </w:t>
      </w:r>
      <w:r w:rsidR="00B92AA2">
        <w:rPr>
          <w:rFonts w:ascii="TimesNewRomanPS" w:hAnsi="TimesNewRomanPS"/>
          <w:color w:val="242021"/>
          <w:lang w:val="en-US" w:eastAsia="zh-TW"/>
        </w:rPr>
        <w:t xml:space="preserve">genotypes </w:t>
      </w:r>
      <w:r w:rsidR="008C1BC6">
        <w:rPr>
          <w:rFonts w:ascii="TimesNewRomanPS" w:hAnsi="TimesNewRomanPS"/>
          <w:color w:val="242021"/>
          <w:lang w:val="en-US" w:eastAsia="zh-TW"/>
        </w:rPr>
        <w:t xml:space="preserve">of bioassayed samples </w:t>
      </w:r>
      <w:r w:rsidR="00B92AA2">
        <w:rPr>
          <w:rFonts w:ascii="TimesNewRomanPS" w:hAnsi="TimesNewRomanPS"/>
          <w:color w:val="242021"/>
          <w:lang w:val="en-US" w:eastAsia="zh-TW"/>
        </w:rPr>
        <w:t xml:space="preserve">from </w:t>
      </w:r>
      <w:r w:rsidR="008C1BC6">
        <w:rPr>
          <w:rFonts w:ascii="TimesNewRomanPS" w:hAnsi="TimesNewRomanPS"/>
          <w:color w:val="242021"/>
          <w:lang w:val="en-US" w:eastAsia="zh-TW"/>
        </w:rPr>
        <w:t>six populations</w:t>
      </w:r>
      <w:r w:rsidR="001A561A">
        <w:rPr>
          <w:rFonts w:ascii="TimesNewRomanPS" w:hAnsi="TimesNewRomanPS"/>
          <w:color w:val="242021"/>
          <w:lang w:val="en-US" w:eastAsia="zh-TW"/>
        </w:rPr>
        <w:t xml:space="preserve"> (see Table 1 for population designations)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716"/>
        <w:gridCol w:w="777"/>
        <w:gridCol w:w="838"/>
        <w:gridCol w:w="717"/>
        <w:gridCol w:w="778"/>
        <w:gridCol w:w="839"/>
        <w:gridCol w:w="717"/>
        <w:gridCol w:w="778"/>
        <w:gridCol w:w="839"/>
        <w:gridCol w:w="717"/>
        <w:gridCol w:w="778"/>
        <w:gridCol w:w="839"/>
        <w:gridCol w:w="717"/>
        <w:gridCol w:w="778"/>
        <w:gridCol w:w="839"/>
        <w:tblGridChange w:id="188">
          <w:tblGrid>
            <w:gridCol w:w="2283"/>
            <w:gridCol w:w="716"/>
            <w:gridCol w:w="777"/>
            <w:gridCol w:w="838"/>
            <w:gridCol w:w="717"/>
            <w:gridCol w:w="778"/>
            <w:gridCol w:w="839"/>
            <w:gridCol w:w="717"/>
            <w:gridCol w:w="778"/>
            <w:gridCol w:w="839"/>
            <w:gridCol w:w="717"/>
            <w:gridCol w:w="778"/>
            <w:gridCol w:w="839"/>
            <w:gridCol w:w="717"/>
            <w:gridCol w:w="778"/>
            <w:gridCol w:w="839"/>
          </w:tblGrid>
        </w:tblGridChange>
      </w:tblGrid>
      <w:tr w:rsidR="008C1BC6" w:rsidRPr="00AA4D32" w14:paraId="0F4ED97D" w14:textId="77777777" w:rsidTr="008C1BC6">
        <w:trPr>
          <w:trHeight w:val="290"/>
        </w:trPr>
        <w:tc>
          <w:tcPr>
            <w:tcW w:w="2283" w:type="dxa"/>
            <w:tcBorders>
              <w:top w:val="single" w:sz="4" w:space="0" w:color="auto"/>
              <w:left w:val="single" w:sz="4" w:space="0" w:color="auto"/>
              <w:right w:val="single" w:sz="4" w:space="0" w:color="auto"/>
            </w:tcBorders>
            <w:noWrap/>
            <w:hideMark/>
          </w:tcPr>
          <w:p w14:paraId="335F120C" w14:textId="77777777" w:rsidR="00AA4D32" w:rsidRPr="00AA4D32" w:rsidRDefault="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 xml:space="preserve">8h bioassay </w:t>
            </w:r>
          </w:p>
        </w:tc>
        <w:tc>
          <w:tcPr>
            <w:tcW w:w="2331" w:type="dxa"/>
            <w:gridSpan w:val="3"/>
            <w:tcBorders>
              <w:top w:val="single" w:sz="4" w:space="0" w:color="auto"/>
              <w:left w:val="single" w:sz="4" w:space="0" w:color="auto"/>
              <w:right w:val="single" w:sz="4" w:space="0" w:color="auto"/>
            </w:tcBorders>
            <w:noWrap/>
            <w:hideMark/>
          </w:tcPr>
          <w:p w14:paraId="61443597" w14:textId="5743D39B" w:rsidR="00AA4D32" w:rsidRPr="00AA4D32" w:rsidRDefault="00064A2B">
            <w:pPr>
              <w:rPr>
                <w:rFonts w:ascii="TimesNewRomanPS" w:hAnsi="TimesNewRomanPS" w:hint="eastAsia"/>
                <w:color w:val="242021"/>
                <w:lang w:val="en-AU" w:eastAsia="zh-TW"/>
              </w:rPr>
            </w:pPr>
            <w:ins w:id="189" w:author="Xuan Cheng" w:date="2022-12-06T13:46:00Z">
              <w:r>
                <w:rPr>
                  <w:rFonts w:ascii="TimesNewRomanPS" w:hAnsi="TimesNewRomanPS"/>
                  <w:color w:val="242021"/>
                  <w:lang w:val="en-AU" w:eastAsia="zh-TW"/>
                </w:rPr>
                <w:t>Population 4</w:t>
              </w:r>
            </w:ins>
            <w:del w:id="190" w:author="Xuan Cheng" w:date="2022-12-06T13:46:00Z">
              <w:r w:rsidR="00AA4D32" w:rsidRPr="00AA4D32" w:rsidDel="00064A2B">
                <w:rPr>
                  <w:rFonts w:ascii="TimesNewRomanPS" w:hAnsi="TimesNewRomanPS" w:hint="eastAsia"/>
                  <w:color w:val="242021"/>
                  <w:lang w:val="en-AU" w:eastAsia="zh-TW"/>
                </w:rPr>
                <w:delText>Wilalooka</w:delText>
              </w:r>
              <w:r w:rsidR="008C1BC6" w:rsidDel="00064A2B">
                <w:rPr>
                  <w:rFonts w:ascii="TimesNewRomanPS" w:hAnsi="TimesNewRomanPS"/>
                  <w:color w:val="242021"/>
                  <w:lang w:val="en-AU" w:eastAsia="zh-TW"/>
                </w:rPr>
                <w:delText>-</w:delText>
              </w:r>
              <w:r w:rsidR="0007327C" w:rsidDel="00064A2B">
                <w:rPr>
                  <w:rFonts w:ascii="TimesNewRomanPS" w:hAnsi="TimesNewRomanPS"/>
                  <w:color w:val="242021"/>
                  <w:lang w:val="en-AU" w:eastAsia="zh-TW"/>
                </w:rPr>
                <w:delText>1</w:delText>
              </w:r>
            </w:del>
          </w:p>
        </w:tc>
        <w:tc>
          <w:tcPr>
            <w:tcW w:w="2334" w:type="dxa"/>
            <w:gridSpan w:val="3"/>
            <w:tcBorders>
              <w:top w:val="single" w:sz="4" w:space="0" w:color="auto"/>
              <w:left w:val="single" w:sz="4" w:space="0" w:color="auto"/>
              <w:right w:val="single" w:sz="4" w:space="0" w:color="auto"/>
            </w:tcBorders>
            <w:noWrap/>
            <w:hideMark/>
          </w:tcPr>
          <w:p w14:paraId="10C8DCE4" w14:textId="1AA97421" w:rsidR="00AA4D32" w:rsidRPr="00AA4D32" w:rsidRDefault="00064A2B">
            <w:pPr>
              <w:rPr>
                <w:rFonts w:ascii="TimesNewRomanPS" w:hAnsi="TimesNewRomanPS" w:hint="eastAsia"/>
                <w:color w:val="242021"/>
                <w:lang w:val="en-AU" w:eastAsia="zh-TW"/>
              </w:rPr>
            </w:pPr>
            <w:ins w:id="191" w:author="Xuan Cheng" w:date="2022-12-06T13:47:00Z">
              <w:r>
                <w:rPr>
                  <w:rFonts w:ascii="TimesNewRomanPS" w:hAnsi="TimesNewRomanPS"/>
                  <w:color w:val="242021"/>
                  <w:lang w:val="en-AU" w:eastAsia="zh-TW"/>
                </w:rPr>
                <w:t>Population 5</w:t>
              </w:r>
            </w:ins>
            <w:del w:id="192" w:author="Xuan Cheng" w:date="2022-12-06T13:47:00Z">
              <w:r w:rsidR="00AA4D32" w:rsidRPr="00AA4D32" w:rsidDel="00064A2B">
                <w:rPr>
                  <w:rFonts w:ascii="TimesNewRomanPS" w:hAnsi="TimesNewRomanPS" w:hint="eastAsia"/>
                  <w:color w:val="242021"/>
                  <w:lang w:val="en-AU" w:eastAsia="zh-TW"/>
                </w:rPr>
                <w:delText>Wilalooka</w:delText>
              </w:r>
              <w:r w:rsidR="008C1BC6" w:rsidDel="00064A2B">
                <w:rPr>
                  <w:rFonts w:ascii="TimesNewRomanPS" w:hAnsi="TimesNewRomanPS"/>
                  <w:color w:val="242021"/>
                  <w:lang w:val="en-AU" w:eastAsia="zh-TW"/>
                </w:rPr>
                <w:delText>-</w:delText>
              </w:r>
              <w:r w:rsidR="0007327C" w:rsidDel="00064A2B">
                <w:rPr>
                  <w:rFonts w:ascii="TimesNewRomanPS" w:hAnsi="TimesNewRomanPS"/>
                  <w:color w:val="242021"/>
                  <w:lang w:val="en-AU" w:eastAsia="zh-TW"/>
                </w:rPr>
                <w:delText>2</w:delText>
              </w:r>
            </w:del>
          </w:p>
        </w:tc>
        <w:tc>
          <w:tcPr>
            <w:tcW w:w="2334" w:type="dxa"/>
            <w:gridSpan w:val="3"/>
            <w:tcBorders>
              <w:top w:val="single" w:sz="4" w:space="0" w:color="auto"/>
              <w:left w:val="single" w:sz="4" w:space="0" w:color="auto"/>
              <w:right w:val="single" w:sz="4" w:space="0" w:color="auto"/>
            </w:tcBorders>
            <w:noWrap/>
            <w:hideMark/>
          </w:tcPr>
          <w:p w14:paraId="04CED40C" w14:textId="2C90B7D3" w:rsidR="00AA4D32" w:rsidRPr="00AA4D32" w:rsidRDefault="00AA4D32">
            <w:pPr>
              <w:rPr>
                <w:rFonts w:ascii="TimesNewRomanPS" w:hAnsi="TimesNewRomanPS" w:hint="eastAsia"/>
                <w:color w:val="242021"/>
                <w:lang w:val="en-AU" w:eastAsia="zh-TW"/>
              </w:rPr>
            </w:pPr>
            <w:del w:id="193" w:author="Xuan Cheng" w:date="2022-12-06T13:47:00Z">
              <w:r w:rsidRPr="00AA4D32" w:rsidDel="00064A2B">
                <w:rPr>
                  <w:rFonts w:ascii="TimesNewRomanPS" w:hAnsi="TimesNewRomanPS" w:hint="eastAsia"/>
                  <w:color w:val="242021"/>
                  <w:lang w:val="en-AU" w:eastAsia="zh-TW"/>
                </w:rPr>
                <w:delText>Tintinara</w:delText>
              </w:r>
              <w:r w:rsidR="008C1BC6" w:rsidDel="00064A2B">
                <w:rPr>
                  <w:rFonts w:ascii="TimesNewRomanPS" w:hAnsi="TimesNewRomanPS"/>
                  <w:color w:val="242021"/>
                  <w:lang w:val="en-AU" w:eastAsia="zh-TW"/>
                </w:rPr>
                <w:delText>-</w:delText>
              </w:r>
              <w:r w:rsidRPr="00AA4D32" w:rsidDel="00064A2B">
                <w:rPr>
                  <w:rFonts w:ascii="TimesNewRomanPS" w:hAnsi="TimesNewRomanPS" w:hint="eastAsia"/>
                  <w:color w:val="242021"/>
                  <w:lang w:val="en-AU" w:eastAsia="zh-TW"/>
                </w:rPr>
                <w:delText>R2</w:delText>
              </w:r>
            </w:del>
            <w:ins w:id="194" w:author="Xuan Cheng" w:date="2022-12-06T13:47:00Z">
              <w:r w:rsidR="00064A2B">
                <w:rPr>
                  <w:rFonts w:ascii="TimesNewRomanPS" w:hAnsi="TimesNewRomanPS"/>
                  <w:color w:val="242021"/>
                  <w:lang w:val="en-AU" w:eastAsia="zh-TW"/>
                </w:rPr>
                <w:t>Population 6</w:t>
              </w:r>
            </w:ins>
          </w:p>
        </w:tc>
        <w:tc>
          <w:tcPr>
            <w:tcW w:w="2334" w:type="dxa"/>
            <w:gridSpan w:val="3"/>
            <w:tcBorders>
              <w:top w:val="single" w:sz="4" w:space="0" w:color="auto"/>
              <w:left w:val="single" w:sz="4" w:space="0" w:color="auto"/>
              <w:right w:val="single" w:sz="4" w:space="0" w:color="auto"/>
            </w:tcBorders>
            <w:noWrap/>
            <w:hideMark/>
          </w:tcPr>
          <w:p w14:paraId="0DA99333" w14:textId="625EBA33" w:rsidR="00AA4D32" w:rsidRPr="00AA4D32" w:rsidRDefault="00064A2B">
            <w:pPr>
              <w:rPr>
                <w:rFonts w:ascii="TimesNewRomanPS" w:hAnsi="TimesNewRomanPS" w:hint="eastAsia"/>
                <w:color w:val="242021"/>
                <w:lang w:val="en-AU" w:eastAsia="zh-TW"/>
              </w:rPr>
            </w:pPr>
            <w:ins w:id="195" w:author="Xuan Cheng" w:date="2022-12-06T13:48:00Z">
              <w:r>
                <w:rPr>
                  <w:rFonts w:ascii="TimesNewRomanPS" w:hAnsi="TimesNewRomanPS"/>
                  <w:color w:val="242021"/>
                  <w:lang w:val="en-AU" w:eastAsia="zh-TW"/>
                </w:rPr>
                <w:t>Population 7</w:t>
              </w:r>
            </w:ins>
            <w:del w:id="196" w:author="Xuan Cheng" w:date="2022-12-06T13:48:00Z">
              <w:r w:rsidR="00AA4D32" w:rsidRPr="00AA4D32" w:rsidDel="00064A2B">
                <w:rPr>
                  <w:rFonts w:ascii="TimesNewRomanPS" w:hAnsi="TimesNewRomanPS" w:hint="eastAsia"/>
                  <w:color w:val="242021"/>
                  <w:lang w:val="en-AU" w:eastAsia="zh-TW"/>
                </w:rPr>
                <w:delText>Rokewood</w:delText>
              </w:r>
            </w:del>
          </w:p>
        </w:tc>
        <w:tc>
          <w:tcPr>
            <w:tcW w:w="2334" w:type="dxa"/>
            <w:gridSpan w:val="3"/>
            <w:tcBorders>
              <w:top w:val="single" w:sz="4" w:space="0" w:color="auto"/>
              <w:left w:val="single" w:sz="4" w:space="0" w:color="auto"/>
              <w:right w:val="single" w:sz="4" w:space="0" w:color="auto"/>
            </w:tcBorders>
            <w:noWrap/>
            <w:hideMark/>
          </w:tcPr>
          <w:p w14:paraId="3D80BFE7" w14:textId="55D19F95" w:rsidR="00AA4D32" w:rsidRPr="00AA4D32" w:rsidRDefault="00064A2B">
            <w:pPr>
              <w:rPr>
                <w:rFonts w:ascii="TimesNewRomanPS" w:hAnsi="TimesNewRomanPS" w:hint="eastAsia"/>
                <w:color w:val="242021"/>
                <w:lang w:val="en-AU" w:eastAsia="zh-TW"/>
              </w:rPr>
            </w:pPr>
            <w:ins w:id="197" w:author="Xuan Cheng" w:date="2022-12-06T13:48:00Z">
              <w:r>
                <w:rPr>
                  <w:rFonts w:ascii="TimesNewRomanPS" w:hAnsi="TimesNewRomanPS"/>
                  <w:color w:val="242021"/>
                  <w:lang w:val="en-AU" w:eastAsia="zh-TW"/>
                </w:rPr>
                <w:t>Population 11</w:t>
              </w:r>
            </w:ins>
            <w:del w:id="198" w:author="Xuan Cheng" w:date="2022-12-06T13:48:00Z">
              <w:r w:rsidR="00AA4D32" w:rsidRPr="00AA4D32" w:rsidDel="00064A2B">
                <w:rPr>
                  <w:rFonts w:ascii="TimesNewRomanPS" w:hAnsi="TimesNewRomanPS" w:hint="eastAsia"/>
                  <w:color w:val="242021"/>
                  <w:lang w:val="en-AU" w:eastAsia="zh-TW"/>
                </w:rPr>
                <w:delText>Tintinara</w:delText>
              </w:r>
              <w:r w:rsidR="008C1BC6" w:rsidDel="00064A2B">
                <w:rPr>
                  <w:rFonts w:ascii="TimesNewRomanPS" w:hAnsi="TimesNewRomanPS"/>
                  <w:color w:val="242021"/>
                  <w:lang w:val="en-AU" w:eastAsia="zh-TW"/>
                </w:rPr>
                <w:delText>-</w:delText>
              </w:r>
              <w:r w:rsidR="00AA4D32" w:rsidRPr="00AA4D32" w:rsidDel="00064A2B">
                <w:rPr>
                  <w:rFonts w:ascii="TimesNewRomanPS" w:hAnsi="TimesNewRomanPS" w:hint="eastAsia"/>
                  <w:color w:val="242021"/>
                  <w:lang w:val="en-AU" w:eastAsia="zh-TW"/>
                </w:rPr>
                <w:delText>S</w:delText>
              </w:r>
              <w:r w:rsidR="0044634A" w:rsidDel="00064A2B">
                <w:rPr>
                  <w:rFonts w:ascii="TimesNewRomanPS" w:hAnsi="TimesNewRomanPS"/>
                  <w:color w:val="242021"/>
                  <w:lang w:val="en-AU" w:eastAsia="zh-TW"/>
                </w:rPr>
                <w:delText>2</w:delText>
              </w:r>
            </w:del>
          </w:p>
        </w:tc>
      </w:tr>
      <w:tr w:rsidR="00AA4D32" w:rsidRPr="00AA4D32" w14:paraId="0F9BEFB6" w14:textId="77777777" w:rsidTr="008C1BC6">
        <w:trPr>
          <w:trHeight w:val="290"/>
        </w:trPr>
        <w:tc>
          <w:tcPr>
            <w:tcW w:w="2283" w:type="dxa"/>
            <w:tcBorders>
              <w:left w:val="single" w:sz="4" w:space="0" w:color="auto"/>
              <w:right w:val="single" w:sz="4" w:space="0" w:color="auto"/>
            </w:tcBorders>
            <w:noWrap/>
            <w:hideMark/>
          </w:tcPr>
          <w:p w14:paraId="5EFA3858" w14:textId="77777777" w:rsidR="00AA4D32" w:rsidRPr="00AA4D32" w:rsidRDefault="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 xml:space="preserve">　</w:t>
            </w:r>
          </w:p>
        </w:tc>
        <w:tc>
          <w:tcPr>
            <w:tcW w:w="716" w:type="dxa"/>
            <w:tcBorders>
              <w:left w:val="single" w:sz="4" w:space="0" w:color="auto"/>
            </w:tcBorders>
            <w:noWrap/>
            <w:hideMark/>
          </w:tcPr>
          <w:p w14:paraId="4050810E"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SS</w:t>
            </w:r>
          </w:p>
        </w:tc>
        <w:tc>
          <w:tcPr>
            <w:tcW w:w="777" w:type="dxa"/>
            <w:noWrap/>
            <w:hideMark/>
          </w:tcPr>
          <w:p w14:paraId="6B73BDF1"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RS</w:t>
            </w:r>
          </w:p>
        </w:tc>
        <w:tc>
          <w:tcPr>
            <w:tcW w:w="838" w:type="dxa"/>
            <w:tcBorders>
              <w:right w:val="single" w:sz="4" w:space="0" w:color="auto"/>
            </w:tcBorders>
            <w:noWrap/>
            <w:hideMark/>
          </w:tcPr>
          <w:p w14:paraId="524AA7CF"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RR</w:t>
            </w:r>
          </w:p>
        </w:tc>
        <w:tc>
          <w:tcPr>
            <w:tcW w:w="717" w:type="dxa"/>
            <w:tcBorders>
              <w:left w:val="single" w:sz="4" w:space="0" w:color="auto"/>
            </w:tcBorders>
            <w:noWrap/>
            <w:hideMark/>
          </w:tcPr>
          <w:p w14:paraId="15148159"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SS</w:t>
            </w:r>
          </w:p>
        </w:tc>
        <w:tc>
          <w:tcPr>
            <w:tcW w:w="778" w:type="dxa"/>
            <w:noWrap/>
            <w:hideMark/>
          </w:tcPr>
          <w:p w14:paraId="4EB3024E"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RS</w:t>
            </w:r>
          </w:p>
        </w:tc>
        <w:tc>
          <w:tcPr>
            <w:tcW w:w="839" w:type="dxa"/>
            <w:tcBorders>
              <w:right w:val="single" w:sz="4" w:space="0" w:color="auto"/>
            </w:tcBorders>
            <w:noWrap/>
            <w:hideMark/>
          </w:tcPr>
          <w:p w14:paraId="446C5569"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RR</w:t>
            </w:r>
          </w:p>
        </w:tc>
        <w:tc>
          <w:tcPr>
            <w:tcW w:w="717" w:type="dxa"/>
            <w:tcBorders>
              <w:left w:val="single" w:sz="4" w:space="0" w:color="auto"/>
            </w:tcBorders>
            <w:noWrap/>
            <w:hideMark/>
          </w:tcPr>
          <w:p w14:paraId="0B156647"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SS</w:t>
            </w:r>
          </w:p>
        </w:tc>
        <w:tc>
          <w:tcPr>
            <w:tcW w:w="778" w:type="dxa"/>
            <w:noWrap/>
            <w:hideMark/>
          </w:tcPr>
          <w:p w14:paraId="4F01700F"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RS</w:t>
            </w:r>
          </w:p>
        </w:tc>
        <w:tc>
          <w:tcPr>
            <w:tcW w:w="839" w:type="dxa"/>
            <w:tcBorders>
              <w:right w:val="single" w:sz="4" w:space="0" w:color="auto"/>
            </w:tcBorders>
            <w:noWrap/>
            <w:hideMark/>
          </w:tcPr>
          <w:p w14:paraId="0534C71F"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RR</w:t>
            </w:r>
          </w:p>
        </w:tc>
        <w:tc>
          <w:tcPr>
            <w:tcW w:w="717" w:type="dxa"/>
            <w:tcBorders>
              <w:left w:val="single" w:sz="4" w:space="0" w:color="auto"/>
            </w:tcBorders>
            <w:noWrap/>
            <w:hideMark/>
          </w:tcPr>
          <w:p w14:paraId="54C7914E"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SS</w:t>
            </w:r>
          </w:p>
        </w:tc>
        <w:tc>
          <w:tcPr>
            <w:tcW w:w="778" w:type="dxa"/>
            <w:noWrap/>
            <w:hideMark/>
          </w:tcPr>
          <w:p w14:paraId="071E3B26"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RS</w:t>
            </w:r>
          </w:p>
        </w:tc>
        <w:tc>
          <w:tcPr>
            <w:tcW w:w="839" w:type="dxa"/>
            <w:tcBorders>
              <w:right w:val="single" w:sz="4" w:space="0" w:color="auto"/>
            </w:tcBorders>
            <w:noWrap/>
            <w:hideMark/>
          </w:tcPr>
          <w:p w14:paraId="2DCFE42B"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RR</w:t>
            </w:r>
          </w:p>
        </w:tc>
        <w:tc>
          <w:tcPr>
            <w:tcW w:w="717" w:type="dxa"/>
            <w:tcBorders>
              <w:left w:val="single" w:sz="4" w:space="0" w:color="auto"/>
            </w:tcBorders>
            <w:noWrap/>
            <w:hideMark/>
          </w:tcPr>
          <w:p w14:paraId="1B71046A"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SS</w:t>
            </w:r>
          </w:p>
        </w:tc>
        <w:tc>
          <w:tcPr>
            <w:tcW w:w="778" w:type="dxa"/>
            <w:noWrap/>
            <w:hideMark/>
          </w:tcPr>
          <w:p w14:paraId="59C31239"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RS</w:t>
            </w:r>
          </w:p>
        </w:tc>
        <w:tc>
          <w:tcPr>
            <w:tcW w:w="839" w:type="dxa"/>
            <w:tcBorders>
              <w:right w:val="single" w:sz="4" w:space="0" w:color="auto"/>
            </w:tcBorders>
            <w:noWrap/>
            <w:hideMark/>
          </w:tcPr>
          <w:p w14:paraId="2B9F0BFF" w14:textId="77777777" w:rsidR="00AA4D32" w:rsidRPr="00AA4D32" w:rsidRDefault="00AA4D32" w:rsidP="00AA4D32">
            <w:pPr>
              <w:rPr>
                <w:rFonts w:ascii="TimesNewRomanPS" w:hAnsi="TimesNewRomanPS" w:hint="eastAsia"/>
                <w:color w:val="242021"/>
                <w:lang w:val="en-AU" w:eastAsia="zh-TW"/>
              </w:rPr>
            </w:pPr>
            <w:r w:rsidRPr="00AA4D32">
              <w:rPr>
                <w:rFonts w:ascii="TimesNewRomanPS" w:hAnsi="TimesNewRomanPS" w:hint="eastAsia"/>
                <w:color w:val="242021"/>
                <w:lang w:val="en-AU" w:eastAsia="zh-TW"/>
              </w:rPr>
              <w:t>RR</w:t>
            </w:r>
          </w:p>
        </w:tc>
      </w:tr>
      <w:tr w:rsidR="00064A2B" w:rsidRPr="00AA4D32" w14:paraId="0FFFC7E0" w14:textId="77777777" w:rsidTr="00344A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99" w:author="Xuan Cheng" w:date="2022-12-06T13:4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90"/>
          <w:trPrChange w:id="200" w:author="Xuan Cheng" w:date="2022-12-06T13:47:00Z">
            <w:trPr>
              <w:trHeight w:val="290"/>
            </w:trPr>
          </w:trPrChange>
        </w:trPr>
        <w:tc>
          <w:tcPr>
            <w:tcW w:w="2283" w:type="dxa"/>
            <w:tcBorders>
              <w:left w:val="single" w:sz="4" w:space="0" w:color="auto"/>
              <w:right w:val="single" w:sz="4" w:space="0" w:color="auto"/>
            </w:tcBorders>
            <w:noWrap/>
            <w:hideMark/>
            <w:tcPrChange w:id="201" w:author="Xuan Cheng" w:date="2022-12-06T13:47:00Z">
              <w:tcPr>
                <w:tcW w:w="2283" w:type="dxa"/>
                <w:tcBorders>
                  <w:left w:val="single" w:sz="4" w:space="0" w:color="auto"/>
                  <w:right w:val="single" w:sz="4" w:space="0" w:color="auto"/>
                </w:tcBorders>
                <w:noWrap/>
                <w:hideMark/>
              </w:tcPr>
            </w:tcPrChange>
          </w:tcPr>
          <w:p w14:paraId="6C47C3D3"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Dead in 1h</w:t>
            </w:r>
          </w:p>
        </w:tc>
        <w:tc>
          <w:tcPr>
            <w:tcW w:w="716" w:type="dxa"/>
            <w:tcBorders>
              <w:left w:val="single" w:sz="4" w:space="0" w:color="auto"/>
            </w:tcBorders>
            <w:noWrap/>
            <w:hideMark/>
            <w:tcPrChange w:id="202" w:author="Xuan Cheng" w:date="2022-12-06T13:47:00Z">
              <w:tcPr>
                <w:tcW w:w="716" w:type="dxa"/>
                <w:tcBorders>
                  <w:left w:val="single" w:sz="4" w:space="0" w:color="auto"/>
                </w:tcBorders>
                <w:noWrap/>
                <w:hideMark/>
              </w:tcPr>
            </w:tcPrChange>
          </w:tcPr>
          <w:p w14:paraId="18306406" w14:textId="5C1B5A38" w:rsidR="00064A2B" w:rsidRPr="00AA4D32" w:rsidRDefault="00064A2B" w:rsidP="00064A2B">
            <w:pPr>
              <w:rPr>
                <w:rFonts w:ascii="TimesNewRomanPS" w:hAnsi="TimesNewRomanPS" w:hint="eastAsia"/>
                <w:color w:val="242021"/>
                <w:lang w:val="en-AU" w:eastAsia="zh-TW"/>
              </w:rPr>
            </w:pPr>
            <w:ins w:id="203" w:author="Xuan Cheng" w:date="2022-12-06T13:46:00Z">
              <w:r w:rsidRPr="00AA4D32">
                <w:rPr>
                  <w:rFonts w:ascii="TimesNewRomanPS" w:hAnsi="TimesNewRomanPS" w:hint="eastAsia"/>
                  <w:color w:val="242021"/>
                  <w:lang w:val="en-AU" w:eastAsia="zh-TW"/>
                </w:rPr>
                <w:t>20</w:t>
              </w:r>
            </w:ins>
            <w:del w:id="204" w:author="Xuan Cheng" w:date="2022-12-06T13:46:00Z">
              <w:r w:rsidRPr="00AA4D32" w:rsidDel="003B3DC1">
                <w:rPr>
                  <w:rFonts w:ascii="TimesNewRomanPS" w:hAnsi="TimesNewRomanPS" w:hint="eastAsia"/>
                  <w:color w:val="242021"/>
                  <w:lang w:val="en-AU" w:eastAsia="zh-TW"/>
                </w:rPr>
                <w:delText>24</w:delText>
              </w:r>
            </w:del>
          </w:p>
        </w:tc>
        <w:tc>
          <w:tcPr>
            <w:tcW w:w="777" w:type="dxa"/>
            <w:noWrap/>
            <w:hideMark/>
            <w:tcPrChange w:id="205" w:author="Xuan Cheng" w:date="2022-12-06T13:47:00Z">
              <w:tcPr>
                <w:tcW w:w="777" w:type="dxa"/>
                <w:noWrap/>
                <w:hideMark/>
              </w:tcPr>
            </w:tcPrChange>
          </w:tcPr>
          <w:p w14:paraId="137A0317" w14:textId="41BD0ED1" w:rsidR="00064A2B" w:rsidRPr="00AA4D32" w:rsidRDefault="00064A2B" w:rsidP="00064A2B">
            <w:pPr>
              <w:rPr>
                <w:rFonts w:ascii="TimesNewRomanPS" w:hAnsi="TimesNewRomanPS" w:hint="eastAsia"/>
                <w:color w:val="242021"/>
                <w:lang w:val="en-AU" w:eastAsia="zh-TW"/>
              </w:rPr>
            </w:pPr>
            <w:ins w:id="206" w:author="Xuan Cheng" w:date="2022-12-06T13:46:00Z">
              <w:r w:rsidRPr="00AA4D32">
                <w:rPr>
                  <w:rFonts w:ascii="TimesNewRomanPS" w:hAnsi="TimesNewRomanPS" w:hint="eastAsia"/>
                  <w:color w:val="242021"/>
                  <w:lang w:val="en-AU" w:eastAsia="zh-TW"/>
                </w:rPr>
                <w:t>13</w:t>
              </w:r>
            </w:ins>
            <w:del w:id="207" w:author="Xuan Cheng" w:date="2022-12-06T13:46:00Z">
              <w:r w:rsidRPr="00AA4D32" w:rsidDel="003B3DC1">
                <w:rPr>
                  <w:rFonts w:ascii="TimesNewRomanPS" w:hAnsi="TimesNewRomanPS" w:hint="eastAsia"/>
                  <w:color w:val="242021"/>
                  <w:lang w:val="en-AU" w:eastAsia="zh-TW"/>
                </w:rPr>
                <w:delText>0</w:delText>
              </w:r>
            </w:del>
          </w:p>
        </w:tc>
        <w:tc>
          <w:tcPr>
            <w:tcW w:w="838" w:type="dxa"/>
            <w:tcBorders>
              <w:right w:val="single" w:sz="4" w:space="0" w:color="auto"/>
            </w:tcBorders>
            <w:noWrap/>
            <w:hideMark/>
            <w:tcPrChange w:id="208" w:author="Xuan Cheng" w:date="2022-12-06T13:47:00Z">
              <w:tcPr>
                <w:tcW w:w="838" w:type="dxa"/>
                <w:tcBorders>
                  <w:right w:val="single" w:sz="4" w:space="0" w:color="auto"/>
                </w:tcBorders>
                <w:noWrap/>
                <w:hideMark/>
              </w:tcPr>
            </w:tcPrChange>
          </w:tcPr>
          <w:p w14:paraId="4AD532B7" w14:textId="29AEA147" w:rsidR="00064A2B" w:rsidRPr="00AA4D32" w:rsidRDefault="00064A2B" w:rsidP="00064A2B">
            <w:pPr>
              <w:rPr>
                <w:rFonts w:ascii="TimesNewRomanPS" w:hAnsi="TimesNewRomanPS" w:hint="eastAsia"/>
                <w:color w:val="242021"/>
                <w:lang w:val="en-AU" w:eastAsia="zh-TW"/>
              </w:rPr>
            </w:pPr>
            <w:ins w:id="209" w:author="Xuan Cheng" w:date="2022-12-06T13:46:00Z">
              <w:r w:rsidRPr="00AA4D32">
                <w:rPr>
                  <w:rFonts w:ascii="TimesNewRomanPS" w:hAnsi="TimesNewRomanPS" w:hint="eastAsia"/>
                  <w:color w:val="242021"/>
                  <w:lang w:val="en-AU" w:eastAsia="zh-TW"/>
                </w:rPr>
                <w:t>0</w:t>
              </w:r>
            </w:ins>
            <w:del w:id="210" w:author="Xuan Cheng" w:date="2022-12-06T13:46:00Z">
              <w:r w:rsidRPr="00AA4D32" w:rsidDel="003B3DC1">
                <w:rPr>
                  <w:rFonts w:ascii="TimesNewRomanPS" w:hAnsi="TimesNewRomanPS" w:hint="eastAsia"/>
                  <w:color w:val="242021"/>
                  <w:lang w:val="en-AU" w:eastAsia="zh-TW"/>
                </w:rPr>
                <w:delText>0</w:delText>
              </w:r>
            </w:del>
          </w:p>
        </w:tc>
        <w:tc>
          <w:tcPr>
            <w:tcW w:w="717" w:type="dxa"/>
            <w:tcBorders>
              <w:left w:val="single" w:sz="4" w:space="0" w:color="auto"/>
            </w:tcBorders>
            <w:noWrap/>
            <w:hideMark/>
            <w:tcPrChange w:id="211" w:author="Xuan Cheng" w:date="2022-12-06T13:47:00Z">
              <w:tcPr>
                <w:tcW w:w="717" w:type="dxa"/>
                <w:tcBorders>
                  <w:left w:val="single" w:sz="4" w:space="0" w:color="auto"/>
                </w:tcBorders>
                <w:noWrap/>
                <w:hideMark/>
              </w:tcPr>
            </w:tcPrChange>
          </w:tcPr>
          <w:p w14:paraId="70077A82" w14:textId="4FB6D1BD" w:rsidR="00064A2B" w:rsidRPr="00064A2B" w:rsidRDefault="00064A2B" w:rsidP="00064A2B">
            <w:pPr>
              <w:rPr>
                <w:rFonts w:ascii="Times New Roman" w:hAnsi="Times New Roman" w:cs="Times New Roman"/>
                <w:color w:val="242021"/>
                <w:lang w:val="en-AU" w:eastAsia="zh-TW"/>
                <w:rPrChange w:id="212" w:author="Xuan Cheng" w:date="2022-12-06T13:48:00Z">
                  <w:rPr>
                    <w:rFonts w:ascii="TimesNewRomanPS" w:hAnsi="TimesNewRomanPS" w:hint="eastAsia"/>
                    <w:color w:val="242021"/>
                    <w:lang w:val="en-AU" w:eastAsia="zh-TW"/>
                  </w:rPr>
                </w:rPrChange>
              </w:rPr>
            </w:pPr>
            <w:ins w:id="213" w:author="Xuan Cheng" w:date="2022-12-06T13:47:00Z">
              <w:r w:rsidRPr="00064A2B">
                <w:rPr>
                  <w:rFonts w:ascii="Times New Roman" w:hAnsi="Times New Roman" w:cs="Times New Roman"/>
                  <w:color w:val="242021"/>
                  <w:lang w:val="en-AU" w:eastAsia="zh-TW"/>
                  <w:rPrChange w:id="214" w:author="Xuan Cheng" w:date="2022-12-06T13:48:00Z">
                    <w:rPr>
                      <w:rFonts w:ascii="TimesNewRomanPS" w:hAnsi="TimesNewRomanPS" w:hint="eastAsia"/>
                      <w:color w:val="242021"/>
                      <w:lang w:val="en-AU" w:eastAsia="zh-TW"/>
                    </w:rPr>
                  </w:rPrChange>
                </w:rPr>
                <w:t>16</w:t>
              </w:r>
            </w:ins>
            <w:del w:id="215" w:author="Xuan Cheng" w:date="2022-12-06T13:47:00Z">
              <w:r w:rsidRPr="00064A2B" w:rsidDel="002B3382">
                <w:rPr>
                  <w:rFonts w:ascii="Times New Roman" w:hAnsi="Times New Roman" w:cs="Times New Roman"/>
                  <w:color w:val="242021"/>
                  <w:lang w:val="en-AU" w:eastAsia="zh-TW"/>
                  <w:rPrChange w:id="216" w:author="Xuan Cheng" w:date="2022-12-06T13:48:00Z">
                    <w:rPr>
                      <w:rFonts w:ascii="TimesNewRomanPS" w:hAnsi="TimesNewRomanPS" w:hint="eastAsia"/>
                      <w:color w:val="242021"/>
                      <w:lang w:val="en-AU" w:eastAsia="zh-TW"/>
                    </w:rPr>
                  </w:rPrChange>
                </w:rPr>
                <w:delText>24</w:delText>
              </w:r>
            </w:del>
          </w:p>
        </w:tc>
        <w:tc>
          <w:tcPr>
            <w:tcW w:w="778" w:type="dxa"/>
            <w:noWrap/>
            <w:hideMark/>
            <w:tcPrChange w:id="217" w:author="Xuan Cheng" w:date="2022-12-06T13:47:00Z">
              <w:tcPr>
                <w:tcW w:w="778" w:type="dxa"/>
                <w:noWrap/>
                <w:hideMark/>
              </w:tcPr>
            </w:tcPrChange>
          </w:tcPr>
          <w:p w14:paraId="69F3B9DF" w14:textId="15B5DB2E" w:rsidR="00064A2B" w:rsidRPr="00064A2B" w:rsidRDefault="00064A2B" w:rsidP="00064A2B">
            <w:pPr>
              <w:rPr>
                <w:rFonts w:ascii="Times New Roman" w:hAnsi="Times New Roman" w:cs="Times New Roman"/>
                <w:color w:val="242021"/>
                <w:lang w:val="en-AU" w:eastAsia="zh-TW"/>
                <w:rPrChange w:id="218" w:author="Xuan Cheng" w:date="2022-12-06T13:48:00Z">
                  <w:rPr>
                    <w:rFonts w:ascii="TimesNewRomanPS" w:hAnsi="TimesNewRomanPS" w:hint="eastAsia"/>
                    <w:color w:val="242021"/>
                    <w:lang w:val="en-AU" w:eastAsia="zh-TW"/>
                  </w:rPr>
                </w:rPrChange>
              </w:rPr>
            </w:pPr>
            <w:ins w:id="219" w:author="Xuan Cheng" w:date="2022-12-06T13:47:00Z">
              <w:r w:rsidRPr="00064A2B">
                <w:rPr>
                  <w:rFonts w:ascii="Times New Roman" w:hAnsi="Times New Roman" w:cs="Times New Roman"/>
                  <w:color w:val="242021"/>
                  <w:lang w:val="en-AU" w:eastAsia="zh-TW"/>
                  <w:rPrChange w:id="220" w:author="Xuan Cheng" w:date="2022-12-06T13:48:00Z">
                    <w:rPr>
                      <w:rFonts w:ascii="TimesNewRomanPS" w:hAnsi="TimesNewRomanPS" w:hint="eastAsia"/>
                      <w:color w:val="242021"/>
                      <w:lang w:val="en-AU" w:eastAsia="zh-TW"/>
                    </w:rPr>
                  </w:rPrChange>
                </w:rPr>
                <w:t>0</w:t>
              </w:r>
            </w:ins>
            <w:del w:id="221" w:author="Xuan Cheng" w:date="2022-12-06T13:47:00Z">
              <w:r w:rsidRPr="00064A2B" w:rsidDel="002B3382">
                <w:rPr>
                  <w:rFonts w:ascii="Times New Roman" w:hAnsi="Times New Roman" w:cs="Times New Roman"/>
                  <w:color w:val="242021"/>
                  <w:lang w:val="en-AU" w:eastAsia="zh-TW"/>
                  <w:rPrChange w:id="222" w:author="Xuan Cheng" w:date="2022-12-06T13:48:00Z">
                    <w:rPr>
                      <w:rFonts w:ascii="TimesNewRomanPS" w:hAnsi="TimesNewRomanPS" w:hint="eastAsia"/>
                      <w:color w:val="242021"/>
                      <w:lang w:val="en-AU" w:eastAsia="zh-TW"/>
                    </w:rPr>
                  </w:rPrChange>
                </w:rPr>
                <w:delText>11</w:delText>
              </w:r>
            </w:del>
          </w:p>
        </w:tc>
        <w:tc>
          <w:tcPr>
            <w:tcW w:w="839" w:type="dxa"/>
            <w:tcBorders>
              <w:right w:val="single" w:sz="4" w:space="0" w:color="auto"/>
            </w:tcBorders>
            <w:noWrap/>
            <w:hideMark/>
            <w:tcPrChange w:id="223" w:author="Xuan Cheng" w:date="2022-12-06T13:47:00Z">
              <w:tcPr>
                <w:tcW w:w="839" w:type="dxa"/>
                <w:tcBorders>
                  <w:right w:val="single" w:sz="4" w:space="0" w:color="auto"/>
                </w:tcBorders>
                <w:noWrap/>
                <w:hideMark/>
              </w:tcPr>
            </w:tcPrChange>
          </w:tcPr>
          <w:p w14:paraId="462E8889" w14:textId="0F81B3DC" w:rsidR="00064A2B" w:rsidRPr="00064A2B" w:rsidRDefault="00064A2B" w:rsidP="00064A2B">
            <w:pPr>
              <w:rPr>
                <w:rFonts w:ascii="Times New Roman" w:hAnsi="Times New Roman" w:cs="Times New Roman"/>
                <w:color w:val="242021"/>
                <w:lang w:val="en-AU" w:eastAsia="zh-TW"/>
                <w:rPrChange w:id="224" w:author="Xuan Cheng" w:date="2022-12-06T13:48:00Z">
                  <w:rPr>
                    <w:rFonts w:ascii="TimesNewRomanPS" w:hAnsi="TimesNewRomanPS" w:hint="eastAsia"/>
                    <w:color w:val="242021"/>
                    <w:lang w:val="en-AU" w:eastAsia="zh-TW"/>
                  </w:rPr>
                </w:rPrChange>
              </w:rPr>
            </w:pPr>
            <w:ins w:id="225" w:author="Xuan Cheng" w:date="2022-12-06T13:47:00Z">
              <w:r w:rsidRPr="00064A2B">
                <w:rPr>
                  <w:rFonts w:ascii="Times New Roman" w:hAnsi="Times New Roman" w:cs="Times New Roman"/>
                  <w:color w:val="242021"/>
                  <w:lang w:val="en-AU" w:eastAsia="zh-TW"/>
                  <w:rPrChange w:id="226" w:author="Xuan Cheng" w:date="2022-12-06T13:48:00Z">
                    <w:rPr>
                      <w:rFonts w:ascii="TimesNewRomanPS" w:hAnsi="TimesNewRomanPS" w:hint="eastAsia"/>
                      <w:color w:val="242021"/>
                      <w:lang w:val="en-AU" w:eastAsia="zh-TW"/>
                    </w:rPr>
                  </w:rPrChange>
                </w:rPr>
                <w:t>0</w:t>
              </w:r>
            </w:ins>
            <w:del w:id="227" w:author="Xuan Cheng" w:date="2022-12-06T13:47:00Z">
              <w:r w:rsidRPr="00064A2B" w:rsidDel="002B3382">
                <w:rPr>
                  <w:rFonts w:ascii="Times New Roman" w:hAnsi="Times New Roman" w:cs="Times New Roman"/>
                  <w:color w:val="242021"/>
                  <w:lang w:val="en-AU" w:eastAsia="zh-TW"/>
                  <w:rPrChange w:id="228" w:author="Xuan Cheng" w:date="2022-12-06T13:48:00Z">
                    <w:rPr>
                      <w:rFonts w:ascii="TimesNewRomanPS" w:hAnsi="TimesNewRomanPS" w:hint="eastAsia"/>
                      <w:color w:val="242021"/>
                      <w:lang w:val="en-AU" w:eastAsia="zh-TW"/>
                    </w:rPr>
                  </w:rPrChange>
                </w:rPr>
                <w:delText>0</w:delText>
              </w:r>
            </w:del>
          </w:p>
        </w:tc>
        <w:tc>
          <w:tcPr>
            <w:tcW w:w="717" w:type="dxa"/>
            <w:tcBorders>
              <w:top w:val="nil"/>
              <w:left w:val="nil"/>
              <w:bottom w:val="nil"/>
              <w:right w:val="nil"/>
            </w:tcBorders>
            <w:shd w:val="clear" w:color="auto" w:fill="auto"/>
            <w:noWrap/>
            <w:vAlign w:val="bottom"/>
            <w:hideMark/>
            <w:tcPrChange w:id="229" w:author="Xuan Cheng" w:date="2022-12-06T13:47:00Z">
              <w:tcPr>
                <w:tcW w:w="717" w:type="dxa"/>
                <w:tcBorders>
                  <w:left w:val="single" w:sz="4" w:space="0" w:color="auto"/>
                </w:tcBorders>
                <w:noWrap/>
                <w:hideMark/>
              </w:tcPr>
            </w:tcPrChange>
          </w:tcPr>
          <w:p w14:paraId="0238D886" w14:textId="240CA7E5" w:rsidR="00064A2B" w:rsidRPr="00064A2B" w:rsidRDefault="00064A2B" w:rsidP="00064A2B">
            <w:pPr>
              <w:rPr>
                <w:rFonts w:ascii="Times New Roman" w:hAnsi="Times New Roman" w:cs="Times New Roman"/>
                <w:color w:val="242021"/>
                <w:lang w:val="en-AU" w:eastAsia="zh-TW"/>
                <w:rPrChange w:id="230" w:author="Xuan Cheng" w:date="2022-12-06T13:48:00Z">
                  <w:rPr>
                    <w:rFonts w:ascii="TimesNewRomanPS" w:hAnsi="TimesNewRomanPS" w:hint="eastAsia"/>
                    <w:color w:val="242021"/>
                    <w:lang w:val="en-AU" w:eastAsia="zh-TW"/>
                  </w:rPr>
                </w:rPrChange>
              </w:rPr>
            </w:pPr>
            <w:ins w:id="231" w:author="Xuan Cheng" w:date="2022-12-06T13:47:00Z">
              <w:r w:rsidRPr="00064A2B">
                <w:rPr>
                  <w:rFonts w:ascii="Times New Roman" w:hAnsi="Times New Roman" w:cs="Times New Roman"/>
                  <w:color w:val="000000"/>
                  <w:rPrChange w:id="232" w:author="Xuan Cheng" w:date="2022-12-06T13:48:00Z">
                    <w:rPr>
                      <w:rFonts w:hint="eastAsia"/>
                      <w:color w:val="000000"/>
                      <w:sz w:val="22"/>
                      <w:szCs w:val="22"/>
                    </w:rPr>
                  </w:rPrChange>
                </w:rPr>
                <w:t>24</w:t>
              </w:r>
            </w:ins>
            <w:del w:id="233" w:author="Xuan Cheng" w:date="2022-12-06T13:47:00Z">
              <w:r w:rsidRPr="00064A2B" w:rsidDel="00344A61">
                <w:rPr>
                  <w:rFonts w:ascii="Times New Roman" w:hAnsi="Times New Roman" w:cs="Times New Roman"/>
                  <w:color w:val="242021"/>
                  <w:lang w:val="en-AU" w:eastAsia="zh-TW"/>
                  <w:rPrChange w:id="234" w:author="Xuan Cheng" w:date="2022-12-06T13:48:00Z">
                    <w:rPr>
                      <w:rFonts w:ascii="TimesNewRomanPS" w:hAnsi="TimesNewRomanPS" w:hint="eastAsia"/>
                      <w:color w:val="242021"/>
                      <w:lang w:val="en-AU" w:eastAsia="zh-TW"/>
                    </w:rPr>
                  </w:rPrChange>
                </w:rPr>
                <w:delText>20</w:delText>
              </w:r>
            </w:del>
          </w:p>
        </w:tc>
        <w:tc>
          <w:tcPr>
            <w:tcW w:w="778" w:type="dxa"/>
            <w:tcBorders>
              <w:top w:val="nil"/>
              <w:left w:val="nil"/>
              <w:bottom w:val="nil"/>
              <w:right w:val="nil"/>
            </w:tcBorders>
            <w:shd w:val="clear" w:color="auto" w:fill="auto"/>
            <w:noWrap/>
            <w:vAlign w:val="bottom"/>
            <w:hideMark/>
            <w:tcPrChange w:id="235" w:author="Xuan Cheng" w:date="2022-12-06T13:47:00Z">
              <w:tcPr>
                <w:tcW w:w="778" w:type="dxa"/>
                <w:noWrap/>
                <w:hideMark/>
              </w:tcPr>
            </w:tcPrChange>
          </w:tcPr>
          <w:p w14:paraId="59D73D9B" w14:textId="34941EB7" w:rsidR="00064A2B" w:rsidRPr="00064A2B" w:rsidRDefault="00064A2B" w:rsidP="00064A2B">
            <w:pPr>
              <w:rPr>
                <w:rFonts w:ascii="Times New Roman" w:hAnsi="Times New Roman" w:cs="Times New Roman"/>
                <w:color w:val="242021"/>
                <w:lang w:val="en-AU" w:eastAsia="zh-TW"/>
                <w:rPrChange w:id="236" w:author="Xuan Cheng" w:date="2022-12-06T13:48:00Z">
                  <w:rPr>
                    <w:rFonts w:ascii="TimesNewRomanPS" w:hAnsi="TimesNewRomanPS" w:hint="eastAsia"/>
                    <w:color w:val="242021"/>
                    <w:lang w:val="en-AU" w:eastAsia="zh-TW"/>
                  </w:rPr>
                </w:rPrChange>
              </w:rPr>
            </w:pPr>
            <w:ins w:id="237" w:author="Xuan Cheng" w:date="2022-12-06T13:47:00Z">
              <w:r w:rsidRPr="00064A2B">
                <w:rPr>
                  <w:rFonts w:ascii="Times New Roman" w:hAnsi="Times New Roman" w:cs="Times New Roman"/>
                  <w:color w:val="000000"/>
                  <w:rPrChange w:id="238" w:author="Xuan Cheng" w:date="2022-12-06T13:48:00Z">
                    <w:rPr>
                      <w:rFonts w:hint="eastAsia"/>
                      <w:color w:val="000000"/>
                      <w:sz w:val="22"/>
                      <w:szCs w:val="22"/>
                    </w:rPr>
                  </w:rPrChange>
                </w:rPr>
                <w:t>0</w:t>
              </w:r>
            </w:ins>
            <w:del w:id="239" w:author="Xuan Cheng" w:date="2022-12-06T13:47:00Z">
              <w:r w:rsidRPr="00064A2B" w:rsidDel="00344A61">
                <w:rPr>
                  <w:rFonts w:ascii="Times New Roman" w:hAnsi="Times New Roman" w:cs="Times New Roman"/>
                  <w:color w:val="242021"/>
                  <w:lang w:val="en-AU" w:eastAsia="zh-TW"/>
                  <w:rPrChange w:id="240" w:author="Xuan Cheng" w:date="2022-12-06T13:48:00Z">
                    <w:rPr>
                      <w:rFonts w:ascii="TimesNewRomanPS" w:hAnsi="TimesNewRomanPS" w:hint="eastAsia"/>
                      <w:color w:val="242021"/>
                      <w:lang w:val="en-AU" w:eastAsia="zh-TW"/>
                    </w:rPr>
                  </w:rPrChange>
                </w:rPr>
                <w:delText>13</w:delText>
              </w:r>
            </w:del>
          </w:p>
        </w:tc>
        <w:tc>
          <w:tcPr>
            <w:tcW w:w="839" w:type="dxa"/>
            <w:tcBorders>
              <w:top w:val="nil"/>
              <w:left w:val="nil"/>
              <w:bottom w:val="nil"/>
              <w:right w:val="nil"/>
            </w:tcBorders>
            <w:shd w:val="clear" w:color="auto" w:fill="auto"/>
            <w:noWrap/>
            <w:vAlign w:val="bottom"/>
            <w:hideMark/>
            <w:tcPrChange w:id="241" w:author="Xuan Cheng" w:date="2022-12-06T13:47:00Z">
              <w:tcPr>
                <w:tcW w:w="839" w:type="dxa"/>
                <w:tcBorders>
                  <w:right w:val="single" w:sz="4" w:space="0" w:color="auto"/>
                </w:tcBorders>
                <w:noWrap/>
                <w:hideMark/>
              </w:tcPr>
            </w:tcPrChange>
          </w:tcPr>
          <w:p w14:paraId="3163549B" w14:textId="7736FB78" w:rsidR="00064A2B" w:rsidRPr="00064A2B" w:rsidRDefault="00064A2B" w:rsidP="00064A2B">
            <w:pPr>
              <w:rPr>
                <w:rFonts w:ascii="Times New Roman" w:hAnsi="Times New Roman" w:cs="Times New Roman"/>
                <w:color w:val="242021"/>
                <w:lang w:val="en-AU" w:eastAsia="zh-TW"/>
                <w:rPrChange w:id="242" w:author="Xuan Cheng" w:date="2022-12-06T13:48:00Z">
                  <w:rPr>
                    <w:rFonts w:ascii="TimesNewRomanPS" w:hAnsi="TimesNewRomanPS" w:hint="eastAsia"/>
                    <w:color w:val="242021"/>
                    <w:lang w:val="en-AU" w:eastAsia="zh-TW"/>
                  </w:rPr>
                </w:rPrChange>
              </w:rPr>
            </w:pPr>
            <w:ins w:id="243" w:author="Xuan Cheng" w:date="2022-12-06T13:47:00Z">
              <w:r w:rsidRPr="00064A2B">
                <w:rPr>
                  <w:rFonts w:ascii="Times New Roman" w:hAnsi="Times New Roman" w:cs="Times New Roman"/>
                  <w:color w:val="000000"/>
                  <w:rPrChange w:id="244" w:author="Xuan Cheng" w:date="2022-12-06T13:48:00Z">
                    <w:rPr>
                      <w:rFonts w:hint="eastAsia"/>
                      <w:color w:val="000000"/>
                      <w:sz w:val="22"/>
                      <w:szCs w:val="22"/>
                    </w:rPr>
                  </w:rPrChange>
                </w:rPr>
                <w:t>0</w:t>
              </w:r>
            </w:ins>
            <w:del w:id="245" w:author="Xuan Cheng" w:date="2022-12-06T13:47:00Z">
              <w:r w:rsidRPr="00064A2B" w:rsidDel="00344A61">
                <w:rPr>
                  <w:rFonts w:ascii="Times New Roman" w:hAnsi="Times New Roman" w:cs="Times New Roman"/>
                  <w:color w:val="242021"/>
                  <w:lang w:val="en-AU" w:eastAsia="zh-TW"/>
                  <w:rPrChange w:id="246" w:author="Xuan Cheng" w:date="2022-12-06T13:48:00Z">
                    <w:rPr>
                      <w:rFonts w:ascii="TimesNewRomanPS" w:hAnsi="TimesNewRomanPS" w:hint="eastAsia"/>
                      <w:color w:val="242021"/>
                      <w:lang w:val="en-AU" w:eastAsia="zh-TW"/>
                    </w:rPr>
                  </w:rPrChange>
                </w:rPr>
                <w:delText>0</w:delText>
              </w:r>
            </w:del>
          </w:p>
        </w:tc>
        <w:tc>
          <w:tcPr>
            <w:tcW w:w="717" w:type="dxa"/>
            <w:tcBorders>
              <w:left w:val="single" w:sz="4" w:space="0" w:color="auto"/>
            </w:tcBorders>
            <w:noWrap/>
            <w:hideMark/>
            <w:tcPrChange w:id="247" w:author="Xuan Cheng" w:date="2022-12-06T13:47:00Z">
              <w:tcPr>
                <w:tcW w:w="717" w:type="dxa"/>
                <w:tcBorders>
                  <w:left w:val="single" w:sz="4" w:space="0" w:color="auto"/>
                </w:tcBorders>
                <w:noWrap/>
                <w:hideMark/>
              </w:tcPr>
            </w:tcPrChange>
          </w:tcPr>
          <w:p w14:paraId="4AB17B00" w14:textId="15589C8F" w:rsidR="00064A2B" w:rsidRPr="00AA4D32" w:rsidRDefault="00064A2B" w:rsidP="00064A2B">
            <w:pPr>
              <w:rPr>
                <w:rFonts w:ascii="TimesNewRomanPS" w:hAnsi="TimesNewRomanPS" w:hint="eastAsia"/>
                <w:color w:val="242021"/>
                <w:lang w:val="en-AU" w:eastAsia="zh-TW"/>
              </w:rPr>
            </w:pPr>
            <w:ins w:id="248" w:author="Xuan Cheng" w:date="2022-12-06T13:49:00Z">
              <w:r>
                <w:rPr>
                  <w:rFonts w:ascii="TimesNewRomanPS" w:hAnsi="TimesNewRomanPS"/>
                  <w:color w:val="242021"/>
                  <w:lang w:val="en-AU" w:eastAsia="zh-TW"/>
                </w:rPr>
                <w:t>24</w:t>
              </w:r>
            </w:ins>
            <w:del w:id="249" w:author="Xuan Cheng" w:date="2022-12-06T13:49:00Z">
              <w:r w:rsidRPr="00AA4D32" w:rsidDel="00064A2B">
                <w:rPr>
                  <w:rFonts w:ascii="TimesNewRomanPS" w:hAnsi="TimesNewRomanPS" w:hint="eastAsia"/>
                  <w:color w:val="242021"/>
                  <w:lang w:val="en-AU" w:eastAsia="zh-TW"/>
                </w:rPr>
                <w:delText>23</w:delText>
              </w:r>
            </w:del>
          </w:p>
        </w:tc>
        <w:tc>
          <w:tcPr>
            <w:tcW w:w="778" w:type="dxa"/>
            <w:noWrap/>
            <w:hideMark/>
            <w:tcPrChange w:id="250" w:author="Xuan Cheng" w:date="2022-12-06T13:47:00Z">
              <w:tcPr>
                <w:tcW w:w="778" w:type="dxa"/>
                <w:noWrap/>
                <w:hideMark/>
              </w:tcPr>
            </w:tcPrChange>
          </w:tcPr>
          <w:p w14:paraId="15C88DCA" w14:textId="7F1DD049" w:rsidR="00064A2B" w:rsidRPr="00AA4D32" w:rsidRDefault="00064A2B" w:rsidP="00064A2B">
            <w:pPr>
              <w:rPr>
                <w:rFonts w:ascii="TimesNewRomanPS" w:hAnsi="TimesNewRomanPS" w:hint="eastAsia"/>
                <w:color w:val="242021"/>
                <w:lang w:val="en-AU" w:eastAsia="zh-TW"/>
              </w:rPr>
            </w:pPr>
            <w:ins w:id="251" w:author="Xuan Cheng" w:date="2022-12-06T13:49:00Z">
              <w:r>
                <w:rPr>
                  <w:rFonts w:ascii="TimesNewRomanPS" w:hAnsi="TimesNewRomanPS"/>
                  <w:color w:val="242021"/>
                  <w:lang w:val="en-AU" w:eastAsia="zh-TW"/>
                </w:rPr>
                <w:t>11</w:t>
              </w:r>
            </w:ins>
            <w:del w:id="252" w:author="Xuan Cheng" w:date="2022-12-06T13:49:00Z">
              <w:r w:rsidRPr="00AA4D32" w:rsidDel="00064A2B">
                <w:rPr>
                  <w:rFonts w:ascii="TimesNewRomanPS" w:hAnsi="TimesNewRomanPS" w:hint="eastAsia"/>
                  <w:color w:val="242021"/>
                  <w:lang w:val="en-AU" w:eastAsia="zh-TW"/>
                </w:rPr>
                <w:delText>0</w:delText>
              </w:r>
            </w:del>
          </w:p>
        </w:tc>
        <w:tc>
          <w:tcPr>
            <w:tcW w:w="839" w:type="dxa"/>
            <w:tcBorders>
              <w:right w:val="single" w:sz="4" w:space="0" w:color="auto"/>
            </w:tcBorders>
            <w:noWrap/>
            <w:hideMark/>
            <w:tcPrChange w:id="253" w:author="Xuan Cheng" w:date="2022-12-06T13:47:00Z">
              <w:tcPr>
                <w:tcW w:w="839" w:type="dxa"/>
                <w:tcBorders>
                  <w:right w:val="single" w:sz="4" w:space="0" w:color="auto"/>
                </w:tcBorders>
                <w:noWrap/>
                <w:hideMark/>
              </w:tcPr>
            </w:tcPrChange>
          </w:tcPr>
          <w:p w14:paraId="49F4293E"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717" w:type="dxa"/>
            <w:tcBorders>
              <w:left w:val="single" w:sz="4" w:space="0" w:color="auto"/>
            </w:tcBorders>
            <w:noWrap/>
            <w:hideMark/>
            <w:tcPrChange w:id="254" w:author="Xuan Cheng" w:date="2022-12-06T13:47:00Z">
              <w:tcPr>
                <w:tcW w:w="717" w:type="dxa"/>
                <w:tcBorders>
                  <w:left w:val="single" w:sz="4" w:space="0" w:color="auto"/>
                </w:tcBorders>
                <w:noWrap/>
                <w:hideMark/>
              </w:tcPr>
            </w:tcPrChange>
          </w:tcPr>
          <w:p w14:paraId="36DF0578" w14:textId="339B7F65" w:rsidR="00064A2B" w:rsidRPr="00AA4D32" w:rsidRDefault="00064A2B" w:rsidP="00064A2B">
            <w:pPr>
              <w:rPr>
                <w:rFonts w:ascii="TimesNewRomanPS" w:hAnsi="TimesNewRomanPS" w:hint="eastAsia"/>
                <w:color w:val="242021"/>
                <w:lang w:val="en-AU" w:eastAsia="zh-TW"/>
              </w:rPr>
            </w:pPr>
            <w:ins w:id="255" w:author="Xuan Cheng" w:date="2022-12-06T13:48:00Z">
              <w:r w:rsidRPr="00AA4D32">
                <w:rPr>
                  <w:rFonts w:ascii="TimesNewRomanPS" w:hAnsi="TimesNewRomanPS" w:hint="eastAsia"/>
                  <w:color w:val="242021"/>
                  <w:lang w:val="en-AU" w:eastAsia="zh-TW"/>
                </w:rPr>
                <w:t>23</w:t>
              </w:r>
            </w:ins>
            <w:del w:id="256" w:author="Xuan Cheng" w:date="2022-12-06T13:48:00Z">
              <w:r w:rsidRPr="00AA4D32" w:rsidDel="008B4D38">
                <w:rPr>
                  <w:rFonts w:ascii="TimesNewRomanPS" w:hAnsi="TimesNewRomanPS" w:hint="eastAsia"/>
                  <w:color w:val="242021"/>
                  <w:lang w:val="en-AU" w:eastAsia="zh-TW"/>
                </w:rPr>
                <w:delText>16</w:delText>
              </w:r>
            </w:del>
          </w:p>
        </w:tc>
        <w:tc>
          <w:tcPr>
            <w:tcW w:w="778" w:type="dxa"/>
            <w:noWrap/>
            <w:hideMark/>
            <w:tcPrChange w:id="257" w:author="Xuan Cheng" w:date="2022-12-06T13:47:00Z">
              <w:tcPr>
                <w:tcW w:w="778" w:type="dxa"/>
                <w:noWrap/>
                <w:hideMark/>
              </w:tcPr>
            </w:tcPrChange>
          </w:tcPr>
          <w:p w14:paraId="24E18D2F" w14:textId="2F878AD4" w:rsidR="00064A2B" w:rsidRPr="00AA4D32" w:rsidRDefault="00064A2B" w:rsidP="00064A2B">
            <w:pPr>
              <w:rPr>
                <w:rFonts w:ascii="TimesNewRomanPS" w:hAnsi="TimesNewRomanPS" w:hint="eastAsia"/>
                <w:color w:val="242021"/>
                <w:lang w:val="en-AU" w:eastAsia="zh-TW"/>
              </w:rPr>
            </w:pPr>
            <w:ins w:id="258" w:author="Xuan Cheng" w:date="2022-12-06T13:48:00Z">
              <w:r w:rsidRPr="00AA4D32">
                <w:rPr>
                  <w:rFonts w:ascii="TimesNewRomanPS" w:hAnsi="TimesNewRomanPS" w:hint="eastAsia"/>
                  <w:color w:val="242021"/>
                  <w:lang w:val="en-AU" w:eastAsia="zh-TW"/>
                </w:rPr>
                <w:t>0</w:t>
              </w:r>
            </w:ins>
            <w:del w:id="259" w:author="Xuan Cheng" w:date="2022-12-06T13:48:00Z">
              <w:r w:rsidRPr="00AA4D32" w:rsidDel="008B4D38">
                <w:rPr>
                  <w:rFonts w:ascii="TimesNewRomanPS" w:hAnsi="TimesNewRomanPS" w:hint="eastAsia"/>
                  <w:color w:val="242021"/>
                  <w:lang w:val="en-AU" w:eastAsia="zh-TW"/>
                </w:rPr>
                <w:delText>0</w:delText>
              </w:r>
            </w:del>
          </w:p>
        </w:tc>
        <w:tc>
          <w:tcPr>
            <w:tcW w:w="839" w:type="dxa"/>
            <w:tcBorders>
              <w:right w:val="single" w:sz="4" w:space="0" w:color="auto"/>
            </w:tcBorders>
            <w:noWrap/>
            <w:hideMark/>
            <w:tcPrChange w:id="260" w:author="Xuan Cheng" w:date="2022-12-06T13:47:00Z">
              <w:tcPr>
                <w:tcW w:w="839" w:type="dxa"/>
                <w:tcBorders>
                  <w:right w:val="single" w:sz="4" w:space="0" w:color="auto"/>
                </w:tcBorders>
                <w:noWrap/>
                <w:hideMark/>
              </w:tcPr>
            </w:tcPrChange>
          </w:tcPr>
          <w:p w14:paraId="7BF20D93" w14:textId="70193AC4" w:rsidR="00064A2B" w:rsidRPr="00AA4D32" w:rsidRDefault="00064A2B" w:rsidP="00064A2B">
            <w:pPr>
              <w:rPr>
                <w:rFonts w:ascii="TimesNewRomanPS" w:hAnsi="TimesNewRomanPS" w:hint="eastAsia"/>
                <w:color w:val="242021"/>
                <w:lang w:val="en-AU" w:eastAsia="zh-TW"/>
              </w:rPr>
            </w:pPr>
            <w:ins w:id="261" w:author="Xuan Cheng" w:date="2022-12-06T13:48:00Z">
              <w:r w:rsidRPr="00AA4D32">
                <w:rPr>
                  <w:rFonts w:ascii="TimesNewRomanPS" w:hAnsi="TimesNewRomanPS" w:hint="eastAsia"/>
                  <w:color w:val="242021"/>
                  <w:lang w:val="en-AU" w:eastAsia="zh-TW"/>
                </w:rPr>
                <w:t>0</w:t>
              </w:r>
            </w:ins>
            <w:del w:id="262" w:author="Xuan Cheng" w:date="2022-12-06T13:48:00Z">
              <w:r w:rsidRPr="00AA4D32" w:rsidDel="008B4D38">
                <w:rPr>
                  <w:rFonts w:ascii="TimesNewRomanPS" w:hAnsi="TimesNewRomanPS" w:hint="eastAsia"/>
                  <w:color w:val="242021"/>
                  <w:lang w:val="en-AU" w:eastAsia="zh-TW"/>
                </w:rPr>
                <w:delText>0</w:delText>
              </w:r>
            </w:del>
          </w:p>
        </w:tc>
      </w:tr>
      <w:tr w:rsidR="00064A2B" w:rsidRPr="00AA4D32" w14:paraId="2D8F8792" w14:textId="77777777" w:rsidTr="00344A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63" w:author="Xuan Cheng" w:date="2022-12-06T13:4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90"/>
          <w:trPrChange w:id="264" w:author="Xuan Cheng" w:date="2022-12-06T13:47:00Z">
            <w:trPr>
              <w:trHeight w:val="290"/>
            </w:trPr>
          </w:trPrChange>
        </w:trPr>
        <w:tc>
          <w:tcPr>
            <w:tcW w:w="2283" w:type="dxa"/>
            <w:tcBorders>
              <w:left w:val="single" w:sz="4" w:space="0" w:color="auto"/>
              <w:right w:val="single" w:sz="4" w:space="0" w:color="auto"/>
            </w:tcBorders>
            <w:hideMark/>
            <w:tcPrChange w:id="265" w:author="Xuan Cheng" w:date="2022-12-06T13:47:00Z">
              <w:tcPr>
                <w:tcW w:w="2283" w:type="dxa"/>
                <w:tcBorders>
                  <w:left w:val="single" w:sz="4" w:space="0" w:color="auto"/>
                  <w:right w:val="single" w:sz="4" w:space="0" w:color="auto"/>
                </w:tcBorders>
                <w:hideMark/>
              </w:tcPr>
            </w:tcPrChange>
          </w:tcPr>
          <w:p w14:paraId="62A39F6F"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Dead between 1-3h</w:t>
            </w:r>
          </w:p>
        </w:tc>
        <w:tc>
          <w:tcPr>
            <w:tcW w:w="716" w:type="dxa"/>
            <w:tcBorders>
              <w:left w:val="single" w:sz="4" w:space="0" w:color="auto"/>
            </w:tcBorders>
            <w:noWrap/>
            <w:hideMark/>
            <w:tcPrChange w:id="266" w:author="Xuan Cheng" w:date="2022-12-06T13:47:00Z">
              <w:tcPr>
                <w:tcW w:w="716" w:type="dxa"/>
                <w:tcBorders>
                  <w:left w:val="single" w:sz="4" w:space="0" w:color="auto"/>
                </w:tcBorders>
                <w:noWrap/>
                <w:hideMark/>
              </w:tcPr>
            </w:tcPrChange>
          </w:tcPr>
          <w:p w14:paraId="3A2854F8" w14:textId="300AA604" w:rsidR="00064A2B" w:rsidRPr="00AA4D32" w:rsidRDefault="00064A2B" w:rsidP="00064A2B">
            <w:pPr>
              <w:rPr>
                <w:rFonts w:ascii="TimesNewRomanPS" w:hAnsi="TimesNewRomanPS" w:hint="eastAsia"/>
                <w:color w:val="242021"/>
                <w:lang w:val="en-AU" w:eastAsia="zh-TW"/>
              </w:rPr>
            </w:pPr>
            <w:ins w:id="267" w:author="Xuan Cheng" w:date="2022-12-06T13:46:00Z">
              <w:r w:rsidRPr="00AA4D32">
                <w:rPr>
                  <w:rFonts w:ascii="TimesNewRomanPS" w:hAnsi="TimesNewRomanPS" w:hint="eastAsia"/>
                  <w:color w:val="242021"/>
                  <w:lang w:val="en-AU" w:eastAsia="zh-TW"/>
                </w:rPr>
                <w:t>2</w:t>
              </w:r>
            </w:ins>
            <w:del w:id="268" w:author="Xuan Cheng" w:date="2022-12-06T13:46:00Z">
              <w:r w:rsidRPr="00AA4D32" w:rsidDel="003B3DC1">
                <w:rPr>
                  <w:rFonts w:ascii="TimesNewRomanPS" w:hAnsi="TimesNewRomanPS" w:hint="eastAsia"/>
                  <w:color w:val="242021"/>
                  <w:lang w:val="en-AU" w:eastAsia="zh-TW"/>
                </w:rPr>
                <w:delText>1</w:delText>
              </w:r>
            </w:del>
          </w:p>
        </w:tc>
        <w:tc>
          <w:tcPr>
            <w:tcW w:w="777" w:type="dxa"/>
            <w:noWrap/>
            <w:hideMark/>
            <w:tcPrChange w:id="269" w:author="Xuan Cheng" w:date="2022-12-06T13:47:00Z">
              <w:tcPr>
                <w:tcW w:w="777" w:type="dxa"/>
                <w:noWrap/>
                <w:hideMark/>
              </w:tcPr>
            </w:tcPrChange>
          </w:tcPr>
          <w:p w14:paraId="38507A4C" w14:textId="5987937E" w:rsidR="00064A2B" w:rsidRPr="00AA4D32" w:rsidRDefault="00064A2B" w:rsidP="00064A2B">
            <w:pPr>
              <w:rPr>
                <w:rFonts w:ascii="TimesNewRomanPS" w:hAnsi="TimesNewRomanPS" w:hint="eastAsia"/>
                <w:color w:val="242021"/>
                <w:lang w:val="en-AU" w:eastAsia="zh-TW"/>
              </w:rPr>
            </w:pPr>
            <w:ins w:id="270" w:author="Xuan Cheng" w:date="2022-12-06T13:46:00Z">
              <w:r w:rsidRPr="00AA4D32">
                <w:rPr>
                  <w:rFonts w:ascii="TimesNewRomanPS" w:hAnsi="TimesNewRomanPS" w:hint="eastAsia"/>
                  <w:color w:val="242021"/>
                  <w:lang w:val="en-AU" w:eastAsia="zh-TW"/>
                </w:rPr>
                <w:t>3</w:t>
              </w:r>
            </w:ins>
            <w:del w:id="271" w:author="Xuan Cheng" w:date="2022-12-06T13:46:00Z">
              <w:r w:rsidRPr="00AA4D32" w:rsidDel="003B3DC1">
                <w:rPr>
                  <w:rFonts w:ascii="TimesNewRomanPS" w:hAnsi="TimesNewRomanPS" w:hint="eastAsia"/>
                  <w:color w:val="242021"/>
                  <w:lang w:val="en-AU" w:eastAsia="zh-TW"/>
                </w:rPr>
                <w:delText>0</w:delText>
              </w:r>
            </w:del>
          </w:p>
        </w:tc>
        <w:tc>
          <w:tcPr>
            <w:tcW w:w="838" w:type="dxa"/>
            <w:tcBorders>
              <w:right w:val="single" w:sz="4" w:space="0" w:color="auto"/>
            </w:tcBorders>
            <w:noWrap/>
            <w:hideMark/>
            <w:tcPrChange w:id="272" w:author="Xuan Cheng" w:date="2022-12-06T13:47:00Z">
              <w:tcPr>
                <w:tcW w:w="838" w:type="dxa"/>
                <w:tcBorders>
                  <w:right w:val="single" w:sz="4" w:space="0" w:color="auto"/>
                </w:tcBorders>
                <w:noWrap/>
                <w:hideMark/>
              </w:tcPr>
            </w:tcPrChange>
          </w:tcPr>
          <w:p w14:paraId="0270850A" w14:textId="3A97BC05" w:rsidR="00064A2B" w:rsidRPr="00AA4D32" w:rsidRDefault="00064A2B" w:rsidP="00064A2B">
            <w:pPr>
              <w:rPr>
                <w:rFonts w:ascii="TimesNewRomanPS" w:hAnsi="TimesNewRomanPS" w:hint="eastAsia"/>
                <w:color w:val="242021"/>
                <w:lang w:val="en-AU" w:eastAsia="zh-TW"/>
              </w:rPr>
            </w:pPr>
            <w:ins w:id="273" w:author="Xuan Cheng" w:date="2022-12-06T13:46:00Z">
              <w:r w:rsidRPr="00AA4D32">
                <w:rPr>
                  <w:rFonts w:ascii="TimesNewRomanPS" w:hAnsi="TimesNewRomanPS" w:hint="eastAsia"/>
                  <w:color w:val="242021"/>
                  <w:lang w:val="en-AU" w:eastAsia="zh-TW"/>
                </w:rPr>
                <w:t>0</w:t>
              </w:r>
            </w:ins>
            <w:del w:id="274" w:author="Xuan Cheng" w:date="2022-12-06T13:46:00Z">
              <w:r w:rsidRPr="00AA4D32" w:rsidDel="003B3DC1">
                <w:rPr>
                  <w:rFonts w:ascii="TimesNewRomanPS" w:hAnsi="TimesNewRomanPS" w:hint="eastAsia"/>
                  <w:color w:val="242021"/>
                  <w:lang w:val="en-AU" w:eastAsia="zh-TW"/>
                </w:rPr>
                <w:delText>0</w:delText>
              </w:r>
            </w:del>
          </w:p>
        </w:tc>
        <w:tc>
          <w:tcPr>
            <w:tcW w:w="717" w:type="dxa"/>
            <w:tcBorders>
              <w:left w:val="single" w:sz="4" w:space="0" w:color="auto"/>
            </w:tcBorders>
            <w:noWrap/>
            <w:hideMark/>
            <w:tcPrChange w:id="275" w:author="Xuan Cheng" w:date="2022-12-06T13:47:00Z">
              <w:tcPr>
                <w:tcW w:w="717" w:type="dxa"/>
                <w:tcBorders>
                  <w:left w:val="single" w:sz="4" w:space="0" w:color="auto"/>
                </w:tcBorders>
                <w:noWrap/>
                <w:hideMark/>
              </w:tcPr>
            </w:tcPrChange>
          </w:tcPr>
          <w:p w14:paraId="31AC726D" w14:textId="3E1FF892" w:rsidR="00064A2B" w:rsidRPr="00064A2B" w:rsidRDefault="00064A2B" w:rsidP="00064A2B">
            <w:pPr>
              <w:rPr>
                <w:rFonts w:ascii="Times New Roman" w:hAnsi="Times New Roman" w:cs="Times New Roman"/>
                <w:color w:val="242021"/>
                <w:lang w:val="en-AU" w:eastAsia="zh-TW"/>
                <w:rPrChange w:id="276" w:author="Xuan Cheng" w:date="2022-12-06T13:48:00Z">
                  <w:rPr>
                    <w:rFonts w:ascii="TimesNewRomanPS" w:hAnsi="TimesNewRomanPS" w:hint="eastAsia"/>
                    <w:color w:val="242021"/>
                    <w:lang w:val="en-AU" w:eastAsia="zh-TW"/>
                  </w:rPr>
                </w:rPrChange>
              </w:rPr>
            </w:pPr>
            <w:ins w:id="277" w:author="Xuan Cheng" w:date="2022-12-06T13:47:00Z">
              <w:r w:rsidRPr="00064A2B">
                <w:rPr>
                  <w:rFonts w:ascii="Times New Roman" w:hAnsi="Times New Roman" w:cs="Times New Roman"/>
                  <w:color w:val="242021"/>
                  <w:lang w:val="en-AU" w:eastAsia="zh-TW"/>
                  <w:rPrChange w:id="278" w:author="Xuan Cheng" w:date="2022-12-06T13:48:00Z">
                    <w:rPr>
                      <w:rFonts w:ascii="TimesNewRomanPS" w:hAnsi="TimesNewRomanPS" w:hint="eastAsia"/>
                      <w:color w:val="242021"/>
                      <w:lang w:val="en-AU" w:eastAsia="zh-TW"/>
                    </w:rPr>
                  </w:rPrChange>
                </w:rPr>
                <w:t>0</w:t>
              </w:r>
            </w:ins>
            <w:del w:id="279" w:author="Xuan Cheng" w:date="2022-12-06T13:47:00Z">
              <w:r w:rsidRPr="00064A2B" w:rsidDel="002B3382">
                <w:rPr>
                  <w:rFonts w:ascii="Times New Roman" w:hAnsi="Times New Roman" w:cs="Times New Roman"/>
                  <w:color w:val="242021"/>
                  <w:lang w:val="en-AU" w:eastAsia="zh-TW"/>
                  <w:rPrChange w:id="280" w:author="Xuan Cheng" w:date="2022-12-06T13:48:00Z">
                    <w:rPr>
                      <w:rFonts w:ascii="TimesNewRomanPS" w:hAnsi="TimesNewRomanPS" w:hint="eastAsia"/>
                      <w:color w:val="242021"/>
                      <w:lang w:val="en-AU" w:eastAsia="zh-TW"/>
                    </w:rPr>
                  </w:rPrChange>
                </w:rPr>
                <w:delText>3</w:delText>
              </w:r>
            </w:del>
          </w:p>
        </w:tc>
        <w:tc>
          <w:tcPr>
            <w:tcW w:w="778" w:type="dxa"/>
            <w:noWrap/>
            <w:hideMark/>
            <w:tcPrChange w:id="281" w:author="Xuan Cheng" w:date="2022-12-06T13:47:00Z">
              <w:tcPr>
                <w:tcW w:w="778" w:type="dxa"/>
                <w:noWrap/>
                <w:hideMark/>
              </w:tcPr>
            </w:tcPrChange>
          </w:tcPr>
          <w:p w14:paraId="3FAE965E" w14:textId="06F8DAA8" w:rsidR="00064A2B" w:rsidRPr="00064A2B" w:rsidRDefault="00064A2B" w:rsidP="00064A2B">
            <w:pPr>
              <w:rPr>
                <w:rFonts w:ascii="Times New Roman" w:hAnsi="Times New Roman" w:cs="Times New Roman"/>
                <w:color w:val="242021"/>
                <w:lang w:val="en-AU" w:eastAsia="zh-TW"/>
                <w:rPrChange w:id="282" w:author="Xuan Cheng" w:date="2022-12-06T13:48:00Z">
                  <w:rPr>
                    <w:rFonts w:ascii="TimesNewRomanPS" w:hAnsi="TimesNewRomanPS" w:hint="eastAsia"/>
                    <w:color w:val="242021"/>
                    <w:lang w:val="en-AU" w:eastAsia="zh-TW"/>
                  </w:rPr>
                </w:rPrChange>
              </w:rPr>
            </w:pPr>
            <w:ins w:id="283" w:author="Xuan Cheng" w:date="2022-12-06T13:47:00Z">
              <w:r w:rsidRPr="00064A2B">
                <w:rPr>
                  <w:rFonts w:ascii="Times New Roman" w:hAnsi="Times New Roman" w:cs="Times New Roman"/>
                  <w:color w:val="242021"/>
                  <w:lang w:val="en-AU" w:eastAsia="zh-TW"/>
                  <w:rPrChange w:id="284" w:author="Xuan Cheng" w:date="2022-12-06T13:48:00Z">
                    <w:rPr>
                      <w:rFonts w:ascii="TimesNewRomanPS" w:hAnsi="TimesNewRomanPS" w:hint="eastAsia"/>
                      <w:color w:val="242021"/>
                      <w:lang w:val="en-AU" w:eastAsia="zh-TW"/>
                    </w:rPr>
                  </w:rPrChange>
                </w:rPr>
                <w:t>0</w:t>
              </w:r>
            </w:ins>
            <w:del w:id="285" w:author="Xuan Cheng" w:date="2022-12-06T13:47:00Z">
              <w:r w:rsidRPr="00064A2B" w:rsidDel="002B3382">
                <w:rPr>
                  <w:rFonts w:ascii="Times New Roman" w:hAnsi="Times New Roman" w:cs="Times New Roman"/>
                  <w:color w:val="242021"/>
                  <w:lang w:val="en-AU" w:eastAsia="zh-TW"/>
                  <w:rPrChange w:id="286" w:author="Xuan Cheng" w:date="2022-12-06T13:48:00Z">
                    <w:rPr>
                      <w:rFonts w:ascii="TimesNewRomanPS" w:hAnsi="TimesNewRomanPS" w:hint="eastAsia"/>
                      <w:color w:val="242021"/>
                      <w:lang w:val="en-AU" w:eastAsia="zh-TW"/>
                    </w:rPr>
                  </w:rPrChange>
                </w:rPr>
                <w:delText>0</w:delText>
              </w:r>
            </w:del>
          </w:p>
        </w:tc>
        <w:tc>
          <w:tcPr>
            <w:tcW w:w="839" w:type="dxa"/>
            <w:tcBorders>
              <w:right w:val="single" w:sz="4" w:space="0" w:color="auto"/>
            </w:tcBorders>
            <w:noWrap/>
            <w:hideMark/>
            <w:tcPrChange w:id="287" w:author="Xuan Cheng" w:date="2022-12-06T13:47:00Z">
              <w:tcPr>
                <w:tcW w:w="839" w:type="dxa"/>
                <w:tcBorders>
                  <w:right w:val="single" w:sz="4" w:space="0" w:color="auto"/>
                </w:tcBorders>
                <w:noWrap/>
                <w:hideMark/>
              </w:tcPr>
            </w:tcPrChange>
          </w:tcPr>
          <w:p w14:paraId="27CB6BAB" w14:textId="6F835661" w:rsidR="00064A2B" w:rsidRPr="00064A2B" w:rsidRDefault="00064A2B" w:rsidP="00064A2B">
            <w:pPr>
              <w:rPr>
                <w:rFonts w:ascii="Times New Roman" w:hAnsi="Times New Roman" w:cs="Times New Roman"/>
                <w:color w:val="242021"/>
                <w:lang w:val="en-AU" w:eastAsia="zh-TW"/>
                <w:rPrChange w:id="288" w:author="Xuan Cheng" w:date="2022-12-06T13:48:00Z">
                  <w:rPr>
                    <w:rFonts w:ascii="TimesNewRomanPS" w:hAnsi="TimesNewRomanPS" w:hint="eastAsia"/>
                    <w:color w:val="242021"/>
                    <w:lang w:val="en-AU" w:eastAsia="zh-TW"/>
                  </w:rPr>
                </w:rPrChange>
              </w:rPr>
            </w:pPr>
            <w:ins w:id="289" w:author="Xuan Cheng" w:date="2022-12-06T13:47:00Z">
              <w:r w:rsidRPr="00064A2B">
                <w:rPr>
                  <w:rFonts w:ascii="Times New Roman" w:hAnsi="Times New Roman" w:cs="Times New Roman"/>
                  <w:color w:val="242021"/>
                  <w:lang w:val="en-AU" w:eastAsia="zh-TW"/>
                  <w:rPrChange w:id="290" w:author="Xuan Cheng" w:date="2022-12-06T13:48:00Z">
                    <w:rPr>
                      <w:rFonts w:ascii="TimesNewRomanPS" w:hAnsi="TimesNewRomanPS" w:hint="eastAsia"/>
                      <w:color w:val="242021"/>
                      <w:lang w:val="en-AU" w:eastAsia="zh-TW"/>
                    </w:rPr>
                  </w:rPrChange>
                </w:rPr>
                <w:t>0</w:t>
              </w:r>
            </w:ins>
            <w:del w:id="291" w:author="Xuan Cheng" w:date="2022-12-06T13:47:00Z">
              <w:r w:rsidRPr="00064A2B" w:rsidDel="002B3382">
                <w:rPr>
                  <w:rFonts w:ascii="Times New Roman" w:hAnsi="Times New Roman" w:cs="Times New Roman"/>
                  <w:color w:val="242021"/>
                  <w:lang w:val="en-AU" w:eastAsia="zh-TW"/>
                  <w:rPrChange w:id="292" w:author="Xuan Cheng" w:date="2022-12-06T13:48:00Z">
                    <w:rPr>
                      <w:rFonts w:ascii="TimesNewRomanPS" w:hAnsi="TimesNewRomanPS" w:hint="eastAsia"/>
                      <w:color w:val="242021"/>
                      <w:lang w:val="en-AU" w:eastAsia="zh-TW"/>
                    </w:rPr>
                  </w:rPrChange>
                </w:rPr>
                <w:delText>0</w:delText>
              </w:r>
            </w:del>
          </w:p>
        </w:tc>
        <w:tc>
          <w:tcPr>
            <w:tcW w:w="717" w:type="dxa"/>
            <w:tcBorders>
              <w:top w:val="nil"/>
              <w:left w:val="nil"/>
              <w:bottom w:val="nil"/>
              <w:right w:val="nil"/>
            </w:tcBorders>
            <w:shd w:val="clear" w:color="auto" w:fill="auto"/>
            <w:noWrap/>
            <w:vAlign w:val="bottom"/>
            <w:hideMark/>
            <w:tcPrChange w:id="293" w:author="Xuan Cheng" w:date="2022-12-06T13:47:00Z">
              <w:tcPr>
                <w:tcW w:w="717" w:type="dxa"/>
                <w:tcBorders>
                  <w:left w:val="single" w:sz="4" w:space="0" w:color="auto"/>
                </w:tcBorders>
                <w:noWrap/>
                <w:hideMark/>
              </w:tcPr>
            </w:tcPrChange>
          </w:tcPr>
          <w:p w14:paraId="41EE3897" w14:textId="013D7312" w:rsidR="00064A2B" w:rsidRPr="00064A2B" w:rsidRDefault="00064A2B" w:rsidP="00064A2B">
            <w:pPr>
              <w:rPr>
                <w:rFonts w:ascii="Times New Roman" w:hAnsi="Times New Roman" w:cs="Times New Roman"/>
                <w:color w:val="242021"/>
                <w:lang w:val="en-AU" w:eastAsia="zh-TW"/>
                <w:rPrChange w:id="294" w:author="Xuan Cheng" w:date="2022-12-06T13:48:00Z">
                  <w:rPr>
                    <w:rFonts w:ascii="TimesNewRomanPS" w:hAnsi="TimesNewRomanPS" w:hint="eastAsia"/>
                    <w:color w:val="242021"/>
                    <w:lang w:val="en-AU" w:eastAsia="zh-TW"/>
                  </w:rPr>
                </w:rPrChange>
              </w:rPr>
            </w:pPr>
            <w:ins w:id="295" w:author="Xuan Cheng" w:date="2022-12-06T13:47:00Z">
              <w:r w:rsidRPr="00064A2B">
                <w:rPr>
                  <w:rFonts w:ascii="Times New Roman" w:hAnsi="Times New Roman" w:cs="Times New Roman"/>
                  <w:color w:val="000000"/>
                  <w:rPrChange w:id="296" w:author="Xuan Cheng" w:date="2022-12-06T13:48:00Z">
                    <w:rPr>
                      <w:rFonts w:hint="eastAsia"/>
                      <w:color w:val="000000"/>
                      <w:sz w:val="22"/>
                      <w:szCs w:val="22"/>
                    </w:rPr>
                  </w:rPrChange>
                </w:rPr>
                <w:t>1</w:t>
              </w:r>
            </w:ins>
            <w:del w:id="297" w:author="Xuan Cheng" w:date="2022-12-06T13:47:00Z">
              <w:r w:rsidRPr="00064A2B" w:rsidDel="00344A61">
                <w:rPr>
                  <w:rFonts w:ascii="Times New Roman" w:hAnsi="Times New Roman" w:cs="Times New Roman"/>
                  <w:color w:val="242021"/>
                  <w:lang w:val="en-AU" w:eastAsia="zh-TW"/>
                  <w:rPrChange w:id="298" w:author="Xuan Cheng" w:date="2022-12-06T13:48:00Z">
                    <w:rPr>
                      <w:rFonts w:ascii="TimesNewRomanPS" w:hAnsi="TimesNewRomanPS" w:hint="eastAsia"/>
                      <w:color w:val="242021"/>
                      <w:lang w:val="en-AU" w:eastAsia="zh-TW"/>
                    </w:rPr>
                  </w:rPrChange>
                </w:rPr>
                <w:delText>2</w:delText>
              </w:r>
            </w:del>
          </w:p>
        </w:tc>
        <w:tc>
          <w:tcPr>
            <w:tcW w:w="778" w:type="dxa"/>
            <w:tcBorders>
              <w:top w:val="nil"/>
              <w:left w:val="nil"/>
              <w:bottom w:val="nil"/>
              <w:right w:val="nil"/>
            </w:tcBorders>
            <w:shd w:val="clear" w:color="auto" w:fill="auto"/>
            <w:noWrap/>
            <w:vAlign w:val="bottom"/>
            <w:hideMark/>
            <w:tcPrChange w:id="299" w:author="Xuan Cheng" w:date="2022-12-06T13:47:00Z">
              <w:tcPr>
                <w:tcW w:w="778" w:type="dxa"/>
                <w:noWrap/>
                <w:hideMark/>
              </w:tcPr>
            </w:tcPrChange>
          </w:tcPr>
          <w:p w14:paraId="6AFDDEE8" w14:textId="5C06EE9A" w:rsidR="00064A2B" w:rsidRPr="00064A2B" w:rsidRDefault="00064A2B" w:rsidP="00064A2B">
            <w:pPr>
              <w:rPr>
                <w:rFonts w:ascii="Times New Roman" w:hAnsi="Times New Roman" w:cs="Times New Roman"/>
                <w:color w:val="242021"/>
                <w:lang w:val="en-AU" w:eastAsia="zh-TW"/>
                <w:rPrChange w:id="300" w:author="Xuan Cheng" w:date="2022-12-06T13:48:00Z">
                  <w:rPr>
                    <w:rFonts w:ascii="TimesNewRomanPS" w:hAnsi="TimesNewRomanPS" w:hint="eastAsia"/>
                    <w:color w:val="242021"/>
                    <w:lang w:val="en-AU" w:eastAsia="zh-TW"/>
                  </w:rPr>
                </w:rPrChange>
              </w:rPr>
            </w:pPr>
            <w:ins w:id="301" w:author="Xuan Cheng" w:date="2022-12-06T13:47:00Z">
              <w:r w:rsidRPr="00064A2B">
                <w:rPr>
                  <w:rFonts w:ascii="Times New Roman" w:hAnsi="Times New Roman" w:cs="Times New Roman"/>
                  <w:color w:val="000000"/>
                  <w:rPrChange w:id="302" w:author="Xuan Cheng" w:date="2022-12-06T13:48:00Z">
                    <w:rPr>
                      <w:rFonts w:hint="eastAsia"/>
                      <w:color w:val="000000"/>
                      <w:sz w:val="22"/>
                      <w:szCs w:val="22"/>
                    </w:rPr>
                  </w:rPrChange>
                </w:rPr>
                <w:t>0</w:t>
              </w:r>
            </w:ins>
            <w:del w:id="303" w:author="Xuan Cheng" w:date="2022-12-06T13:47:00Z">
              <w:r w:rsidRPr="00064A2B" w:rsidDel="00344A61">
                <w:rPr>
                  <w:rFonts w:ascii="Times New Roman" w:hAnsi="Times New Roman" w:cs="Times New Roman"/>
                  <w:color w:val="242021"/>
                  <w:lang w:val="en-AU" w:eastAsia="zh-TW"/>
                  <w:rPrChange w:id="304" w:author="Xuan Cheng" w:date="2022-12-06T13:48:00Z">
                    <w:rPr>
                      <w:rFonts w:ascii="TimesNewRomanPS" w:hAnsi="TimesNewRomanPS" w:hint="eastAsia"/>
                      <w:color w:val="242021"/>
                      <w:lang w:val="en-AU" w:eastAsia="zh-TW"/>
                    </w:rPr>
                  </w:rPrChange>
                </w:rPr>
                <w:delText>3</w:delText>
              </w:r>
            </w:del>
          </w:p>
        </w:tc>
        <w:tc>
          <w:tcPr>
            <w:tcW w:w="839" w:type="dxa"/>
            <w:tcBorders>
              <w:top w:val="nil"/>
              <w:left w:val="nil"/>
              <w:bottom w:val="nil"/>
              <w:right w:val="nil"/>
            </w:tcBorders>
            <w:shd w:val="clear" w:color="auto" w:fill="auto"/>
            <w:noWrap/>
            <w:vAlign w:val="bottom"/>
            <w:hideMark/>
            <w:tcPrChange w:id="305" w:author="Xuan Cheng" w:date="2022-12-06T13:47:00Z">
              <w:tcPr>
                <w:tcW w:w="839" w:type="dxa"/>
                <w:tcBorders>
                  <w:right w:val="single" w:sz="4" w:space="0" w:color="auto"/>
                </w:tcBorders>
                <w:noWrap/>
                <w:hideMark/>
              </w:tcPr>
            </w:tcPrChange>
          </w:tcPr>
          <w:p w14:paraId="285D5342" w14:textId="3D7D185E" w:rsidR="00064A2B" w:rsidRPr="00064A2B" w:rsidRDefault="00064A2B" w:rsidP="00064A2B">
            <w:pPr>
              <w:rPr>
                <w:rFonts w:ascii="Times New Roman" w:hAnsi="Times New Roman" w:cs="Times New Roman"/>
                <w:color w:val="242021"/>
                <w:lang w:val="en-AU" w:eastAsia="zh-TW"/>
                <w:rPrChange w:id="306" w:author="Xuan Cheng" w:date="2022-12-06T13:48:00Z">
                  <w:rPr>
                    <w:rFonts w:ascii="TimesNewRomanPS" w:hAnsi="TimesNewRomanPS" w:hint="eastAsia"/>
                    <w:color w:val="242021"/>
                    <w:lang w:val="en-AU" w:eastAsia="zh-TW"/>
                  </w:rPr>
                </w:rPrChange>
              </w:rPr>
            </w:pPr>
            <w:ins w:id="307" w:author="Xuan Cheng" w:date="2022-12-06T13:47:00Z">
              <w:r w:rsidRPr="00064A2B">
                <w:rPr>
                  <w:rFonts w:ascii="Times New Roman" w:hAnsi="Times New Roman" w:cs="Times New Roman"/>
                  <w:color w:val="000000"/>
                  <w:rPrChange w:id="308" w:author="Xuan Cheng" w:date="2022-12-06T13:48:00Z">
                    <w:rPr>
                      <w:rFonts w:hint="eastAsia"/>
                      <w:color w:val="000000"/>
                      <w:sz w:val="22"/>
                      <w:szCs w:val="22"/>
                    </w:rPr>
                  </w:rPrChange>
                </w:rPr>
                <w:t>0</w:t>
              </w:r>
            </w:ins>
            <w:del w:id="309" w:author="Xuan Cheng" w:date="2022-12-06T13:47:00Z">
              <w:r w:rsidRPr="00064A2B" w:rsidDel="00344A61">
                <w:rPr>
                  <w:rFonts w:ascii="Times New Roman" w:hAnsi="Times New Roman" w:cs="Times New Roman"/>
                  <w:color w:val="242021"/>
                  <w:lang w:val="en-AU" w:eastAsia="zh-TW"/>
                  <w:rPrChange w:id="310" w:author="Xuan Cheng" w:date="2022-12-06T13:48:00Z">
                    <w:rPr>
                      <w:rFonts w:ascii="TimesNewRomanPS" w:hAnsi="TimesNewRomanPS" w:hint="eastAsia"/>
                      <w:color w:val="242021"/>
                      <w:lang w:val="en-AU" w:eastAsia="zh-TW"/>
                    </w:rPr>
                  </w:rPrChange>
                </w:rPr>
                <w:delText>0</w:delText>
              </w:r>
            </w:del>
          </w:p>
        </w:tc>
        <w:tc>
          <w:tcPr>
            <w:tcW w:w="717" w:type="dxa"/>
            <w:tcBorders>
              <w:left w:val="single" w:sz="4" w:space="0" w:color="auto"/>
            </w:tcBorders>
            <w:noWrap/>
            <w:hideMark/>
            <w:tcPrChange w:id="311" w:author="Xuan Cheng" w:date="2022-12-06T13:47:00Z">
              <w:tcPr>
                <w:tcW w:w="717" w:type="dxa"/>
                <w:tcBorders>
                  <w:left w:val="single" w:sz="4" w:space="0" w:color="auto"/>
                </w:tcBorders>
                <w:noWrap/>
                <w:hideMark/>
              </w:tcPr>
            </w:tcPrChange>
          </w:tcPr>
          <w:p w14:paraId="1F4FD0E3" w14:textId="660B4013" w:rsidR="00064A2B" w:rsidRPr="00AA4D32" w:rsidRDefault="00064A2B" w:rsidP="00064A2B">
            <w:pPr>
              <w:rPr>
                <w:rFonts w:ascii="TimesNewRomanPS" w:hAnsi="TimesNewRomanPS" w:hint="eastAsia"/>
                <w:color w:val="242021"/>
                <w:lang w:val="en-AU" w:eastAsia="zh-TW"/>
              </w:rPr>
            </w:pPr>
            <w:ins w:id="312" w:author="Xuan Cheng" w:date="2022-12-06T13:49:00Z">
              <w:r>
                <w:rPr>
                  <w:rFonts w:ascii="TimesNewRomanPS" w:hAnsi="TimesNewRomanPS"/>
                  <w:color w:val="242021"/>
                  <w:lang w:val="en-AU" w:eastAsia="zh-TW"/>
                </w:rPr>
                <w:t>3</w:t>
              </w:r>
            </w:ins>
            <w:del w:id="313" w:author="Xuan Cheng" w:date="2022-12-06T13:49:00Z">
              <w:r w:rsidRPr="00AA4D32" w:rsidDel="00064A2B">
                <w:rPr>
                  <w:rFonts w:ascii="TimesNewRomanPS" w:hAnsi="TimesNewRomanPS" w:hint="eastAsia"/>
                  <w:color w:val="242021"/>
                  <w:lang w:val="en-AU" w:eastAsia="zh-TW"/>
                </w:rPr>
                <w:delText>1</w:delText>
              </w:r>
            </w:del>
          </w:p>
        </w:tc>
        <w:tc>
          <w:tcPr>
            <w:tcW w:w="778" w:type="dxa"/>
            <w:noWrap/>
            <w:hideMark/>
            <w:tcPrChange w:id="314" w:author="Xuan Cheng" w:date="2022-12-06T13:47:00Z">
              <w:tcPr>
                <w:tcW w:w="778" w:type="dxa"/>
                <w:noWrap/>
                <w:hideMark/>
              </w:tcPr>
            </w:tcPrChange>
          </w:tcPr>
          <w:p w14:paraId="540D59FF"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839" w:type="dxa"/>
            <w:tcBorders>
              <w:right w:val="single" w:sz="4" w:space="0" w:color="auto"/>
            </w:tcBorders>
            <w:noWrap/>
            <w:hideMark/>
            <w:tcPrChange w:id="315" w:author="Xuan Cheng" w:date="2022-12-06T13:47:00Z">
              <w:tcPr>
                <w:tcW w:w="839" w:type="dxa"/>
                <w:tcBorders>
                  <w:right w:val="single" w:sz="4" w:space="0" w:color="auto"/>
                </w:tcBorders>
                <w:noWrap/>
                <w:hideMark/>
              </w:tcPr>
            </w:tcPrChange>
          </w:tcPr>
          <w:p w14:paraId="1F427B0F"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717" w:type="dxa"/>
            <w:tcBorders>
              <w:left w:val="single" w:sz="4" w:space="0" w:color="auto"/>
            </w:tcBorders>
            <w:noWrap/>
            <w:hideMark/>
            <w:tcPrChange w:id="316" w:author="Xuan Cheng" w:date="2022-12-06T13:47:00Z">
              <w:tcPr>
                <w:tcW w:w="717" w:type="dxa"/>
                <w:tcBorders>
                  <w:left w:val="single" w:sz="4" w:space="0" w:color="auto"/>
                </w:tcBorders>
                <w:noWrap/>
                <w:hideMark/>
              </w:tcPr>
            </w:tcPrChange>
          </w:tcPr>
          <w:p w14:paraId="5477A5BF" w14:textId="2A95130D" w:rsidR="00064A2B" w:rsidRPr="00AA4D32" w:rsidRDefault="00064A2B" w:rsidP="00064A2B">
            <w:pPr>
              <w:rPr>
                <w:rFonts w:ascii="TimesNewRomanPS" w:hAnsi="TimesNewRomanPS" w:hint="eastAsia"/>
                <w:color w:val="242021"/>
                <w:lang w:val="en-AU" w:eastAsia="zh-TW"/>
              </w:rPr>
            </w:pPr>
            <w:ins w:id="317" w:author="Xuan Cheng" w:date="2022-12-06T13:48:00Z">
              <w:r w:rsidRPr="00AA4D32">
                <w:rPr>
                  <w:rFonts w:ascii="TimesNewRomanPS" w:hAnsi="TimesNewRomanPS" w:hint="eastAsia"/>
                  <w:color w:val="242021"/>
                  <w:lang w:val="en-AU" w:eastAsia="zh-TW"/>
                </w:rPr>
                <w:t>1</w:t>
              </w:r>
            </w:ins>
            <w:del w:id="318" w:author="Xuan Cheng" w:date="2022-12-06T13:48:00Z">
              <w:r w:rsidRPr="00AA4D32" w:rsidDel="008B4D38">
                <w:rPr>
                  <w:rFonts w:ascii="TimesNewRomanPS" w:hAnsi="TimesNewRomanPS" w:hint="eastAsia"/>
                  <w:color w:val="242021"/>
                  <w:lang w:val="en-AU" w:eastAsia="zh-TW"/>
                </w:rPr>
                <w:delText>0</w:delText>
              </w:r>
            </w:del>
          </w:p>
        </w:tc>
        <w:tc>
          <w:tcPr>
            <w:tcW w:w="778" w:type="dxa"/>
            <w:noWrap/>
            <w:hideMark/>
            <w:tcPrChange w:id="319" w:author="Xuan Cheng" w:date="2022-12-06T13:47:00Z">
              <w:tcPr>
                <w:tcW w:w="778" w:type="dxa"/>
                <w:noWrap/>
                <w:hideMark/>
              </w:tcPr>
            </w:tcPrChange>
          </w:tcPr>
          <w:p w14:paraId="0D1E6C2D" w14:textId="4A1D2CAB" w:rsidR="00064A2B" w:rsidRPr="00AA4D32" w:rsidRDefault="00064A2B" w:rsidP="00064A2B">
            <w:pPr>
              <w:rPr>
                <w:rFonts w:ascii="TimesNewRomanPS" w:hAnsi="TimesNewRomanPS" w:hint="eastAsia"/>
                <w:color w:val="242021"/>
                <w:lang w:val="en-AU" w:eastAsia="zh-TW"/>
              </w:rPr>
            </w:pPr>
            <w:ins w:id="320" w:author="Xuan Cheng" w:date="2022-12-06T13:48:00Z">
              <w:r w:rsidRPr="00AA4D32">
                <w:rPr>
                  <w:rFonts w:ascii="TimesNewRomanPS" w:hAnsi="TimesNewRomanPS" w:hint="eastAsia"/>
                  <w:color w:val="242021"/>
                  <w:lang w:val="en-AU" w:eastAsia="zh-TW"/>
                </w:rPr>
                <w:t>0</w:t>
              </w:r>
            </w:ins>
            <w:del w:id="321" w:author="Xuan Cheng" w:date="2022-12-06T13:48:00Z">
              <w:r w:rsidRPr="00AA4D32" w:rsidDel="008B4D38">
                <w:rPr>
                  <w:rFonts w:ascii="TimesNewRomanPS" w:hAnsi="TimesNewRomanPS" w:hint="eastAsia"/>
                  <w:color w:val="242021"/>
                  <w:lang w:val="en-AU" w:eastAsia="zh-TW"/>
                </w:rPr>
                <w:delText>0</w:delText>
              </w:r>
            </w:del>
          </w:p>
        </w:tc>
        <w:tc>
          <w:tcPr>
            <w:tcW w:w="839" w:type="dxa"/>
            <w:tcBorders>
              <w:right w:val="single" w:sz="4" w:space="0" w:color="auto"/>
            </w:tcBorders>
            <w:noWrap/>
            <w:hideMark/>
            <w:tcPrChange w:id="322" w:author="Xuan Cheng" w:date="2022-12-06T13:47:00Z">
              <w:tcPr>
                <w:tcW w:w="839" w:type="dxa"/>
                <w:tcBorders>
                  <w:right w:val="single" w:sz="4" w:space="0" w:color="auto"/>
                </w:tcBorders>
                <w:noWrap/>
                <w:hideMark/>
              </w:tcPr>
            </w:tcPrChange>
          </w:tcPr>
          <w:p w14:paraId="6328C161" w14:textId="3E487BBC" w:rsidR="00064A2B" w:rsidRPr="00AA4D32" w:rsidRDefault="00064A2B" w:rsidP="00064A2B">
            <w:pPr>
              <w:rPr>
                <w:rFonts w:ascii="TimesNewRomanPS" w:hAnsi="TimesNewRomanPS" w:hint="eastAsia"/>
                <w:color w:val="242021"/>
                <w:lang w:val="en-AU" w:eastAsia="zh-TW"/>
              </w:rPr>
            </w:pPr>
            <w:ins w:id="323" w:author="Xuan Cheng" w:date="2022-12-06T13:48:00Z">
              <w:r w:rsidRPr="00AA4D32">
                <w:rPr>
                  <w:rFonts w:ascii="TimesNewRomanPS" w:hAnsi="TimesNewRomanPS" w:hint="eastAsia"/>
                  <w:color w:val="242021"/>
                  <w:lang w:val="en-AU" w:eastAsia="zh-TW"/>
                </w:rPr>
                <w:t>0</w:t>
              </w:r>
            </w:ins>
            <w:del w:id="324" w:author="Xuan Cheng" w:date="2022-12-06T13:48:00Z">
              <w:r w:rsidRPr="00AA4D32" w:rsidDel="008B4D38">
                <w:rPr>
                  <w:rFonts w:ascii="TimesNewRomanPS" w:hAnsi="TimesNewRomanPS" w:hint="eastAsia"/>
                  <w:color w:val="242021"/>
                  <w:lang w:val="en-AU" w:eastAsia="zh-TW"/>
                </w:rPr>
                <w:delText>0</w:delText>
              </w:r>
            </w:del>
          </w:p>
        </w:tc>
      </w:tr>
      <w:tr w:rsidR="00064A2B" w:rsidRPr="00AA4D32" w14:paraId="3C3A5DFB" w14:textId="77777777" w:rsidTr="00344A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25" w:author="Xuan Cheng" w:date="2022-12-06T13:4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26" w:author="Xuan Cheng" w:date="2022-12-06T13:47:00Z">
            <w:trPr>
              <w:trHeight w:val="300"/>
            </w:trPr>
          </w:trPrChange>
        </w:trPr>
        <w:tc>
          <w:tcPr>
            <w:tcW w:w="2283" w:type="dxa"/>
            <w:tcBorders>
              <w:left w:val="single" w:sz="4" w:space="0" w:color="auto"/>
              <w:right w:val="single" w:sz="4" w:space="0" w:color="auto"/>
            </w:tcBorders>
            <w:hideMark/>
            <w:tcPrChange w:id="327" w:author="Xuan Cheng" w:date="2022-12-06T13:47:00Z">
              <w:tcPr>
                <w:tcW w:w="2283" w:type="dxa"/>
                <w:tcBorders>
                  <w:left w:val="single" w:sz="4" w:space="0" w:color="auto"/>
                  <w:right w:val="single" w:sz="4" w:space="0" w:color="auto"/>
                </w:tcBorders>
                <w:hideMark/>
              </w:tcPr>
            </w:tcPrChange>
          </w:tcPr>
          <w:p w14:paraId="7650C400"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Dead between 3-8h</w:t>
            </w:r>
          </w:p>
        </w:tc>
        <w:tc>
          <w:tcPr>
            <w:tcW w:w="716" w:type="dxa"/>
            <w:tcBorders>
              <w:left w:val="single" w:sz="4" w:space="0" w:color="auto"/>
            </w:tcBorders>
            <w:noWrap/>
            <w:hideMark/>
            <w:tcPrChange w:id="328" w:author="Xuan Cheng" w:date="2022-12-06T13:47:00Z">
              <w:tcPr>
                <w:tcW w:w="716" w:type="dxa"/>
                <w:tcBorders>
                  <w:left w:val="single" w:sz="4" w:space="0" w:color="auto"/>
                </w:tcBorders>
                <w:noWrap/>
                <w:hideMark/>
              </w:tcPr>
            </w:tcPrChange>
          </w:tcPr>
          <w:p w14:paraId="137C3DA5" w14:textId="3D230211" w:rsidR="00064A2B" w:rsidRPr="00AA4D32" w:rsidRDefault="00064A2B" w:rsidP="00064A2B">
            <w:pPr>
              <w:rPr>
                <w:rFonts w:ascii="TimesNewRomanPS" w:hAnsi="TimesNewRomanPS" w:hint="eastAsia"/>
                <w:color w:val="242021"/>
                <w:lang w:val="en-AU" w:eastAsia="zh-TW"/>
              </w:rPr>
            </w:pPr>
            <w:ins w:id="329" w:author="Xuan Cheng" w:date="2022-12-06T13:46:00Z">
              <w:r w:rsidRPr="00AA4D32">
                <w:rPr>
                  <w:rFonts w:ascii="TimesNewRomanPS" w:hAnsi="TimesNewRomanPS" w:hint="eastAsia"/>
                  <w:color w:val="242021"/>
                  <w:lang w:val="en-AU" w:eastAsia="zh-TW"/>
                </w:rPr>
                <w:t>1</w:t>
              </w:r>
            </w:ins>
            <w:del w:id="330" w:author="Xuan Cheng" w:date="2022-12-06T13:46:00Z">
              <w:r w:rsidRPr="00AA4D32" w:rsidDel="003B3DC1">
                <w:rPr>
                  <w:rFonts w:ascii="TimesNewRomanPS" w:hAnsi="TimesNewRomanPS" w:hint="eastAsia"/>
                  <w:color w:val="242021"/>
                  <w:lang w:val="en-AU" w:eastAsia="zh-TW"/>
                </w:rPr>
                <w:delText>0</w:delText>
              </w:r>
            </w:del>
          </w:p>
        </w:tc>
        <w:tc>
          <w:tcPr>
            <w:tcW w:w="777" w:type="dxa"/>
            <w:noWrap/>
            <w:hideMark/>
            <w:tcPrChange w:id="331" w:author="Xuan Cheng" w:date="2022-12-06T13:47:00Z">
              <w:tcPr>
                <w:tcW w:w="777" w:type="dxa"/>
                <w:noWrap/>
                <w:hideMark/>
              </w:tcPr>
            </w:tcPrChange>
          </w:tcPr>
          <w:p w14:paraId="2055B058" w14:textId="11247B17" w:rsidR="00064A2B" w:rsidRPr="00AA4D32" w:rsidRDefault="00064A2B" w:rsidP="00064A2B">
            <w:pPr>
              <w:rPr>
                <w:rFonts w:ascii="TimesNewRomanPS" w:hAnsi="TimesNewRomanPS" w:hint="eastAsia"/>
                <w:color w:val="242021"/>
                <w:lang w:val="en-AU" w:eastAsia="zh-TW"/>
              </w:rPr>
            </w:pPr>
            <w:ins w:id="332" w:author="Xuan Cheng" w:date="2022-12-06T13:46:00Z">
              <w:r w:rsidRPr="00AA4D32">
                <w:rPr>
                  <w:rFonts w:ascii="TimesNewRomanPS" w:hAnsi="TimesNewRomanPS" w:hint="eastAsia"/>
                  <w:color w:val="242021"/>
                  <w:lang w:val="en-AU" w:eastAsia="zh-TW"/>
                </w:rPr>
                <w:t>0</w:t>
              </w:r>
            </w:ins>
            <w:del w:id="333" w:author="Xuan Cheng" w:date="2022-12-06T13:46:00Z">
              <w:r w:rsidRPr="00AA4D32" w:rsidDel="003B3DC1">
                <w:rPr>
                  <w:rFonts w:ascii="TimesNewRomanPS" w:hAnsi="TimesNewRomanPS" w:hint="eastAsia"/>
                  <w:color w:val="242021"/>
                  <w:lang w:val="en-AU" w:eastAsia="zh-TW"/>
                </w:rPr>
                <w:delText>0</w:delText>
              </w:r>
            </w:del>
          </w:p>
        </w:tc>
        <w:tc>
          <w:tcPr>
            <w:tcW w:w="838" w:type="dxa"/>
            <w:tcBorders>
              <w:right w:val="single" w:sz="4" w:space="0" w:color="auto"/>
            </w:tcBorders>
            <w:noWrap/>
            <w:hideMark/>
            <w:tcPrChange w:id="334" w:author="Xuan Cheng" w:date="2022-12-06T13:47:00Z">
              <w:tcPr>
                <w:tcW w:w="838" w:type="dxa"/>
                <w:tcBorders>
                  <w:right w:val="single" w:sz="4" w:space="0" w:color="auto"/>
                </w:tcBorders>
                <w:noWrap/>
                <w:hideMark/>
              </w:tcPr>
            </w:tcPrChange>
          </w:tcPr>
          <w:p w14:paraId="125AEBCD" w14:textId="02D2EBD4" w:rsidR="00064A2B" w:rsidRPr="00AA4D32" w:rsidRDefault="00064A2B" w:rsidP="00064A2B">
            <w:pPr>
              <w:rPr>
                <w:rFonts w:ascii="TimesNewRomanPS" w:hAnsi="TimesNewRomanPS" w:hint="eastAsia"/>
                <w:color w:val="242021"/>
                <w:lang w:val="en-AU" w:eastAsia="zh-TW"/>
              </w:rPr>
            </w:pPr>
            <w:ins w:id="335" w:author="Xuan Cheng" w:date="2022-12-06T13:46:00Z">
              <w:r w:rsidRPr="00AA4D32">
                <w:rPr>
                  <w:rFonts w:ascii="TimesNewRomanPS" w:hAnsi="TimesNewRomanPS" w:hint="eastAsia"/>
                  <w:color w:val="242021"/>
                  <w:lang w:val="en-AU" w:eastAsia="zh-TW"/>
                </w:rPr>
                <w:t>0</w:t>
              </w:r>
            </w:ins>
            <w:del w:id="336" w:author="Xuan Cheng" w:date="2022-12-06T13:46:00Z">
              <w:r w:rsidRPr="00AA4D32" w:rsidDel="003B3DC1">
                <w:rPr>
                  <w:rFonts w:ascii="TimesNewRomanPS" w:hAnsi="TimesNewRomanPS" w:hint="eastAsia"/>
                  <w:color w:val="242021"/>
                  <w:lang w:val="en-AU" w:eastAsia="zh-TW"/>
                </w:rPr>
                <w:delText>4</w:delText>
              </w:r>
            </w:del>
          </w:p>
        </w:tc>
        <w:tc>
          <w:tcPr>
            <w:tcW w:w="717" w:type="dxa"/>
            <w:tcBorders>
              <w:left w:val="single" w:sz="4" w:space="0" w:color="auto"/>
            </w:tcBorders>
            <w:noWrap/>
            <w:hideMark/>
            <w:tcPrChange w:id="337" w:author="Xuan Cheng" w:date="2022-12-06T13:47:00Z">
              <w:tcPr>
                <w:tcW w:w="717" w:type="dxa"/>
                <w:tcBorders>
                  <w:left w:val="single" w:sz="4" w:space="0" w:color="auto"/>
                </w:tcBorders>
                <w:noWrap/>
                <w:hideMark/>
              </w:tcPr>
            </w:tcPrChange>
          </w:tcPr>
          <w:p w14:paraId="4514C40E" w14:textId="36876907" w:rsidR="00064A2B" w:rsidRPr="00064A2B" w:rsidRDefault="00064A2B" w:rsidP="00064A2B">
            <w:pPr>
              <w:rPr>
                <w:rFonts w:ascii="Times New Roman" w:hAnsi="Times New Roman" w:cs="Times New Roman"/>
                <w:color w:val="242021"/>
                <w:lang w:val="en-AU" w:eastAsia="zh-TW"/>
                <w:rPrChange w:id="338" w:author="Xuan Cheng" w:date="2022-12-06T13:48:00Z">
                  <w:rPr>
                    <w:rFonts w:ascii="TimesNewRomanPS" w:hAnsi="TimesNewRomanPS" w:hint="eastAsia"/>
                    <w:color w:val="242021"/>
                    <w:lang w:val="en-AU" w:eastAsia="zh-TW"/>
                  </w:rPr>
                </w:rPrChange>
              </w:rPr>
            </w:pPr>
            <w:ins w:id="339" w:author="Xuan Cheng" w:date="2022-12-06T13:47:00Z">
              <w:r w:rsidRPr="00064A2B">
                <w:rPr>
                  <w:rFonts w:ascii="Times New Roman" w:hAnsi="Times New Roman" w:cs="Times New Roman"/>
                  <w:color w:val="242021"/>
                  <w:lang w:val="en-AU" w:eastAsia="zh-TW"/>
                  <w:rPrChange w:id="340" w:author="Xuan Cheng" w:date="2022-12-06T13:48:00Z">
                    <w:rPr>
                      <w:rFonts w:ascii="TimesNewRomanPS" w:hAnsi="TimesNewRomanPS" w:hint="eastAsia"/>
                      <w:color w:val="242021"/>
                      <w:lang w:val="en-AU" w:eastAsia="zh-TW"/>
                    </w:rPr>
                  </w:rPrChange>
                </w:rPr>
                <w:t>0</w:t>
              </w:r>
            </w:ins>
            <w:del w:id="341" w:author="Xuan Cheng" w:date="2022-12-06T13:47:00Z">
              <w:r w:rsidRPr="00064A2B" w:rsidDel="002B3382">
                <w:rPr>
                  <w:rFonts w:ascii="Times New Roman" w:hAnsi="Times New Roman" w:cs="Times New Roman"/>
                  <w:color w:val="242021"/>
                  <w:lang w:val="en-AU" w:eastAsia="zh-TW"/>
                  <w:rPrChange w:id="342" w:author="Xuan Cheng" w:date="2022-12-06T13:48:00Z">
                    <w:rPr>
                      <w:rFonts w:ascii="TimesNewRomanPS" w:hAnsi="TimesNewRomanPS" w:hint="eastAsia"/>
                      <w:color w:val="242021"/>
                      <w:lang w:val="en-AU" w:eastAsia="zh-TW"/>
                    </w:rPr>
                  </w:rPrChange>
                </w:rPr>
                <w:delText>0</w:delText>
              </w:r>
            </w:del>
          </w:p>
        </w:tc>
        <w:tc>
          <w:tcPr>
            <w:tcW w:w="778" w:type="dxa"/>
            <w:noWrap/>
            <w:hideMark/>
            <w:tcPrChange w:id="343" w:author="Xuan Cheng" w:date="2022-12-06T13:47:00Z">
              <w:tcPr>
                <w:tcW w:w="778" w:type="dxa"/>
                <w:noWrap/>
                <w:hideMark/>
              </w:tcPr>
            </w:tcPrChange>
          </w:tcPr>
          <w:p w14:paraId="48B229D9" w14:textId="1BF504E0" w:rsidR="00064A2B" w:rsidRPr="00064A2B" w:rsidRDefault="00064A2B" w:rsidP="00064A2B">
            <w:pPr>
              <w:rPr>
                <w:rFonts w:ascii="Times New Roman" w:hAnsi="Times New Roman" w:cs="Times New Roman"/>
                <w:color w:val="242021"/>
                <w:lang w:val="en-AU" w:eastAsia="zh-TW"/>
                <w:rPrChange w:id="344" w:author="Xuan Cheng" w:date="2022-12-06T13:48:00Z">
                  <w:rPr>
                    <w:rFonts w:ascii="TimesNewRomanPS" w:hAnsi="TimesNewRomanPS" w:hint="eastAsia"/>
                    <w:color w:val="242021"/>
                    <w:lang w:val="en-AU" w:eastAsia="zh-TW"/>
                  </w:rPr>
                </w:rPrChange>
              </w:rPr>
            </w:pPr>
            <w:ins w:id="345" w:author="Xuan Cheng" w:date="2022-12-06T13:47:00Z">
              <w:r w:rsidRPr="00064A2B">
                <w:rPr>
                  <w:rFonts w:ascii="Times New Roman" w:hAnsi="Times New Roman" w:cs="Times New Roman"/>
                  <w:color w:val="242021"/>
                  <w:lang w:val="en-AU" w:eastAsia="zh-TW"/>
                  <w:rPrChange w:id="346" w:author="Xuan Cheng" w:date="2022-12-06T13:48:00Z">
                    <w:rPr>
                      <w:rFonts w:ascii="TimesNewRomanPS" w:hAnsi="TimesNewRomanPS" w:hint="eastAsia"/>
                      <w:color w:val="242021"/>
                      <w:lang w:val="en-AU" w:eastAsia="zh-TW"/>
                    </w:rPr>
                  </w:rPrChange>
                </w:rPr>
                <w:t>0</w:t>
              </w:r>
            </w:ins>
            <w:del w:id="347" w:author="Xuan Cheng" w:date="2022-12-06T13:47:00Z">
              <w:r w:rsidRPr="00064A2B" w:rsidDel="002B3382">
                <w:rPr>
                  <w:rFonts w:ascii="Times New Roman" w:hAnsi="Times New Roman" w:cs="Times New Roman"/>
                  <w:color w:val="242021"/>
                  <w:lang w:val="en-AU" w:eastAsia="zh-TW"/>
                  <w:rPrChange w:id="348" w:author="Xuan Cheng" w:date="2022-12-06T13:48:00Z">
                    <w:rPr>
                      <w:rFonts w:ascii="TimesNewRomanPS" w:hAnsi="TimesNewRomanPS" w:hint="eastAsia"/>
                      <w:color w:val="242021"/>
                      <w:lang w:val="en-AU" w:eastAsia="zh-TW"/>
                    </w:rPr>
                  </w:rPrChange>
                </w:rPr>
                <w:delText>0</w:delText>
              </w:r>
            </w:del>
          </w:p>
        </w:tc>
        <w:tc>
          <w:tcPr>
            <w:tcW w:w="839" w:type="dxa"/>
            <w:tcBorders>
              <w:right w:val="single" w:sz="4" w:space="0" w:color="auto"/>
            </w:tcBorders>
            <w:noWrap/>
            <w:hideMark/>
            <w:tcPrChange w:id="349" w:author="Xuan Cheng" w:date="2022-12-06T13:47:00Z">
              <w:tcPr>
                <w:tcW w:w="839" w:type="dxa"/>
                <w:tcBorders>
                  <w:right w:val="single" w:sz="4" w:space="0" w:color="auto"/>
                </w:tcBorders>
                <w:noWrap/>
                <w:hideMark/>
              </w:tcPr>
            </w:tcPrChange>
          </w:tcPr>
          <w:p w14:paraId="75FC3EB9" w14:textId="2EA45B22" w:rsidR="00064A2B" w:rsidRPr="00064A2B" w:rsidRDefault="00064A2B" w:rsidP="00064A2B">
            <w:pPr>
              <w:rPr>
                <w:rFonts w:ascii="Times New Roman" w:hAnsi="Times New Roman" w:cs="Times New Roman"/>
                <w:color w:val="242021"/>
                <w:lang w:val="en-AU" w:eastAsia="zh-TW"/>
                <w:rPrChange w:id="350" w:author="Xuan Cheng" w:date="2022-12-06T13:48:00Z">
                  <w:rPr>
                    <w:rFonts w:ascii="TimesNewRomanPS" w:hAnsi="TimesNewRomanPS" w:hint="eastAsia"/>
                    <w:color w:val="242021"/>
                    <w:lang w:val="en-AU" w:eastAsia="zh-TW"/>
                  </w:rPr>
                </w:rPrChange>
              </w:rPr>
            </w:pPr>
            <w:ins w:id="351" w:author="Xuan Cheng" w:date="2022-12-06T13:47:00Z">
              <w:r w:rsidRPr="00064A2B">
                <w:rPr>
                  <w:rFonts w:ascii="Times New Roman" w:hAnsi="Times New Roman" w:cs="Times New Roman"/>
                  <w:color w:val="242021"/>
                  <w:lang w:val="en-AU" w:eastAsia="zh-TW"/>
                  <w:rPrChange w:id="352" w:author="Xuan Cheng" w:date="2022-12-06T13:48:00Z">
                    <w:rPr>
                      <w:rFonts w:ascii="TimesNewRomanPS" w:hAnsi="TimesNewRomanPS" w:hint="eastAsia"/>
                      <w:color w:val="242021"/>
                      <w:lang w:val="en-AU" w:eastAsia="zh-TW"/>
                    </w:rPr>
                  </w:rPrChange>
                </w:rPr>
                <w:t>0</w:t>
              </w:r>
            </w:ins>
            <w:del w:id="353" w:author="Xuan Cheng" w:date="2022-12-06T13:47:00Z">
              <w:r w:rsidRPr="00064A2B" w:rsidDel="002B3382">
                <w:rPr>
                  <w:rFonts w:ascii="Times New Roman" w:hAnsi="Times New Roman" w:cs="Times New Roman"/>
                  <w:color w:val="242021"/>
                  <w:lang w:val="en-AU" w:eastAsia="zh-TW"/>
                  <w:rPrChange w:id="354" w:author="Xuan Cheng" w:date="2022-12-06T13:48:00Z">
                    <w:rPr>
                      <w:rFonts w:ascii="TimesNewRomanPS" w:hAnsi="TimesNewRomanPS" w:hint="eastAsia"/>
                      <w:color w:val="242021"/>
                      <w:lang w:val="en-AU" w:eastAsia="zh-TW"/>
                    </w:rPr>
                  </w:rPrChange>
                </w:rPr>
                <w:delText>1</w:delText>
              </w:r>
            </w:del>
          </w:p>
        </w:tc>
        <w:tc>
          <w:tcPr>
            <w:tcW w:w="717" w:type="dxa"/>
            <w:tcBorders>
              <w:top w:val="nil"/>
              <w:left w:val="nil"/>
              <w:bottom w:val="nil"/>
              <w:right w:val="nil"/>
            </w:tcBorders>
            <w:shd w:val="clear" w:color="auto" w:fill="auto"/>
            <w:noWrap/>
            <w:vAlign w:val="bottom"/>
            <w:hideMark/>
            <w:tcPrChange w:id="355" w:author="Xuan Cheng" w:date="2022-12-06T13:47:00Z">
              <w:tcPr>
                <w:tcW w:w="717" w:type="dxa"/>
                <w:tcBorders>
                  <w:left w:val="single" w:sz="4" w:space="0" w:color="auto"/>
                </w:tcBorders>
                <w:noWrap/>
                <w:hideMark/>
              </w:tcPr>
            </w:tcPrChange>
          </w:tcPr>
          <w:p w14:paraId="68FF37B1" w14:textId="7A744876" w:rsidR="00064A2B" w:rsidRPr="00064A2B" w:rsidRDefault="00064A2B" w:rsidP="00064A2B">
            <w:pPr>
              <w:rPr>
                <w:rFonts w:ascii="Times New Roman" w:hAnsi="Times New Roman" w:cs="Times New Roman"/>
                <w:color w:val="242021"/>
                <w:lang w:val="en-AU" w:eastAsia="zh-TW"/>
                <w:rPrChange w:id="356" w:author="Xuan Cheng" w:date="2022-12-06T13:48:00Z">
                  <w:rPr>
                    <w:rFonts w:ascii="TimesNewRomanPS" w:hAnsi="TimesNewRomanPS" w:hint="eastAsia"/>
                    <w:color w:val="242021"/>
                    <w:lang w:val="en-AU" w:eastAsia="zh-TW"/>
                  </w:rPr>
                </w:rPrChange>
              </w:rPr>
            </w:pPr>
            <w:ins w:id="357" w:author="Xuan Cheng" w:date="2022-12-06T13:47:00Z">
              <w:r w:rsidRPr="00064A2B">
                <w:rPr>
                  <w:rFonts w:ascii="Times New Roman" w:hAnsi="Times New Roman" w:cs="Times New Roman"/>
                  <w:color w:val="000000"/>
                  <w:rPrChange w:id="358" w:author="Xuan Cheng" w:date="2022-12-06T13:48:00Z">
                    <w:rPr>
                      <w:rFonts w:hint="eastAsia"/>
                      <w:color w:val="000000"/>
                      <w:sz w:val="22"/>
                      <w:szCs w:val="22"/>
                    </w:rPr>
                  </w:rPrChange>
                </w:rPr>
                <w:t>0</w:t>
              </w:r>
            </w:ins>
            <w:del w:id="359" w:author="Xuan Cheng" w:date="2022-12-06T13:47:00Z">
              <w:r w:rsidRPr="00064A2B" w:rsidDel="00344A61">
                <w:rPr>
                  <w:rFonts w:ascii="Times New Roman" w:hAnsi="Times New Roman" w:cs="Times New Roman"/>
                  <w:color w:val="242021"/>
                  <w:lang w:val="en-AU" w:eastAsia="zh-TW"/>
                  <w:rPrChange w:id="360" w:author="Xuan Cheng" w:date="2022-12-06T13:48:00Z">
                    <w:rPr>
                      <w:rFonts w:ascii="TimesNewRomanPS" w:hAnsi="TimesNewRomanPS" w:hint="eastAsia"/>
                      <w:color w:val="242021"/>
                      <w:lang w:val="en-AU" w:eastAsia="zh-TW"/>
                    </w:rPr>
                  </w:rPrChange>
                </w:rPr>
                <w:delText>1</w:delText>
              </w:r>
            </w:del>
          </w:p>
        </w:tc>
        <w:tc>
          <w:tcPr>
            <w:tcW w:w="778" w:type="dxa"/>
            <w:tcBorders>
              <w:top w:val="nil"/>
              <w:left w:val="nil"/>
              <w:bottom w:val="nil"/>
              <w:right w:val="nil"/>
            </w:tcBorders>
            <w:shd w:val="clear" w:color="auto" w:fill="auto"/>
            <w:noWrap/>
            <w:vAlign w:val="bottom"/>
            <w:hideMark/>
            <w:tcPrChange w:id="361" w:author="Xuan Cheng" w:date="2022-12-06T13:47:00Z">
              <w:tcPr>
                <w:tcW w:w="778" w:type="dxa"/>
                <w:noWrap/>
                <w:hideMark/>
              </w:tcPr>
            </w:tcPrChange>
          </w:tcPr>
          <w:p w14:paraId="22085E24" w14:textId="3A672D6C" w:rsidR="00064A2B" w:rsidRPr="00064A2B" w:rsidRDefault="00064A2B" w:rsidP="00064A2B">
            <w:pPr>
              <w:rPr>
                <w:rFonts w:ascii="Times New Roman" w:hAnsi="Times New Roman" w:cs="Times New Roman"/>
                <w:color w:val="242021"/>
                <w:lang w:val="en-AU" w:eastAsia="zh-TW"/>
                <w:rPrChange w:id="362" w:author="Xuan Cheng" w:date="2022-12-06T13:48:00Z">
                  <w:rPr>
                    <w:rFonts w:ascii="TimesNewRomanPS" w:hAnsi="TimesNewRomanPS" w:hint="eastAsia"/>
                    <w:color w:val="242021"/>
                    <w:lang w:val="en-AU" w:eastAsia="zh-TW"/>
                  </w:rPr>
                </w:rPrChange>
              </w:rPr>
            </w:pPr>
            <w:ins w:id="363" w:author="Xuan Cheng" w:date="2022-12-06T13:47:00Z">
              <w:r w:rsidRPr="00064A2B">
                <w:rPr>
                  <w:rFonts w:ascii="Times New Roman" w:hAnsi="Times New Roman" w:cs="Times New Roman"/>
                  <w:color w:val="000000"/>
                  <w:rPrChange w:id="364" w:author="Xuan Cheng" w:date="2022-12-06T13:48:00Z">
                    <w:rPr>
                      <w:rFonts w:hint="eastAsia"/>
                      <w:color w:val="000000"/>
                      <w:sz w:val="22"/>
                      <w:szCs w:val="22"/>
                    </w:rPr>
                  </w:rPrChange>
                </w:rPr>
                <w:t>0</w:t>
              </w:r>
            </w:ins>
            <w:del w:id="365" w:author="Xuan Cheng" w:date="2022-12-06T13:47:00Z">
              <w:r w:rsidRPr="00064A2B" w:rsidDel="00344A61">
                <w:rPr>
                  <w:rFonts w:ascii="Times New Roman" w:hAnsi="Times New Roman" w:cs="Times New Roman"/>
                  <w:color w:val="242021"/>
                  <w:lang w:val="en-AU" w:eastAsia="zh-TW"/>
                  <w:rPrChange w:id="366" w:author="Xuan Cheng" w:date="2022-12-06T13:48:00Z">
                    <w:rPr>
                      <w:rFonts w:ascii="TimesNewRomanPS" w:hAnsi="TimesNewRomanPS" w:hint="eastAsia"/>
                      <w:color w:val="242021"/>
                      <w:lang w:val="en-AU" w:eastAsia="zh-TW"/>
                    </w:rPr>
                  </w:rPrChange>
                </w:rPr>
                <w:delText>0</w:delText>
              </w:r>
            </w:del>
          </w:p>
        </w:tc>
        <w:tc>
          <w:tcPr>
            <w:tcW w:w="839" w:type="dxa"/>
            <w:tcBorders>
              <w:top w:val="nil"/>
              <w:left w:val="nil"/>
              <w:bottom w:val="nil"/>
              <w:right w:val="nil"/>
            </w:tcBorders>
            <w:shd w:val="clear" w:color="auto" w:fill="auto"/>
            <w:noWrap/>
            <w:vAlign w:val="bottom"/>
            <w:hideMark/>
            <w:tcPrChange w:id="367" w:author="Xuan Cheng" w:date="2022-12-06T13:47:00Z">
              <w:tcPr>
                <w:tcW w:w="839" w:type="dxa"/>
                <w:tcBorders>
                  <w:right w:val="single" w:sz="4" w:space="0" w:color="auto"/>
                </w:tcBorders>
                <w:noWrap/>
                <w:hideMark/>
              </w:tcPr>
            </w:tcPrChange>
          </w:tcPr>
          <w:p w14:paraId="36104094" w14:textId="5AFFC92C" w:rsidR="00064A2B" w:rsidRPr="00064A2B" w:rsidRDefault="00064A2B" w:rsidP="00064A2B">
            <w:pPr>
              <w:rPr>
                <w:rFonts w:ascii="Times New Roman" w:hAnsi="Times New Roman" w:cs="Times New Roman"/>
                <w:color w:val="242021"/>
                <w:lang w:val="en-AU" w:eastAsia="zh-TW"/>
                <w:rPrChange w:id="368" w:author="Xuan Cheng" w:date="2022-12-06T13:48:00Z">
                  <w:rPr>
                    <w:rFonts w:ascii="TimesNewRomanPS" w:hAnsi="TimesNewRomanPS" w:hint="eastAsia"/>
                    <w:color w:val="242021"/>
                    <w:lang w:val="en-AU" w:eastAsia="zh-TW"/>
                  </w:rPr>
                </w:rPrChange>
              </w:rPr>
            </w:pPr>
            <w:ins w:id="369" w:author="Xuan Cheng" w:date="2022-12-06T13:47:00Z">
              <w:r w:rsidRPr="00064A2B">
                <w:rPr>
                  <w:rFonts w:ascii="Times New Roman" w:hAnsi="Times New Roman" w:cs="Times New Roman"/>
                  <w:color w:val="000000"/>
                  <w:rPrChange w:id="370" w:author="Xuan Cheng" w:date="2022-12-06T13:48:00Z">
                    <w:rPr>
                      <w:rFonts w:hint="eastAsia"/>
                      <w:color w:val="000000"/>
                      <w:sz w:val="22"/>
                      <w:szCs w:val="22"/>
                    </w:rPr>
                  </w:rPrChange>
                </w:rPr>
                <w:t>4</w:t>
              </w:r>
            </w:ins>
            <w:del w:id="371" w:author="Xuan Cheng" w:date="2022-12-06T13:47:00Z">
              <w:r w:rsidRPr="00064A2B" w:rsidDel="00344A61">
                <w:rPr>
                  <w:rFonts w:ascii="Times New Roman" w:hAnsi="Times New Roman" w:cs="Times New Roman"/>
                  <w:color w:val="242021"/>
                  <w:lang w:val="en-AU" w:eastAsia="zh-TW"/>
                  <w:rPrChange w:id="372" w:author="Xuan Cheng" w:date="2022-12-06T13:48:00Z">
                    <w:rPr>
                      <w:rFonts w:ascii="TimesNewRomanPS" w:hAnsi="TimesNewRomanPS" w:hint="eastAsia"/>
                      <w:color w:val="242021"/>
                      <w:lang w:val="en-AU" w:eastAsia="zh-TW"/>
                    </w:rPr>
                  </w:rPrChange>
                </w:rPr>
                <w:delText>0</w:delText>
              </w:r>
            </w:del>
          </w:p>
        </w:tc>
        <w:tc>
          <w:tcPr>
            <w:tcW w:w="717" w:type="dxa"/>
            <w:tcBorders>
              <w:left w:val="single" w:sz="4" w:space="0" w:color="auto"/>
            </w:tcBorders>
            <w:noWrap/>
            <w:hideMark/>
            <w:tcPrChange w:id="373" w:author="Xuan Cheng" w:date="2022-12-06T13:47:00Z">
              <w:tcPr>
                <w:tcW w:w="717" w:type="dxa"/>
                <w:tcBorders>
                  <w:left w:val="single" w:sz="4" w:space="0" w:color="auto"/>
                </w:tcBorders>
                <w:noWrap/>
                <w:hideMark/>
              </w:tcPr>
            </w:tcPrChange>
          </w:tcPr>
          <w:p w14:paraId="288A3BC5"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778" w:type="dxa"/>
            <w:noWrap/>
            <w:hideMark/>
            <w:tcPrChange w:id="374" w:author="Xuan Cheng" w:date="2022-12-06T13:47:00Z">
              <w:tcPr>
                <w:tcW w:w="778" w:type="dxa"/>
                <w:noWrap/>
                <w:hideMark/>
              </w:tcPr>
            </w:tcPrChange>
          </w:tcPr>
          <w:p w14:paraId="5A23AB6A"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839" w:type="dxa"/>
            <w:tcBorders>
              <w:right w:val="single" w:sz="4" w:space="0" w:color="auto"/>
            </w:tcBorders>
            <w:noWrap/>
            <w:hideMark/>
            <w:tcPrChange w:id="375" w:author="Xuan Cheng" w:date="2022-12-06T13:47:00Z">
              <w:tcPr>
                <w:tcW w:w="839" w:type="dxa"/>
                <w:tcBorders>
                  <w:right w:val="single" w:sz="4" w:space="0" w:color="auto"/>
                </w:tcBorders>
                <w:noWrap/>
                <w:hideMark/>
              </w:tcPr>
            </w:tcPrChange>
          </w:tcPr>
          <w:p w14:paraId="2573D9DA"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717" w:type="dxa"/>
            <w:tcBorders>
              <w:left w:val="single" w:sz="4" w:space="0" w:color="auto"/>
            </w:tcBorders>
            <w:noWrap/>
            <w:hideMark/>
            <w:tcPrChange w:id="376" w:author="Xuan Cheng" w:date="2022-12-06T13:47:00Z">
              <w:tcPr>
                <w:tcW w:w="717" w:type="dxa"/>
                <w:tcBorders>
                  <w:left w:val="single" w:sz="4" w:space="0" w:color="auto"/>
                </w:tcBorders>
                <w:noWrap/>
                <w:hideMark/>
              </w:tcPr>
            </w:tcPrChange>
          </w:tcPr>
          <w:p w14:paraId="68793997" w14:textId="3F49E93D" w:rsidR="00064A2B" w:rsidRPr="00AA4D32" w:rsidRDefault="00064A2B" w:rsidP="00064A2B">
            <w:pPr>
              <w:rPr>
                <w:rFonts w:ascii="TimesNewRomanPS" w:hAnsi="TimesNewRomanPS" w:hint="eastAsia"/>
                <w:color w:val="242021"/>
                <w:lang w:val="en-AU" w:eastAsia="zh-TW"/>
              </w:rPr>
            </w:pPr>
            <w:ins w:id="377" w:author="Xuan Cheng" w:date="2022-12-06T13:48:00Z">
              <w:r w:rsidRPr="00AA4D32">
                <w:rPr>
                  <w:rFonts w:ascii="TimesNewRomanPS" w:hAnsi="TimesNewRomanPS" w:hint="eastAsia"/>
                  <w:color w:val="242021"/>
                  <w:lang w:val="en-AU" w:eastAsia="zh-TW"/>
                </w:rPr>
                <w:t>0</w:t>
              </w:r>
            </w:ins>
            <w:del w:id="378" w:author="Xuan Cheng" w:date="2022-12-06T13:48:00Z">
              <w:r w:rsidRPr="00AA4D32" w:rsidDel="008B4D38">
                <w:rPr>
                  <w:rFonts w:ascii="TimesNewRomanPS" w:hAnsi="TimesNewRomanPS" w:hint="eastAsia"/>
                  <w:color w:val="242021"/>
                  <w:lang w:val="en-AU" w:eastAsia="zh-TW"/>
                </w:rPr>
                <w:delText>0</w:delText>
              </w:r>
            </w:del>
          </w:p>
        </w:tc>
        <w:tc>
          <w:tcPr>
            <w:tcW w:w="778" w:type="dxa"/>
            <w:noWrap/>
            <w:hideMark/>
            <w:tcPrChange w:id="379" w:author="Xuan Cheng" w:date="2022-12-06T13:47:00Z">
              <w:tcPr>
                <w:tcW w:w="778" w:type="dxa"/>
                <w:noWrap/>
                <w:hideMark/>
              </w:tcPr>
            </w:tcPrChange>
          </w:tcPr>
          <w:p w14:paraId="0DA334F1" w14:textId="5012B9EE" w:rsidR="00064A2B" w:rsidRPr="00AA4D32" w:rsidRDefault="00064A2B" w:rsidP="00064A2B">
            <w:pPr>
              <w:rPr>
                <w:rFonts w:ascii="TimesNewRomanPS" w:hAnsi="TimesNewRomanPS" w:hint="eastAsia"/>
                <w:color w:val="242021"/>
                <w:lang w:val="en-AU" w:eastAsia="zh-TW"/>
              </w:rPr>
            </w:pPr>
            <w:ins w:id="380" w:author="Xuan Cheng" w:date="2022-12-06T13:48:00Z">
              <w:r w:rsidRPr="00AA4D32">
                <w:rPr>
                  <w:rFonts w:ascii="TimesNewRomanPS" w:hAnsi="TimesNewRomanPS" w:hint="eastAsia"/>
                  <w:color w:val="242021"/>
                  <w:lang w:val="en-AU" w:eastAsia="zh-TW"/>
                </w:rPr>
                <w:t>0</w:t>
              </w:r>
            </w:ins>
            <w:del w:id="381" w:author="Xuan Cheng" w:date="2022-12-06T13:48:00Z">
              <w:r w:rsidRPr="00AA4D32" w:rsidDel="008B4D38">
                <w:rPr>
                  <w:rFonts w:ascii="TimesNewRomanPS" w:hAnsi="TimesNewRomanPS" w:hint="eastAsia"/>
                  <w:color w:val="242021"/>
                  <w:lang w:val="en-AU" w:eastAsia="zh-TW"/>
                </w:rPr>
                <w:delText>0</w:delText>
              </w:r>
            </w:del>
          </w:p>
        </w:tc>
        <w:tc>
          <w:tcPr>
            <w:tcW w:w="839" w:type="dxa"/>
            <w:tcBorders>
              <w:right w:val="single" w:sz="4" w:space="0" w:color="auto"/>
            </w:tcBorders>
            <w:noWrap/>
            <w:hideMark/>
            <w:tcPrChange w:id="382" w:author="Xuan Cheng" w:date="2022-12-06T13:47:00Z">
              <w:tcPr>
                <w:tcW w:w="839" w:type="dxa"/>
                <w:tcBorders>
                  <w:right w:val="single" w:sz="4" w:space="0" w:color="auto"/>
                </w:tcBorders>
                <w:noWrap/>
                <w:hideMark/>
              </w:tcPr>
            </w:tcPrChange>
          </w:tcPr>
          <w:p w14:paraId="4932C848" w14:textId="661D21B7" w:rsidR="00064A2B" w:rsidRPr="00AA4D32" w:rsidRDefault="00064A2B" w:rsidP="00064A2B">
            <w:pPr>
              <w:rPr>
                <w:rFonts w:ascii="TimesNewRomanPS" w:hAnsi="TimesNewRomanPS" w:hint="eastAsia"/>
                <w:color w:val="242021"/>
                <w:lang w:val="en-AU" w:eastAsia="zh-TW"/>
              </w:rPr>
            </w:pPr>
            <w:ins w:id="383" w:author="Xuan Cheng" w:date="2022-12-06T13:48:00Z">
              <w:r w:rsidRPr="00AA4D32">
                <w:rPr>
                  <w:rFonts w:ascii="TimesNewRomanPS" w:hAnsi="TimesNewRomanPS" w:hint="eastAsia"/>
                  <w:color w:val="242021"/>
                  <w:lang w:val="en-AU" w:eastAsia="zh-TW"/>
                </w:rPr>
                <w:t>0</w:t>
              </w:r>
            </w:ins>
            <w:del w:id="384" w:author="Xuan Cheng" w:date="2022-12-06T13:48:00Z">
              <w:r w:rsidRPr="00AA4D32" w:rsidDel="008B4D38">
                <w:rPr>
                  <w:rFonts w:ascii="TimesNewRomanPS" w:hAnsi="TimesNewRomanPS" w:hint="eastAsia"/>
                  <w:color w:val="242021"/>
                  <w:lang w:val="en-AU" w:eastAsia="zh-TW"/>
                </w:rPr>
                <w:delText>0</w:delText>
              </w:r>
            </w:del>
          </w:p>
        </w:tc>
      </w:tr>
      <w:tr w:rsidR="00064A2B" w:rsidRPr="00AA4D32" w14:paraId="380DDBFC" w14:textId="77777777" w:rsidTr="00344A61">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85" w:author="Xuan Cheng" w:date="2022-12-06T13:4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86" w:author="Xuan Cheng" w:date="2022-12-06T13:47:00Z">
            <w:trPr>
              <w:trHeight w:val="300"/>
            </w:trPr>
          </w:trPrChange>
        </w:trPr>
        <w:tc>
          <w:tcPr>
            <w:tcW w:w="2283" w:type="dxa"/>
            <w:tcBorders>
              <w:left w:val="single" w:sz="4" w:space="0" w:color="auto"/>
              <w:bottom w:val="single" w:sz="4" w:space="0" w:color="auto"/>
              <w:right w:val="single" w:sz="4" w:space="0" w:color="auto"/>
            </w:tcBorders>
            <w:noWrap/>
            <w:hideMark/>
            <w:tcPrChange w:id="387" w:author="Xuan Cheng" w:date="2022-12-06T13:47:00Z">
              <w:tcPr>
                <w:tcW w:w="2283" w:type="dxa"/>
                <w:tcBorders>
                  <w:left w:val="single" w:sz="4" w:space="0" w:color="auto"/>
                  <w:bottom w:val="single" w:sz="4" w:space="0" w:color="auto"/>
                  <w:right w:val="single" w:sz="4" w:space="0" w:color="auto"/>
                </w:tcBorders>
                <w:noWrap/>
                <w:hideMark/>
              </w:tcPr>
            </w:tcPrChange>
          </w:tcPr>
          <w:p w14:paraId="26342846" w14:textId="16DE67C6"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 xml:space="preserve">Alive </w:t>
            </w:r>
            <w:r>
              <w:rPr>
                <w:rFonts w:ascii="TimesNewRomanPS" w:hAnsi="TimesNewRomanPS"/>
                <w:color w:val="242021"/>
                <w:lang w:val="en-AU" w:eastAsia="zh-TW"/>
              </w:rPr>
              <w:t>at</w:t>
            </w:r>
            <w:r w:rsidRPr="00AA4D32">
              <w:rPr>
                <w:rFonts w:ascii="TimesNewRomanPS" w:hAnsi="TimesNewRomanPS" w:hint="eastAsia"/>
                <w:color w:val="242021"/>
                <w:lang w:val="en-AU" w:eastAsia="zh-TW"/>
              </w:rPr>
              <w:t xml:space="preserve"> 8h</w:t>
            </w:r>
          </w:p>
        </w:tc>
        <w:tc>
          <w:tcPr>
            <w:tcW w:w="716" w:type="dxa"/>
            <w:tcBorders>
              <w:left w:val="single" w:sz="4" w:space="0" w:color="auto"/>
              <w:bottom w:val="single" w:sz="4" w:space="0" w:color="auto"/>
            </w:tcBorders>
            <w:noWrap/>
            <w:hideMark/>
            <w:tcPrChange w:id="388" w:author="Xuan Cheng" w:date="2022-12-06T13:47:00Z">
              <w:tcPr>
                <w:tcW w:w="716" w:type="dxa"/>
                <w:tcBorders>
                  <w:left w:val="single" w:sz="4" w:space="0" w:color="auto"/>
                  <w:bottom w:val="single" w:sz="4" w:space="0" w:color="auto"/>
                </w:tcBorders>
                <w:noWrap/>
                <w:hideMark/>
              </w:tcPr>
            </w:tcPrChange>
          </w:tcPr>
          <w:p w14:paraId="39F9C0D9" w14:textId="5844ED8B" w:rsidR="00064A2B" w:rsidRPr="00AA4D32" w:rsidRDefault="00064A2B" w:rsidP="00064A2B">
            <w:pPr>
              <w:rPr>
                <w:rFonts w:ascii="TimesNewRomanPS" w:hAnsi="TimesNewRomanPS" w:hint="eastAsia"/>
                <w:color w:val="242021"/>
                <w:lang w:val="en-AU" w:eastAsia="zh-TW"/>
              </w:rPr>
            </w:pPr>
            <w:ins w:id="389" w:author="Xuan Cheng" w:date="2022-12-06T13:46:00Z">
              <w:r w:rsidRPr="00AA4D32">
                <w:rPr>
                  <w:rFonts w:ascii="TimesNewRomanPS" w:hAnsi="TimesNewRomanPS" w:hint="eastAsia"/>
                  <w:color w:val="242021"/>
                  <w:lang w:val="en-AU" w:eastAsia="zh-TW"/>
                </w:rPr>
                <w:t>0</w:t>
              </w:r>
            </w:ins>
            <w:del w:id="390" w:author="Xuan Cheng" w:date="2022-12-06T13:46:00Z">
              <w:r w:rsidRPr="00AA4D32" w:rsidDel="003B3DC1">
                <w:rPr>
                  <w:rFonts w:ascii="TimesNewRomanPS" w:hAnsi="TimesNewRomanPS" w:hint="eastAsia"/>
                  <w:color w:val="242021"/>
                  <w:lang w:val="en-AU" w:eastAsia="zh-TW"/>
                </w:rPr>
                <w:delText>0</w:delText>
              </w:r>
            </w:del>
          </w:p>
        </w:tc>
        <w:tc>
          <w:tcPr>
            <w:tcW w:w="777" w:type="dxa"/>
            <w:tcBorders>
              <w:bottom w:val="single" w:sz="4" w:space="0" w:color="auto"/>
            </w:tcBorders>
            <w:noWrap/>
            <w:hideMark/>
            <w:tcPrChange w:id="391" w:author="Xuan Cheng" w:date="2022-12-06T13:47:00Z">
              <w:tcPr>
                <w:tcW w:w="777" w:type="dxa"/>
                <w:tcBorders>
                  <w:bottom w:val="single" w:sz="4" w:space="0" w:color="auto"/>
                </w:tcBorders>
                <w:noWrap/>
                <w:hideMark/>
              </w:tcPr>
            </w:tcPrChange>
          </w:tcPr>
          <w:p w14:paraId="3D68203F" w14:textId="794F8AC6" w:rsidR="00064A2B" w:rsidRPr="00AA4D32" w:rsidRDefault="00064A2B" w:rsidP="00064A2B">
            <w:pPr>
              <w:rPr>
                <w:rFonts w:ascii="TimesNewRomanPS" w:hAnsi="TimesNewRomanPS" w:hint="eastAsia"/>
                <w:color w:val="242021"/>
                <w:lang w:val="en-AU" w:eastAsia="zh-TW"/>
              </w:rPr>
            </w:pPr>
            <w:ins w:id="392" w:author="Xuan Cheng" w:date="2022-12-06T13:46:00Z">
              <w:r w:rsidRPr="00AA4D32">
                <w:rPr>
                  <w:rFonts w:ascii="TimesNewRomanPS" w:hAnsi="TimesNewRomanPS" w:hint="eastAsia"/>
                  <w:color w:val="242021"/>
                  <w:lang w:val="en-AU" w:eastAsia="zh-TW"/>
                </w:rPr>
                <w:t>0</w:t>
              </w:r>
            </w:ins>
            <w:del w:id="393" w:author="Xuan Cheng" w:date="2022-12-06T13:46:00Z">
              <w:r w:rsidRPr="00AA4D32" w:rsidDel="003B3DC1">
                <w:rPr>
                  <w:rFonts w:ascii="TimesNewRomanPS" w:hAnsi="TimesNewRomanPS" w:hint="eastAsia"/>
                  <w:color w:val="242021"/>
                  <w:lang w:val="en-AU" w:eastAsia="zh-TW"/>
                </w:rPr>
                <w:delText>0</w:delText>
              </w:r>
            </w:del>
          </w:p>
        </w:tc>
        <w:tc>
          <w:tcPr>
            <w:tcW w:w="838" w:type="dxa"/>
            <w:tcBorders>
              <w:bottom w:val="single" w:sz="4" w:space="0" w:color="auto"/>
              <w:right w:val="single" w:sz="4" w:space="0" w:color="auto"/>
            </w:tcBorders>
            <w:noWrap/>
            <w:hideMark/>
            <w:tcPrChange w:id="394" w:author="Xuan Cheng" w:date="2022-12-06T13:47:00Z">
              <w:tcPr>
                <w:tcW w:w="838" w:type="dxa"/>
                <w:tcBorders>
                  <w:bottom w:val="single" w:sz="4" w:space="0" w:color="auto"/>
                  <w:right w:val="single" w:sz="4" w:space="0" w:color="auto"/>
                </w:tcBorders>
                <w:noWrap/>
                <w:hideMark/>
              </w:tcPr>
            </w:tcPrChange>
          </w:tcPr>
          <w:p w14:paraId="5EA9DB70" w14:textId="3D80FF53" w:rsidR="00064A2B" w:rsidRPr="00AA4D32" w:rsidRDefault="00064A2B" w:rsidP="00064A2B">
            <w:pPr>
              <w:rPr>
                <w:rFonts w:ascii="TimesNewRomanPS" w:hAnsi="TimesNewRomanPS" w:hint="eastAsia"/>
                <w:color w:val="242021"/>
                <w:lang w:val="en-AU" w:eastAsia="zh-TW"/>
              </w:rPr>
            </w:pPr>
            <w:ins w:id="395" w:author="Xuan Cheng" w:date="2022-12-06T13:46:00Z">
              <w:r w:rsidRPr="00AA4D32">
                <w:rPr>
                  <w:rFonts w:ascii="TimesNewRomanPS" w:hAnsi="TimesNewRomanPS" w:hint="eastAsia"/>
                  <w:color w:val="242021"/>
                  <w:lang w:val="en-AU" w:eastAsia="zh-TW"/>
                </w:rPr>
                <w:t>1</w:t>
              </w:r>
            </w:ins>
            <w:del w:id="396" w:author="Xuan Cheng" w:date="2022-12-06T13:46:00Z">
              <w:r w:rsidRPr="00AA4D32" w:rsidDel="003B3DC1">
                <w:rPr>
                  <w:rFonts w:ascii="TimesNewRomanPS" w:hAnsi="TimesNewRomanPS" w:hint="eastAsia"/>
                  <w:color w:val="242021"/>
                  <w:lang w:val="en-AU" w:eastAsia="zh-TW"/>
                </w:rPr>
                <w:delText>8</w:delText>
              </w:r>
            </w:del>
          </w:p>
        </w:tc>
        <w:tc>
          <w:tcPr>
            <w:tcW w:w="717" w:type="dxa"/>
            <w:tcBorders>
              <w:left w:val="single" w:sz="4" w:space="0" w:color="auto"/>
              <w:bottom w:val="single" w:sz="4" w:space="0" w:color="auto"/>
            </w:tcBorders>
            <w:noWrap/>
            <w:hideMark/>
            <w:tcPrChange w:id="397" w:author="Xuan Cheng" w:date="2022-12-06T13:47:00Z">
              <w:tcPr>
                <w:tcW w:w="717" w:type="dxa"/>
                <w:tcBorders>
                  <w:left w:val="single" w:sz="4" w:space="0" w:color="auto"/>
                  <w:bottom w:val="single" w:sz="4" w:space="0" w:color="auto"/>
                </w:tcBorders>
                <w:noWrap/>
                <w:hideMark/>
              </w:tcPr>
            </w:tcPrChange>
          </w:tcPr>
          <w:p w14:paraId="35544DA0" w14:textId="73838035" w:rsidR="00064A2B" w:rsidRPr="00064A2B" w:rsidRDefault="00064A2B" w:rsidP="00064A2B">
            <w:pPr>
              <w:rPr>
                <w:rFonts w:ascii="Times New Roman" w:hAnsi="Times New Roman" w:cs="Times New Roman"/>
                <w:color w:val="242021"/>
                <w:lang w:val="en-AU" w:eastAsia="zh-TW"/>
                <w:rPrChange w:id="398" w:author="Xuan Cheng" w:date="2022-12-06T13:48:00Z">
                  <w:rPr>
                    <w:rFonts w:ascii="TimesNewRomanPS" w:hAnsi="TimesNewRomanPS" w:hint="eastAsia"/>
                    <w:color w:val="242021"/>
                    <w:lang w:val="en-AU" w:eastAsia="zh-TW"/>
                  </w:rPr>
                </w:rPrChange>
              </w:rPr>
            </w:pPr>
            <w:ins w:id="399" w:author="Xuan Cheng" w:date="2022-12-06T13:47:00Z">
              <w:r w:rsidRPr="00064A2B">
                <w:rPr>
                  <w:rFonts w:ascii="Times New Roman" w:hAnsi="Times New Roman" w:cs="Times New Roman"/>
                  <w:color w:val="242021"/>
                  <w:lang w:val="en-AU" w:eastAsia="zh-TW"/>
                  <w:rPrChange w:id="400" w:author="Xuan Cheng" w:date="2022-12-06T13:48:00Z">
                    <w:rPr>
                      <w:rFonts w:ascii="TimesNewRomanPS" w:hAnsi="TimesNewRomanPS" w:hint="eastAsia"/>
                      <w:color w:val="242021"/>
                      <w:lang w:val="en-AU" w:eastAsia="zh-TW"/>
                    </w:rPr>
                  </w:rPrChange>
                </w:rPr>
                <w:t>0</w:t>
              </w:r>
            </w:ins>
            <w:del w:id="401" w:author="Xuan Cheng" w:date="2022-12-06T13:47:00Z">
              <w:r w:rsidRPr="00064A2B" w:rsidDel="002B3382">
                <w:rPr>
                  <w:rFonts w:ascii="Times New Roman" w:hAnsi="Times New Roman" w:cs="Times New Roman"/>
                  <w:color w:val="242021"/>
                  <w:lang w:val="en-AU" w:eastAsia="zh-TW"/>
                  <w:rPrChange w:id="402" w:author="Xuan Cheng" w:date="2022-12-06T13:48:00Z">
                    <w:rPr>
                      <w:rFonts w:ascii="TimesNewRomanPS" w:hAnsi="TimesNewRomanPS" w:hint="eastAsia"/>
                      <w:color w:val="242021"/>
                      <w:lang w:val="en-AU" w:eastAsia="zh-TW"/>
                    </w:rPr>
                  </w:rPrChange>
                </w:rPr>
                <w:delText>0</w:delText>
              </w:r>
            </w:del>
          </w:p>
        </w:tc>
        <w:tc>
          <w:tcPr>
            <w:tcW w:w="778" w:type="dxa"/>
            <w:tcBorders>
              <w:bottom w:val="single" w:sz="4" w:space="0" w:color="auto"/>
            </w:tcBorders>
            <w:noWrap/>
            <w:hideMark/>
            <w:tcPrChange w:id="403" w:author="Xuan Cheng" w:date="2022-12-06T13:47:00Z">
              <w:tcPr>
                <w:tcW w:w="778" w:type="dxa"/>
                <w:tcBorders>
                  <w:bottom w:val="single" w:sz="4" w:space="0" w:color="auto"/>
                </w:tcBorders>
                <w:noWrap/>
                <w:hideMark/>
              </w:tcPr>
            </w:tcPrChange>
          </w:tcPr>
          <w:p w14:paraId="7E32C937" w14:textId="519C1127" w:rsidR="00064A2B" w:rsidRPr="00064A2B" w:rsidRDefault="00064A2B" w:rsidP="00064A2B">
            <w:pPr>
              <w:rPr>
                <w:rFonts w:ascii="Times New Roman" w:hAnsi="Times New Roman" w:cs="Times New Roman"/>
                <w:color w:val="242021"/>
                <w:lang w:val="en-AU" w:eastAsia="zh-TW"/>
                <w:rPrChange w:id="404" w:author="Xuan Cheng" w:date="2022-12-06T13:48:00Z">
                  <w:rPr>
                    <w:rFonts w:ascii="TimesNewRomanPS" w:hAnsi="TimesNewRomanPS" w:hint="eastAsia"/>
                    <w:color w:val="242021"/>
                    <w:lang w:val="en-AU" w:eastAsia="zh-TW"/>
                  </w:rPr>
                </w:rPrChange>
              </w:rPr>
            </w:pPr>
            <w:ins w:id="405" w:author="Xuan Cheng" w:date="2022-12-06T13:47:00Z">
              <w:r w:rsidRPr="00064A2B">
                <w:rPr>
                  <w:rFonts w:ascii="Times New Roman" w:hAnsi="Times New Roman" w:cs="Times New Roman"/>
                  <w:color w:val="242021"/>
                  <w:lang w:val="en-AU" w:eastAsia="zh-TW"/>
                  <w:rPrChange w:id="406" w:author="Xuan Cheng" w:date="2022-12-06T13:48:00Z">
                    <w:rPr>
                      <w:rFonts w:ascii="TimesNewRomanPS" w:hAnsi="TimesNewRomanPS" w:hint="eastAsia"/>
                      <w:color w:val="242021"/>
                      <w:lang w:val="en-AU" w:eastAsia="zh-TW"/>
                    </w:rPr>
                  </w:rPrChange>
                </w:rPr>
                <w:t>0</w:t>
              </w:r>
            </w:ins>
            <w:del w:id="407" w:author="Xuan Cheng" w:date="2022-12-06T13:47:00Z">
              <w:r w:rsidRPr="00064A2B" w:rsidDel="002B3382">
                <w:rPr>
                  <w:rFonts w:ascii="Times New Roman" w:hAnsi="Times New Roman" w:cs="Times New Roman"/>
                  <w:color w:val="242021"/>
                  <w:lang w:val="en-AU" w:eastAsia="zh-TW"/>
                  <w:rPrChange w:id="408" w:author="Xuan Cheng" w:date="2022-12-06T13:48:00Z">
                    <w:rPr>
                      <w:rFonts w:ascii="TimesNewRomanPS" w:hAnsi="TimesNewRomanPS" w:hint="eastAsia"/>
                      <w:color w:val="242021"/>
                      <w:lang w:val="en-AU" w:eastAsia="zh-TW"/>
                    </w:rPr>
                  </w:rPrChange>
                </w:rPr>
                <w:delText>0</w:delText>
              </w:r>
            </w:del>
          </w:p>
        </w:tc>
        <w:tc>
          <w:tcPr>
            <w:tcW w:w="839" w:type="dxa"/>
            <w:tcBorders>
              <w:bottom w:val="single" w:sz="4" w:space="0" w:color="auto"/>
              <w:right w:val="single" w:sz="4" w:space="0" w:color="auto"/>
            </w:tcBorders>
            <w:noWrap/>
            <w:hideMark/>
            <w:tcPrChange w:id="409" w:author="Xuan Cheng" w:date="2022-12-06T13:47:00Z">
              <w:tcPr>
                <w:tcW w:w="839" w:type="dxa"/>
                <w:tcBorders>
                  <w:bottom w:val="single" w:sz="4" w:space="0" w:color="auto"/>
                  <w:right w:val="single" w:sz="4" w:space="0" w:color="auto"/>
                </w:tcBorders>
                <w:noWrap/>
                <w:hideMark/>
              </w:tcPr>
            </w:tcPrChange>
          </w:tcPr>
          <w:p w14:paraId="7D5E37DD" w14:textId="3234C315" w:rsidR="00064A2B" w:rsidRPr="00064A2B" w:rsidRDefault="00064A2B" w:rsidP="00064A2B">
            <w:pPr>
              <w:rPr>
                <w:rFonts w:ascii="Times New Roman" w:hAnsi="Times New Roman" w:cs="Times New Roman"/>
                <w:color w:val="242021"/>
                <w:lang w:val="en-AU" w:eastAsia="zh-TW"/>
                <w:rPrChange w:id="410" w:author="Xuan Cheng" w:date="2022-12-06T13:48:00Z">
                  <w:rPr>
                    <w:rFonts w:ascii="TimesNewRomanPS" w:hAnsi="TimesNewRomanPS" w:hint="eastAsia"/>
                    <w:color w:val="242021"/>
                    <w:lang w:val="en-AU" w:eastAsia="zh-TW"/>
                  </w:rPr>
                </w:rPrChange>
              </w:rPr>
            </w:pPr>
            <w:ins w:id="411" w:author="Xuan Cheng" w:date="2022-12-06T13:47:00Z">
              <w:r w:rsidRPr="00064A2B">
                <w:rPr>
                  <w:rFonts w:ascii="Times New Roman" w:hAnsi="Times New Roman" w:cs="Times New Roman"/>
                  <w:color w:val="242021"/>
                  <w:lang w:val="en-AU" w:eastAsia="zh-TW"/>
                  <w:rPrChange w:id="412" w:author="Xuan Cheng" w:date="2022-12-06T13:48:00Z">
                    <w:rPr>
                      <w:rFonts w:ascii="TimesNewRomanPS" w:hAnsi="TimesNewRomanPS" w:hint="eastAsia"/>
                      <w:color w:val="242021"/>
                      <w:lang w:val="en-AU" w:eastAsia="zh-TW"/>
                    </w:rPr>
                  </w:rPrChange>
                </w:rPr>
                <w:t>0</w:t>
              </w:r>
            </w:ins>
            <w:del w:id="413" w:author="Xuan Cheng" w:date="2022-12-06T13:47:00Z">
              <w:r w:rsidRPr="00064A2B" w:rsidDel="002B3382">
                <w:rPr>
                  <w:rFonts w:ascii="Times New Roman" w:hAnsi="Times New Roman" w:cs="Times New Roman"/>
                  <w:color w:val="242021"/>
                  <w:lang w:val="en-AU" w:eastAsia="zh-TW"/>
                  <w:rPrChange w:id="414" w:author="Xuan Cheng" w:date="2022-12-06T13:48:00Z">
                    <w:rPr>
                      <w:rFonts w:ascii="TimesNewRomanPS" w:hAnsi="TimesNewRomanPS" w:hint="eastAsia"/>
                      <w:color w:val="242021"/>
                      <w:lang w:val="en-AU" w:eastAsia="zh-TW"/>
                    </w:rPr>
                  </w:rPrChange>
                </w:rPr>
                <w:delText>1</w:delText>
              </w:r>
            </w:del>
          </w:p>
        </w:tc>
        <w:tc>
          <w:tcPr>
            <w:tcW w:w="717" w:type="dxa"/>
            <w:tcBorders>
              <w:top w:val="nil"/>
              <w:left w:val="nil"/>
              <w:bottom w:val="nil"/>
              <w:right w:val="nil"/>
            </w:tcBorders>
            <w:shd w:val="clear" w:color="auto" w:fill="auto"/>
            <w:noWrap/>
            <w:vAlign w:val="bottom"/>
            <w:hideMark/>
            <w:tcPrChange w:id="415" w:author="Xuan Cheng" w:date="2022-12-06T13:47:00Z">
              <w:tcPr>
                <w:tcW w:w="717" w:type="dxa"/>
                <w:tcBorders>
                  <w:left w:val="single" w:sz="4" w:space="0" w:color="auto"/>
                  <w:bottom w:val="single" w:sz="4" w:space="0" w:color="auto"/>
                </w:tcBorders>
                <w:noWrap/>
                <w:hideMark/>
              </w:tcPr>
            </w:tcPrChange>
          </w:tcPr>
          <w:p w14:paraId="22922747" w14:textId="17785497" w:rsidR="00064A2B" w:rsidRPr="00064A2B" w:rsidRDefault="00064A2B" w:rsidP="00064A2B">
            <w:pPr>
              <w:rPr>
                <w:rFonts w:ascii="Times New Roman" w:hAnsi="Times New Roman" w:cs="Times New Roman"/>
                <w:color w:val="242021"/>
                <w:lang w:val="en-AU" w:eastAsia="zh-TW"/>
                <w:rPrChange w:id="416" w:author="Xuan Cheng" w:date="2022-12-06T13:48:00Z">
                  <w:rPr>
                    <w:rFonts w:ascii="TimesNewRomanPS" w:hAnsi="TimesNewRomanPS" w:hint="eastAsia"/>
                    <w:color w:val="242021"/>
                    <w:lang w:val="en-AU" w:eastAsia="zh-TW"/>
                  </w:rPr>
                </w:rPrChange>
              </w:rPr>
            </w:pPr>
            <w:ins w:id="417" w:author="Xuan Cheng" w:date="2022-12-06T13:47:00Z">
              <w:r w:rsidRPr="00064A2B">
                <w:rPr>
                  <w:rFonts w:ascii="Times New Roman" w:hAnsi="Times New Roman" w:cs="Times New Roman"/>
                  <w:color w:val="000000"/>
                  <w:rPrChange w:id="418" w:author="Xuan Cheng" w:date="2022-12-06T13:48:00Z">
                    <w:rPr>
                      <w:rFonts w:hint="eastAsia"/>
                      <w:color w:val="000000"/>
                      <w:sz w:val="22"/>
                      <w:szCs w:val="22"/>
                    </w:rPr>
                  </w:rPrChange>
                </w:rPr>
                <w:t>0</w:t>
              </w:r>
            </w:ins>
            <w:del w:id="419" w:author="Xuan Cheng" w:date="2022-12-06T13:47:00Z">
              <w:r w:rsidRPr="00064A2B" w:rsidDel="00344A61">
                <w:rPr>
                  <w:rFonts w:ascii="Times New Roman" w:hAnsi="Times New Roman" w:cs="Times New Roman"/>
                  <w:color w:val="242021"/>
                  <w:lang w:val="en-AU" w:eastAsia="zh-TW"/>
                  <w:rPrChange w:id="420" w:author="Xuan Cheng" w:date="2022-12-06T13:48:00Z">
                    <w:rPr>
                      <w:rFonts w:ascii="TimesNewRomanPS" w:hAnsi="TimesNewRomanPS" w:hint="eastAsia"/>
                      <w:color w:val="242021"/>
                      <w:lang w:val="en-AU" w:eastAsia="zh-TW"/>
                    </w:rPr>
                  </w:rPrChange>
                </w:rPr>
                <w:delText>0</w:delText>
              </w:r>
            </w:del>
          </w:p>
        </w:tc>
        <w:tc>
          <w:tcPr>
            <w:tcW w:w="778" w:type="dxa"/>
            <w:tcBorders>
              <w:top w:val="nil"/>
              <w:left w:val="nil"/>
              <w:bottom w:val="nil"/>
              <w:right w:val="nil"/>
            </w:tcBorders>
            <w:shd w:val="clear" w:color="auto" w:fill="auto"/>
            <w:noWrap/>
            <w:vAlign w:val="bottom"/>
            <w:hideMark/>
            <w:tcPrChange w:id="421" w:author="Xuan Cheng" w:date="2022-12-06T13:47:00Z">
              <w:tcPr>
                <w:tcW w:w="778" w:type="dxa"/>
                <w:tcBorders>
                  <w:bottom w:val="single" w:sz="4" w:space="0" w:color="auto"/>
                </w:tcBorders>
                <w:noWrap/>
                <w:hideMark/>
              </w:tcPr>
            </w:tcPrChange>
          </w:tcPr>
          <w:p w14:paraId="5BF98A5C" w14:textId="2868BE13" w:rsidR="00064A2B" w:rsidRPr="00064A2B" w:rsidRDefault="00064A2B" w:rsidP="00064A2B">
            <w:pPr>
              <w:rPr>
                <w:rFonts w:ascii="Times New Roman" w:hAnsi="Times New Roman" w:cs="Times New Roman"/>
                <w:color w:val="242021"/>
                <w:lang w:val="en-AU" w:eastAsia="zh-TW"/>
                <w:rPrChange w:id="422" w:author="Xuan Cheng" w:date="2022-12-06T13:48:00Z">
                  <w:rPr>
                    <w:rFonts w:ascii="TimesNewRomanPS" w:hAnsi="TimesNewRomanPS" w:hint="eastAsia"/>
                    <w:color w:val="242021"/>
                    <w:lang w:val="en-AU" w:eastAsia="zh-TW"/>
                  </w:rPr>
                </w:rPrChange>
              </w:rPr>
            </w:pPr>
            <w:ins w:id="423" w:author="Xuan Cheng" w:date="2022-12-06T13:47:00Z">
              <w:r w:rsidRPr="00064A2B">
                <w:rPr>
                  <w:rFonts w:ascii="Times New Roman" w:hAnsi="Times New Roman" w:cs="Times New Roman"/>
                  <w:color w:val="000000"/>
                  <w:rPrChange w:id="424" w:author="Xuan Cheng" w:date="2022-12-06T13:48:00Z">
                    <w:rPr>
                      <w:rFonts w:hint="eastAsia"/>
                      <w:color w:val="000000"/>
                      <w:sz w:val="22"/>
                      <w:szCs w:val="22"/>
                    </w:rPr>
                  </w:rPrChange>
                </w:rPr>
                <w:t>0</w:t>
              </w:r>
            </w:ins>
            <w:del w:id="425" w:author="Xuan Cheng" w:date="2022-12-06T13:47:00Z">
              <w:r w:rsidRPr="00064A2B" w:rsidDel="00344A61">
                <w:rPr>
                  <w:rFonts w:ascii="Times New Roman" w:hAnsi="Times New Roman" w:cs="Times New Roman"/>
                  <w:color w:val="242021"/>
                  <w:lang w:val="en-AU" w:eastAsia="zh-TW"/>
                  <w:rPrChange w:id="426" w:author="Xuan Cheng" w:date="2022-12-06T13:48:00Z">
                    <w:rPr>
                      <w:rFonts w:ascii="TimesNewRomanPS" w:hAnsi="TimesNewRomanPS" w:hint="eastAsia"/>
                      <w:color w:val="242021"/>
                      <w:lang w:val="en-AU" w:eastAsia="zh-TW"/>
                    </w:rPr>
                  </w:rPrChange>
                </w:rPr>
                <w:delText>0</w:delText>
              </w:r>
            </w:del>
          </w:p>
        </w:tc>
        <w:tc>
          <w:tcPr>
            <w:tcW w:w="839" w:type="dxa"/>
            <w:tcBorders>
              <w:top w:val="nil"/>
              <w:left w:val="nil"/>
              <w:bottom w:val="nil"/>
              <w:right w:val="nil"/>
            </w:tcBorders>
            <w:shd w:val="clear" w:color="auto" w:fill="auto"/>
            <w:noWrap/>
            <w:vAlign w:val="bottom"/>
            <w:hideMark/>
            <w:tcPrChange w:id="427" w:author="Xuan Cheng" w:date="2022-12-06T13:47:00Z">
              <w:tcPr>
                <w:tcW w:w="839" w:type="dxa"/>
                <w:tcBorders>
                  <w:bottom w:val="single" w:sz="4" w:space="0" w:color="auto"/>
                  <w:right w:val="single" w:sz="4" w:space="0" w:color="auto"/>
                </w:tcBorders>
                <w:noWrap/>
                <w:hideMark/>
              </w:tcPr>
            </w:tcPrChange>
          </w:tcPr>
          <w:p w14:paraId="0F3DD4C6" w14:textId="1128CC9A" w:rsidR="00064A2B" w:rsidRPr="00064A2B" w:rsidRDefault="00064A2B" w:rsidP="00064A2B">
            <w:pPr>
              <w:rPr>
                <w:rFonts w:ascii="Times New Roman" w:hAnsi="Times New Roman" w:cs="Times New Roman"/>
                <w:color w:val="242021"/>
                <w:lang w:val="en-AU" w:eastAsia="zh-TW"/>
                <w:rPrChange w:id="428" w:author="Xuan Cheng" w:date="2022-12-06T13:48:00Z">
                  <w:rPr>
                    <w:rFonts w:ascii="TimesNewRomanPS" w:hAnsi="TimesNewRomanPS" w:hint="eastAsia"/>
                    <w:color w:val="242021"/>
                    <w:lang w:val="en-AU" w:eastAsia="zh-TW"/>
                  </w:rPr>
                </w:rPrChange>
              </w:rPr>
            </w:pPr>
            <w:ins w:id="429" w:author="Xuan Cheng" w:date="2022-12-06T13:47:00Z">
              <w:r w:rsidRPr="00064A2B">
                <w:rPr>
                  <w:rFonts w:ascii="Times New Roman" w:hAnsi="Times New Roman" w:cs="Times New Roman"/>
                  <w:color w:val="000000"/>
                  <w:rPrChange w:id="430" w:author="Xuan Cheng" w:date="2022-12-06T13:48:00Z">
                    <w:rPr>
                      <w:rFonts w:hint="eastAsia"/>
                      <w:color w:val="000000"/>
                      <w:sz w:val="22"/>
                      <w:szCs w:val="22"/>
                    </w:rPr>
                  </w:rPrChange>
                </w:rPr>
                <w:t>8</w:t>
              </w:r>
            </w:ins>
            <w:del w:id="431" w:author="Xuan Cheng" w:date="2022-12-06T13:47:00Z">
              <w:r w:rsidRPr="00064A2B" w:rsidDel="00344A61">
                <w:rPr>
                  <w:rFonts w:ascii="Times New Roman" w:hAnsi="Times New Roman" w:cs="Times New Roman"/>
                  <w:color w:val="242021"/>
                  <w:lang w:val="en-AU" w:eastAsia="zh-TW"/>
                  <w:rPrChange w:id="432" w:author="Xuan Cheng" w:date="2022-12-06T13:48:00Z">
                    <w:rPr>
                      <w:rFonts w:ascii="TimesNewRomanPS" w:hAnsi="TimesNewRomanPS" w:hint="eastAsia"/>
                      <w:color w:val="242021"/>
                      <w:lang w:val="en-AU" w:eastAsia="zh-TW"/>
                    </w:rPr>
                  </w:rPrChange>
                </w:rPr>
                <w:delText>1</w:delText>
              </w:r>
            </w:del>
          </w:p>
        </w:tc>
        <w:tc>
          <w:tcPr>
            <w:tcW w:w="717" w:type="dxa"/>
            <w:tcBorders>
              <w:left w:val="single" w:sz="4" w:space="0" w:color="auto"/>
              <w:bottom w:val="single" w:sz="4" w:space="0" w:color="auto"/>
            </w:tcBorders>
            <w:noWrap/>
            <w:hideMark/>
            <w:tcPrChange w:id="433" w:author="Xuan Cheng" w:date="2022-12-06T13:47:00Z">
              <w:tcPr>
                <w:tcW w:w="717" w:type="dxa"/>
                <w:tcBorders>
                  <w:left w:val="single" w:sz="4" w:space="0" w:color="auto"/>
                  <w:bottom w:val="single" w:sz="4" w:space="0" w:color="auto"/>
                </w:tcBorders>
                <w:noWrap/>
                <w:hideMark/>
              </w:tcPr>
            </w:tcPrChange>
          </w:tcPr>
          <w:p w14:paraId="5218723E"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778" w:type="dxa"/>
            <w:tcBorders>
              <w:bottom w:val="single" w:sz="4" w:space="0" w:color="auto"/>
            </w:tcBorders>
            <w:noWrap/>
            <w:hideMark/>
            <w:tcPrChange w:id="434" w:author="Xuan Cheng" w:date="2022-12-06T13:47:00Z">
              <w:tcPr>
                <w:tcW w:w="778" w:type="dxa"/>
                <w:tcBorders>
                  <w:bottom w:val="single" w:sz="4" w:space="0" w:color="auto"/>
                </w:tcBorders>
                <w:noWrap/>
                <w:hideMark/>
              </w:tcPr>
            </w:tcPrChange>
          </w:tcPr>
          <w:p w14:paraId="0EE384DA" w14:textId="77777777" w:rsidR="00064A2B" w:rsidRPr="00AA4D32" w:rsidRDefault="00064A2B" w:rsidP="00064A2B">
            <w:pPr>
              <w:rPr>
                <w:rFonts w:ascii="TimesNewRomanPS" w:hAnsi="TimesNewRomanPS" w:hint="eastAsia"/>
                <w:color w:val="242021"/>
                <w:lang w:val="en-AU" w:eastAsia="zh-TW"/>
              </w:rPr>
            </w:pPr>
            <w:r w:rsidRPr="00AA4D32">
              <w:rPr>
                <w:rFonts w:ascii="TimesNewRomanPS" w:hAnsi="TimesNewRomanPS" w:hint="eastAsia"/>
                <w:color w:val="242021"/>
                <w:lang w:val="en-AU" w:eastAsia="zh-TW"/>
              </w:rPr>
              <w:t>0</w:t>
            </w:r>
          </w:p>
        </w:tc>
        <w:tc>
          <w:tcPr>
            <w:tcW w:w="839" w:type="dxa"/>
            <w:tcBorders>
              <w:bottom w:val="single" w:sz="4" w:space="0" w:color="auto"/>
              <w:right w:val="single" w:sz="4" w:space="0" w:color="auto"/>
            </w:tcBorders>
            <w:noWrap/>
            <w:hideMark/>
            <w:tcPrChange w:id="435" w:author="Xuan Cheng" w:date="2022-12-06T13:47:00Z">
              <w:tcPr>
                <w:tcW w:w="839" w:type="dxa"/>
                <w:tcBorders>
                  <w:bottom w:val="single" w:sz="4" w:space="0" w:color="auto"/>
                  <w:right w:val="single" w:sz="4" w:space="0" w:color="auto"/>
                </w:tcBorders>
                <w:noWrap/>
                <w:hideMark/>
              </w:tcPr>
            </w:tcPrChange>
          </w:tcPr>
          <w:p w14:paraId="496C47E2" w14:textId="464B6CAA" w:rsidR="00064A2B" w:rsidRPr="00AA4D32" w:rsidRDefault="00064A2B" w:rsidP="00064A2B">
            <w:pPr>
              <w:rPr>
                <w:rFonts w:ascii="TimesNewRomanPS" w:hAnsi="TimesNewRomanPS" w:hint="eastAsia"/>
                <w:color w:val="242021"/>
                <w:lang w:val="en-AU" w:eastAsia="zh-TW"/>
              </w:rPr>
            </w:pPr>
            <w:ins w:id="436" w:author="Xuan Cheng" w:date="2022-12-06T13:49:00Z">
              <w:r>
                <w:rPr>
                  <w:rFonts w:ascii="TimesNewRomanPS" w:hAnsi="TimesNewRomanPS"/>
                  <w:color w:val="242021"/>
                  <w:lang w:val="en-AU" w:eastAsia="zh-TW"/>
                </w:rPr>
                <w:t>1</w:t>
              </w:r>
            </w:ins>
            <w:del w:id="437" w:author="Xuan Cheng" w:date="2022-12-06T13:49:00Z">
              <w:r w:rsidRPr="00AA4D32" w:rsidDel="00064A2B">
                <w:rPr>
                  <w:rFonts w:ascii="TimesNewRomanPS" w:hAnsi="TimesNewRomanPS" w:hint="eastAsia"/>
                  <w:color w:val="242021"/>
                  <w:lang w:val="en-AU" w:eastAsia="zh-TW"/>
                </w:rPr>
                <w:delText>0</w:delText>
              </w:r>
            </w:del>
          </w:p>
        </w:tc>
        <w:tc>
          <w:tcPr>
            <w:tcW w:w="717" w:type="dxa"/>
            <w:tcBorders>
              <w:left w:val="single" w:sz="4" w:space="0" w:color="auto"/>
              <w:bottom w:val="single" w:sz="4" w:space="0" w:color="auto"/>
            </w:tcBorders>
            <w:noWrap/>
            <w:hideMark/>
            <w:tcPrChange w:id="438" w:author="Xuan Cheng" w:date="2022-12-06T13:47:00Z">
              <w:tcPr>
                <w:tcW w:w="717" w:type="dxa"/>
                <w:tcBorders>
                  <w:left w:val="single" w:sz="4" w:space="0" w:color="auto"/>
                  <w:bottom w:val="single" w:sz="4" w:space="0" w:color="auto"/>
                </w:tcBorders>
                <w:noWrap/>
                <w:hideMark/>
              </w:tcPr>
            </w:tcPrChange>
          </w:tcPr>
          <w:p w14:paraId="5A0E74C7" w14:textId="41576715" w:rsidR="00064A2B" w:rsidRPr="00AA4D32" w:rsidRDefault="00064A2B" w:rsidP="00064A2B">
            <w:pPr>
              <w:rPr>
                <w:rFonts w:ascii="TimesNewRomanPS" w:hAnsi="TimesNewRomanPS" w:hint="eastAsia"/>
                <w:color w:val="242021"/>
                <w:lang w:val="en-AU" w:eastAsia="zh-TW"/>
              </w:rPr>
            </w:pPr>
            <w:ins w:id="439" w:author="Xuan Cheng" w:date="2022-12-06T13:48:00Z">
              <w:r w:rsidRPr="00AA4D32">
                <w:rPr>
                  <w:rFonts w:ascii="TimesNewRomanPS" w:hAnsi="TimesNewRomanPS" w:hint="eastAsia"/>
                  <w:color w:val="242021"/>
                  <w:lang w:val="en-AU" w:eastAsia="zh-TW"/>
                </w:rPr>
                <w:t>0</w:t>
              </w:r>
            </w:ins>
            <w:del w:id="440" w:author="Xuan Cheng" w:date="2022-12-06T13:48:00Z">
              <w:r w:rsidRPr="00AA4D32" w:rsidDel="008B4D38">
                <w:rPr>
                  <w:rFonts w:ascii="TimesNewRomanPS" w:hAnsi="TimesNewRomanPS" w:hint="eastAsia"/>
                  <w:color w:val="242021"/>
                  <w:lang w:val="en-AU" w:eastAsia="zh-TW"/>
                </w:rPr>
                <w:delText>0</w:delText>
              </w:r>
            </w:del>
          </w:p>
        </w:tc>
        <w:tc>
          <w:tcPr>
            <w:tcW w:w="778" w:type="dxa"/>
            <w:tcBorders>
              <w:bottom w:val="single" w:sz="4" w:space="0" w:color="auto"/>
            </w:tcBorders>
            <w:noWrap/>
            <w:hideMark/>
            <w:tcPrChange w:id="441" w:author="Xuan Cheng" w:date="2022-12-06T13:47:00Z">
              <w:tcPr>
                <w:tcW w:w="778" w:type="dxa"/>
                <w:tcBorders>
                  <w:bottom w:val="single" w:sz="4" w:space="0" w:color="auto"/>
                </w:tcBorders>
                <w:noWrap/>
                <w:hideMark/>
              </w:tcPr>
            </w:tcPrChange>
          </w:tcPr>
          <w:p w14:paraId="77A2E1AA" w14:textId="7AC72E0B" w:rsidR="00064A2B" w:rsidRPr="00AA4D32" w:rsidRDefault="00064A2B" w:rsidP="00064A2B">
            <w:pPr>
              <w:rPr>
                <w:rFonts w:ascii="TimesNewRomanPS" w:hAnsi="TimesNewRomanPS" w:hint="eastAsia"/>
                <w:color w:val="242021"/>
                <w:lang w:val="en-AU" w:eastAsia="zh-TW"/>
              </w:rPr>
            </w:pPr>
            <w:ins w:id="442" w:author="Xuan Cheng" w:date="2022-12-06T13:48:00Z">
              <w:r w:rsidRPr="00AA4D32">
                <w:rPr>
                  <w:rFonts w:ascii="TimesNewRomanPS" w:hAnsi="TimesNewRomanPS" w:hint="eastAsia"/>
                  <w:color w:val="242021"/>
                  <w:lang w:val="en-AU" w:eastAsia="zh-TW"/>
                </w:rPr>
                <w:t>0</w:t>
              </w:r>
            </w:ins>
            <w:del w:id="443" w:author="Xuan Cheng" w:date="2022-12-06T13:48:00Z">
              <w:r w:rsidRPr="00AA4D32" w:rsidDel="008B4D38">
                <w:rPr>
                  <w:rFonts w:ascii="TimesNewRomanPS" w:hAnsi="TimesNewRomanPS" w:hint="eastAsia"/>
                  <w:color w:val="242021"/>
                  <w:lang w:val="en-AU" w:eastAsia="zh-TW"/>
                </w:rPr>
                <w:delText>0</w:delText>
              </w:r>
            </w:del>
          </w:p>
        </w:tc>
        <w:tc>
          <w:tcPr>
            <w:tcW w:w="839" w:type="dxa"/>
            <w:tcBorders>
              <w:bottom w:val="single" w:sz="4" w:space="0" w:color="auto"/>
              <w:right w:val="single" w:sz="4" w:space="0" w:color="auto"/>
            </w:tcBorders>
            <w:noWrap/>
            <w:hideMark/>
            <w:tcPrChange w:id="444" w:author="Xuan Cheng" w:date="2022-12-06T13:47:00Z">
              <w:tcPr>
                <w:tcW w:w="839" w:type="dxa"/>
                <w:tcBorders>
                  <w:bottom w:val="single" w:sz="4" w:space="0" w:color="auto"/>
                  <w:right w:val="single" w:sz="4" w:space="0" w:color="auto"/>
                </w:tcBorders>
                <w:noWrap/>
                <w:hideMark/>
              </w:tcPr>
            </w:tcPrChange>
          </w:tcPr>
          <w:p w14:paraId="3EB81BC3" w14:textId="5ED47FC2" w:rsidR="00064A2B" w:rsidRPr="00AA4D32" w:rsidRDefault="00064A2B" w:rsidP="00064A2B">
            <w:pPr>
              <w:rPr>
                <w:rFonts w:ascii="TimesNewRomanPS" w:hAnsi="TimesNewRomanPS" w:hint="eastAsia"/>
                <w:color w:val="242021"/>
                <w:lang w:val="en-AU" w:eastAsia="zh-TW"/>
              </w:rPr>
            </w:pPr>
            <w:ins w:id="445" w:author="Xuan Cheng" w:date="2022-12-06T13:48:00Z">
              <w:r w:rsidRPr="00AA4D32">
                <w:rPr>
                  <w:rFonts w:ascii="TimesNewRomanPS" w:hAnsi="TimesNewRomanPS" w:hint="eastAsia"/>
                  <w:color w:val="242021"/>
                  <w:lang w:val="en-AU" w:eastAsia="zh-TW"/>
                </w:rPr>
                <w:t>0</w:t>
              </w:r>
            </w:ins>
            <w:del w:id="446" w:author="Xuan Cheng" w:date="2022-12-06T13:48:00Z">
              <w:r w:rsidRPr="00AA4D32" w:rsidDel="008B4D38">
                <w:rPr>
                  <w:rFonts w:ascii="TimesNewRomanPS" w:hAnsi="TimesNewRomanPS" w:hint="eastAsia"/>
                  <w:color w:val="242021"/>
                  <w:lang w:val="en-AU" w:eastAsia="zh-TW"/>
                </w:rPr>
                <w:delText>0</w:delText>
              </w:r>
            </w:del>
          </w:p>
        </w:tc>
      </w:tr>
      <w:tr w:rsidR="00064A2B" w:rsidRPr="00AA4D32" w14:paraId="188AD44A" w14:textId="77777777" w:rsidTr="008C1BC6">
        <w:trPr>
          <w:trHeight w:val="300"/>
        </w:trPr>
        <w:tc>
          <w:tcPr>
            <w:tcW w:w="2283" w:type="dxa"/>
            <w:tcBorders>
              <w:top w:val="single" w:sz="4" w:space="0" w:color="auto"/>
              <w:left w:val="single" w:sz="4" w:space="0" w:color="auto"/>
              <w:right w:val="single" w:sz="4" w:space="0" w:color="auto"/>
            </w:tcBorders>
            <w:noWrap/>
          </w:tcPr>
          <w:p w14:paraId="121A1AC7" w14:textId="762C2A2F" w:rsidR="00064A2B" w:rsidRPr="00AA4D32" w:rsidRDefault="00064A2B" w:rsidP="00064A2B">
            <w:pPr>
              <w:rPr>
                <w:rFonts w:ascii="TimesNewRomanPS" w:hAnsi="TimesNewRomanPS" w:hint="eastAsia"/>
                <w:color w:val="242021"/>
                <w:lang w:eastAsia="zh-TW"/>
              </w:rPr>
            </w:pPr>
            <w:commentRangeStart w:id="447"/>
            <w:commentRangeStart w:id="448"/>
            <w:r>
              <w:rPr>
                <w:rFonts w:ascii="TimesNewRomanPS" w:hAnsi="TimesNewRomanPS" w:hint="eastAsia"/>
                <w:color w:val="242021"/>
                <w:lang w:eastAsia="zh-TW"/>
              </w:rPr>
              <w:t>3</w:t>
            </w:r>
            <w:r>
              <w:rPr>
                <w:rFonts w:ascii="TimesNewRomanPS" w:hAnsi="TimesNewRomanPS"/>
                <w:color w:val="242021"/>
                <w:lang w:eastAsia="zh-TW"/>
              </w:rPr>
              <w:t>h bioassay</w:t>
            </w:r>
            <w:commentRangeEnd w:id="447"/>
            <w:r>
              <w:rPr>
                <w:rStyle w:val="a9"/>
                <w:lang w:val="en-AU"/>
              </w:rPr>
              <w:commentReference w:id="447"/>
            </w:r>
            <w:commentRangeEnd w:id="448"/>
            <w:r w:rsidR="002170FE">
              <w:rPr>
                <w:rStyle w:val="a9"/>
                <w:lang w:val="en-AU"/>
              </w:rPr>
              <w:commentReference w:id="448"/>
            </w:r>
          </w:p>
        </w:tc>
        <w:tc>
          <w:tcPr>
            <w:tcW w:w="2331" w:type="dxa"/>
            <w:gridSpan w:val="3"/>
            <w:tcBorders>
              <w:top w:val="single" w:sz="4" w:space="0" w:color="auto"/>
              <w:left w:val="single" w:sz="4" w:space="0" w:color="auto"/>
              <w:right w:val="single" w:sz="4" w:space="0" w:color="auto"/>
            </w:tcBorders>
            <w:noWrap/>
          </w:tcPr>
          <w:p w14:paraId="25C0FAC1" w14:textId="470A4E39" w:rsidR="00064A2B" w:rsidRPr="00AA4D32" w:rsidRDefault="00064A2B" w:rsidP="00064A2B">
            <w:pPr>
              <w:rPr>
                <w:rFonts w:ascii="TimesNewRomanPS" w:hAnsi="TimesNewRomanPS" w:hint="eastAsia"/>
                <w:color w:val="242021"/>
                <w:lang w:eastAsia="zh-TW"/>
              </w:rPr>
            </w:pPr>
            <w:del w:id="449" w:author="Xuan Cheng" w:date="2022-12-06T13:50:00Z">
              <w:r w:rsidRPr="00950841" w:rsidDel="00F56107">
                <w:rPr>
                  <w:rFonts w:ascii="Times New Roman" w:hAnsi="Times New Roman" w:cs="Times New Roman" w:hint="eastAsia"/>
                  <w:color w:val="242021"/>
                  <w:lang w:val="en-AU" w:eastAsia="zh-TW"/>
                </w:rPr>
                <w:delText>Tintinara</w:delText>
              </w:r>
              <w:r w:rsidDel="00F56107">
                <w:rPr>
                  <w:rFonts w:ascii="Times New Roman" w:hAnsi="Times New Roman" w:cs="Times New Roman"/>
                  <w:color w:val="242021"/>
                  <w:lang w:val="en-AU" w:eastAsia="zh-TW"/>
                </w:rPr>
                <w:delText>-</w:delText>
              </w:r>
              <w:r w:rsidRPr="00950841" w:rsidDel="00F56107">
                <w:rPr>
                  <w:rFonts w:ascii="Times New Roman" w:hAnsi="Times New Roman" w:cs="Times New Roman" w:hint="eastAsia"/>
                  <w:color w:val="242021"/>
                  <w:lang w:val="en-AU" w:eastAsia="zh-TW"/>
                </w:rPr>
                <w:delText>R1</w:delText>
              </w:r>
            </w:del>
            <w:ins w:id="450" w:author="Xuan Cheng" w:date="2022-12-06T13:50:00Z">
              <w:r w:rsidR="00F56107">
                <w:rPr>
                  <w:rFonts w:ascii="Times New Roman" w:hAnsi="Times New Roman" w:cs="Times New Roman"/>
                  <w:color w:val="242021"/>
                  <w:lang w:val="en-AU" w:eastAsia="zh-TW"/>
                </w:rPr>
                <w:t>Population 1</w:t>
              </w:r>
            </w:ins>
            <w:r w:rsidRPr="00950841">
              <w:rPr>
                <w:rFonts w:ascii="Times New Roman" w:hAnsi="Times New Roman" w:cs="Times New Roman" w:hint="eastAsia"/>
                <w:color w:val="242021"/>
                <w:lang w:val="en-AU" w:eastAsia="zh-TW"/>
              </w:rPr>
              <w:t xml:space="preserve"> </w:t>
            </w:r>
          </w:p>
        </w:tc>
        <w:tc>
          <w:tcPr>
            <w:tcW w:w="717" w:type="dxa"/>
            <w:tcBorders>
              <w:top w:val="single" w:sz="4" w:space="0" w:color="auto"/>
              <w:left w:val="single" w:sz="4" w:space="0" w:color="auto"/>
            </w:tcBorders>
            <w:noWrap/>
          </w:tcPr>
          <w:p w14:paraId="77608837" w14:textId="77777777" w:rsidR="00064A2B" w:rsidRPr="00AA4D32" w:rsidRDefault="00064A2B" w:rsidP="00064A2B">
            <w:pPr>
              <w:rPr>
                <w:rFonts w:ascii="TimesNewRomanPS" w:hAnsi="TimesNewRomanPS" w:hint="eastAsia"/>
                <w:color w:val="242021"/>
                <w:lang w:eastAsia="zh-TW"/>
              </w:rPr>
            </w:pPr>
          </w:p>
        </w:tc>
        <w:tc>
          <w:tcPr>
            <w:tcW w:w="778" w:type="dxa"/>
            <w:tcBorders>
              <w:top w:val="single" w:sz="4" w:space="0" w:color="auto"/>
            </w:tcBorders>
            <w:noWrap/>
          </w:tcPr>
          <w:p w14:paraId="4D569878" w14:textId="77777777" w:rsidR="00064A2B" w:rsidRPr="00AA4D32" w:rsidRDefault="00064A2B" w:rsidP="00064A2B">
            <w:pPr>
              <w:rPr>
                <w:rFonts w:ascii="TimesNewRomanPS" w:hAnsi="TimesNewRomanPS" w:hint="eastAsia"/>
                <w:color w:val="242021"/>
                <w:lang w:eastAsia="zh-TW"/>
              </w:rPr>
            </w:pPr>
          </w:p>
        </w:tc>
        <w:tc>
          <w:tcPr>
            <w:tcW w:w="839" w:type="dxa"/>
            <w:tcBorders>
              <w:top w:val="single" w:sz="4" w:space="0" w:color="auto"/>
            </w:tcBorders>
            <w:noWrap/>
          </w:tcPr>
          <w:p w14:paraId="0E24226B" w14:textId="77777777" w:rsidR="00064A2B" w:rsidRPr="00AA4D32" w:rsidRDefault="00064A2B" w:rsidP="00064A2B">
            <w:pPr>
              <w:rPr>
                <w:rFonts w:ascii="TimesNewRomanPS" w:hAnsi="TimesNewRomanPS" w:hint="eastAsia"/>
                <w:color w:val="242021"/>
                <w:lang w:eastAsia="zh-TW"/>
              </w:rPr>
            </w:pPr>
          </w:p>
        </w:tc>
        <w:tc>
          <w:tcPr>
            <w:tcW w:w="717" w:type="dxa"/>
            <w:tcBorders>
              <w:top w:val="single" w:sz="4" w:space="0" w:color="auto"/>
            </w:tcBorders>
            <w:noWrap/>
          </w:tcPr>
          <w:p w14:paraId="1B4908CA" w14:textId="77777777" w:rsidR="00064A2B" w:rsidRPr="00AA4D32" w:rsidRDefault="00064A2B" w:rsidP="00064A2B">
            <w:pPr>
              <w:rPr>
                <w:rFonts w:ascii="TimesNewRomanPS" w:hAnsi="TimesNewRomanPS" w:hint="eastAsia"/>
                <w:color w:val="242021"/>
                <w:lang w:eastAsia="zh-TW"/>
              </w:rPr>
            </w:pPr>
          </w:p>
        </w:tc>
        <w:tc>
          <w:tcPr>
            <w:tcW w:w="778" w:type="dxa"/>
            <w:tcBorders>
              <w:top w:val="single" w:sz="4" w:space="0" w:color="auto"/>
            </w:tcBorders>
            <w:noWrap/>
          </w:tcPr>
          <w:p w14:paraId="5BE2DD69" w14:textId="77777777" w:rsidR="00064A2B" w:rsidRPr="00AA4D32" w:rsidRDefault="00064A2B" w:rsidP="00064A2B">
            <w:pPr>
              <w:rPr>
                <w:rFonts w:ascii="TimesNewRomanPS" w:hAnsi="TimesNewRomanPS" w:hint="eastAsia"/>
                <w:color w:val="242021"/>
                <w:lang w:eastAsia="zh-TW"/>
              </w:rPr>
            </w:pPr>
          </w:p>
        </w:tc>
        <w:tc>
          <w:tcPr>
            <w:tcW w:w="839" w:type="dxa"/>
            <w:tcBorders>
              <w:top w:val="single" w:sz="4" w:space="0" w:color="auto"/>
            </w:tcBorders>
            <w:noWrap/>
          </w:tcPr>
          <w:p w14:paraId="2954EF8B" w14:textId="77777777" w:rsidR="00064A2B" w:rsidRPr="00AA4D32" w:rsidRDefault="00064A2B" w:rsidP="00064A2B">
            <w:pPr>
              <w:rPr>
                <w:rFonts w:ascii="TimesNewRomanPS" w:hAnsi="TimesNewRomanPS" w:hint="eastAsia"/>
                <w:color w:val="242021"/>
                <w:lang w:eastAsia="zh-TW"/>
              </w:rPr>
            </w:pPr>
          </w:p>
        </w:tc>
        <w:tc>
          <w:tcPr>
            <w:tcW w:w="717" w:type="dxa"/>
            <w:tcBorders>
              <w:top w:val="single" w:sz="4" w:space="0" w:color="auto"/>
            </w:tcBorders>
            <w:noWrap/>
          </w:tcPr>
          <w:p w14:paraId="3A767EA3" w14:textId="77777777" w:rsidR="00064A2B" w:rsidRPr="00AA4D32" w:rsidRDefault="00064A2B" w:rsidP="00064A2B">
            <w:pPr>
              <w:rPr>
                <w:rFonts w:ascii="TimesNewRomanPS" w:hAnsi="TimesNewRomanPS" w:hint="eastAsia"/>
                <w:color w:val="242021"/>
                <w:lang w:eastAsia="zh-TW"/>
              </w:rPr>
            </w:pPr>
          </w:p>
        </w:tc>
        <w:tc>
          <w:tcPr>
            <w:tcW w:w="778" w:type="dxa"/>
            <w:tcBorders>
              <w:top w:val="single" w:sz="4" w:space="0" w:color="auto"/>
            </w:tcBorders>
            <w:noWrap/>
          </w:tcPr>
          <w:p w14:paraId="6EE51691" w14:textId="77777777" w:rsidR="00064A2B" w:rsidRPr="00AA4D32" w:rsidRDefault="00064A2B" w:rsidP="00064A2B">
            <w:pPr>
              <w:rPr>
                <w:rFonts w:ascii="TimesNewRomanPS" w:hAnsi="TimesNewRomanPS" w:hint="eastAsia"/>
                <w:color w:val="242021"/>
                <w:lang w:eastAsia="zh-TW"/>
              </w:rPr>
            </w:pPr>
          </w:p>
        </w:tc>
        <w:tc>
          <w:tcPr>
            <w:tcW w:w="839" w:type="dxa"/>
            <w:tcBorders>
              <w:top w:val="single" w:sz="4" w:space="0" w:color="auto"/>
            </w:tcBorders>
            <w:noWrap/>
          </w:tcPr>
          <w:p w14:paraId="659FB355" w14:textId="77777777" w:rsidR="00064A2B" w:rsidRPr="00AA4D32" w:rsidRDefault="00064A2B" w:rsidP="00064A2B">
            <w:pPr>
              <w:rPr>
                <w:rFonts w:ascii="TimesNewRomanPS" w:hAnsi="TimesNewRomanPS" w:hint="eastAsia"/>
                <w:color w:val="242021"/>
                <w:lang w:eastAsia="zh-TW"/>
              </w:rPr>
            </w:pPr>
          </w:p>
        </w:tc>
        <w:tc>
          <w:tcPr>
            <w:tcW w:w="717" w:type="dxa"/>
            <w:tcBorders>
              <w:top w:val="single" w:sz="4" w:space="0" w:color="auto"/>
            </w:tcBorders>
            <w:noWrap/>
          </w:tcPr>
          <w:p w14:paraId="3AAFAB0E" w14:textId="77777777" w:rsidR="00064A2B" w:rsidRPr="00AA4D32" w:rsidRDefault="00064A2B" w:rsidP="00064A2B">
            <w:pPr>
              <w:rPr>
                <w:rFonts w:ascii="TimesNewRomanPS" w:hAnsi="TimesNewRomanPS" w:hint="eastAsia"/>
                <w:color w:val="242021"/>
                <w:lang w:eastAsia="zh-TW"/>
              </w:rPr>
            </w:pPr>
          </w:p>
        </w:tc>
        <w:tc>
          <w:tcPr>
            <w:tcW w:w="778" w:type="dxa"/>
            <w:tcBorders>
              <w:top w:val="single" w:sz="4" w:space="0" w:color="auto"/>
            </w:tcBorders>
            <w:noWrap/>
          </w:tcPr>
          <w:p w14:paraId="00421680" w14:textId="77777777" w:rsidR="00064A2B" w:rsidRPr="00AA4D32" w:rsidRDefault="00064A2B" w:rsidP="00064A2B">
            <w:pPr>
              <w:rPr>
                <w:rFonts w:ascii="TimesNewRomanPS" w:hAnsi="TimesNewRomanPS" w:hint="eastAsia"/>
                <w:color w:val="242021"/>
                <w:lang w:eastAsia="zh-TW"/>
              </w:rPr>
            </w:pPr>
          </w:p>
        </w:tc>
        <w:tc>
          <w:tcPr>
            <w:tcW w:w="839" w:type="dxa"/>
            <w:tcBorders>
              <w:top w:val="single" w:sz="4" w:space="0" w:color="auto"/>
              <w:right w:val="single" w:sz="4" w:space="0" w:color="auto"/>
            </w:tcBorders>
            <w:noWrap/>
          </w:tcPr>
          <w:p w14:paraId="0265DAE2" w14:textId="77777777" w:rsidR="00064A2B" w:rsidRPr="00AA4D32" w:rsidRDefault="00064A2B" w:rsidP="00064A2B">
            <w:pPr>
              <w:rPr>
                <w:rFonts w:ascii="TimesNewRomanPS" w:hAnsi="TimesNewRomanPS" w:hint="eastAsia"/>
                <w:color w:val="242021"/>
                <w:lang w:eastAsia="zh-TW"/>
              </w:rPr>
            </w:pPr>
          </w:p>
        </w:tc>
      </w:tr>
      <w:tr w:rsidR="00064A2B" w:rsidRPr="00AA4D32" w14:paraId="1BFBD0CF" w14:textId="77777777" w:rsidTr="008C1BC6">
        <w:trPr>
          <w:trHeight w:val="300"/>
        </w:trPr>
        <w:tc>
          <w:tcPr>
            <w:tcW w:w="2283" w:type="dxa"/>
            <w:tcBorders>
              <w:left w:val="single" w:sz="4" w:space="0" w:color="auto"/>
              <w:right w:val="single" w:sz="4" w:space="0" w:color="auto"/>
            </w:tcBorders>
            <w:noWrap/>
          </w:tcPr>
          <w:p w14:paraId="73A7A5BF" w14:textId="4B29866F"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 xml:space="preserve">　</w:t>
            </w:r>
          </w:p>
        </w:tc>
        <w:tc>
          <w:tcPr>
            <w:tcW w:w="716" w:type="dxa"/>
            <w:tcBorders>
              <w:left w:val="single" w:sz="4" w:space="0" w:color="auto"/>
            </w:tcBorders>
            <w:noWrap/>
          </w:tcPr>
          <w:p w14:paraId="018E9670" w14:textId="13172A51"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SS</w:t>
            </w:r>
          </w:p>
        </w:tc>
        <w:tc>
          <w:tcPr>
            <w:tcW w:w="777" w:type="dxa"/>
            <w:noWrap/>
          </w:tcPr>
          <w:p w14:paraId="562DF884" w14:textId="7ABF1EAB"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RS</w:t>
            </w:r>
          </w:p>
        </w:tc>
        <w:tc>
          <w:tcPr>
            <w:tcW w:w="838" w:type="dxa"/>
            <w:tcBorders>
              <w:right w:val="single" w:sz="4" w:space="0" w:color="auto"/>
            </w:tcBorders>
            <w:noWrap/>
          </w:tcPr>
          <w:p w14:paraId="3CA3B1C7" w14:textId="11087DA3"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RR</w:t>
            </w:r>
          </w:p>
        </w:tc>
        <w:tc>
          <w:tcPr>
            <w:tcW w:w="717" w:type="dxa"/>
            <w:tcBorders>
              <w:left w:val="single" w:sz="4" w:space="0" w:color="auto"/>
            </w:tcBorders>
            <w:noWrap/>
          </w:tcPr>
          <w:p w14:paraId="6EE7EBB8" w14:textId="77777777" w:rsidR="00064A2B" w:rsidRPr="00AA4D32" w:rsidRDefault="00064A2B" w:rsidP="00064A2B">
            <w:pPr>
              <w:rPr>
                <w:rFonts w:ascii="TimesNewRomanPS" w:hAnsi="TimesNewRomanPS" w:hint="eastAsia"/>
                <w:color w:val="242021"/>
                <w:lang w:eastAsia="zh-TW"/>
              </w:rPr>
            </w:pPr>
          </w:p>
        </w:tc>
        <w:tc>
          <w:tcPr>
            <w:tcW w:w="778" w:type="dxa"/>
            <w:noWrap/>
          </w:tcPr>
          <w:p w14:paraId="524AD62C" w14:textId="77777777" w:rsidR="00064A2B" w:rsidRPr="00AA4D32" w:rsidRDefault="00064A2B" w:rsidP="00064A2B">
            <w:pPr>
              <w:rPr>
                <w:rFonts w:ascii="TimesNewRomanPS" w:hAnsi="TimesNewRomanPS" w:hint="eastAsia"/>
                <w:color w:val="242021"/>
                <w:lang w:eastAsia="zh-TW"/>
              </w:rPr>
            </w:pPr>
          </w:p>
        </w:tc>
        <w:tc>
          <w:tcPr>
            <w:tcW w:w="839" w:type="dxa"/>
            <w:noWrap/>
          </w:tcPr>
          <w:p w14:paraId="1C073838" w14:textId="77777777" w:rsidR="00064A2B" w:rsidRPr="00AA4D32" w:rsidRDefault="00064A2B" w:rsidP="00064A2B">
            <w:pPr>
              <w:rPr>
                <w:rFonts w:ascii="TimesNewRomanPS" w:hAnsi="TimesNewRomanPS" w:hint="eastAsia"/>
                <w:color w:val="242021"/>
                <w:lang w:eastAsia="zh-TW"/>
              </w:rPr>
            </w:pPr>
          </w:p>
        </w:tc>
        <w:tc>
          <w:tcPr>
            <w:tcW w:w="717" w:type="dxa"/>
            <w:noWrap/>
          </w:tcPr>
          <w:p w14:paraId="5C0474D7" w14:textId="77777777" w:rsidR="00064A2B" w:rsidRPr="00AA4D32" w:rsidRDefault="00064A2B" w:rsidP="00064A2B">
            <w:pPr>
              <w:rPr>
                <w:rFonts w:ascii="TimesNewRomanPS" w:hAnsi="TimesNewRomanPS" w:hint="eastAsia"/>
                <w:color w:val="242021"/>
                <w:lang w:eastAsia="zh-TW"/>
              </w:rPr>
            </w:pPr>
          </w:p>
        </w:tc>
        <w:tc>
          <w:tcPr>
            <w:tcW w:w="778" w:type="dxa"/>
            <w:noWrap/>
          </w:tcPr>
          <w:p w14:paraId="3203344C" w14:textId="77777777" w:rsidR="00064A2B" w:rsidRPr="00AA4D32" w:rsidRDefault="00064A2B" w:rsidP="00064A2B">
            <w:pPr>
              <w:rPr>
                <w:rFonts w:ascii="TimesNewRomanPS" w:hAnsi="TimesNewRomanPS" w:hint="eastAsia"/>
                <w:color w:val="242021"/>
                <w:lang w:eastAsia="zh-TW"/>
              </w:rPr>
            </w:pPr>
          </w:p>
        </w:tc>
        <w:tc>
          <w:tcPr>
            <w:tcW w:w="839" w:type="dxa"/>
            <w:noWrap/>
          </w:tcPr>
          <w:p w14:paraId="3FFA196E" w14:textId="77777777" w:rsidR="00064A2B" w:rsidRPr="00AA4D32" w:rsidRDefault="00064A2B" w:rsidP="00064A2B">
            <w:pPr>
              <w:rPr>
                <w:rFonts w:ascii="TimesNewRomanPS" w:hAnsi="TimesNewRomanPS" w:hint="eastAsia"/>
                <w:color w:val="242021"/>
                <w:lang w:eastAsia="zh-TW"/>
              </w:rPr>
            </w:pPr>
          </w:p>
        </w:tc>
        <w:tc>
          <w:tcPr>
            <w:tcW w:w="717" w:type="dxa"/>
            <w:noWrap/>
          </w:tcPr>
          <w:p w14:paraId="78AE7849" w14:textId="77777777" w:rsidR="00064A2B" w:rsidRPr="00AA4D32" w:rsidRDefault="00064A2B" w:rsidP="00064A2B">
            <w:pPr>
              <w:rPr>
                <w:rFonts w:ascii="TimesNewRomanPS" w:hAnsi="TimesNewRomanPS" w:hint="eastAsia"/>
                <w:color w:val="242021"/>
                <w:lang w:eastAsia="zh-TW"/>
              </w:rPr>
            </w:pPr>
          </w:p>
        </w:tc>
        <w:tc>
          <w:tcPr>
            <w:tcW w:w="778" w:type="dxa"/>
            <w:noWrap/>
          </w:tcPr>
          <w:p w14:paraId="584974DD" w14:textId="77777777" w:rsidR="00064A2B" w:rsidRPr="00AA4D32" w:rsidRDefault="00064A2B" w:rsidP="00064A2B">
            <w:pPr>
              <w:rPr>
                <w:rFonts w:ascii="TimesNewRomanPS" w:hAnsi="TimesNewRomanPS" w:hint="eastAsia"/>
                <w:color w:val="242021"/>
                <w:lang w:eastAsia="zh-TW"/>
              </w:rPr>
            </w:pPr>
          </w:p>
        </w:tc>
        <w:tc>
          <w:tcPr>
            <w:tcW w:w="839" w:type="dxa"/>
            <w:noWrap/>
          </w:tcPr>
          <w:p w14:paraId="1515354E" w14:textId="77777777" w:rsidR="00064A2B" w:rsidRPr="00AA4D32" w:rsidRDefault="00064A2B" w:rsidP="00064A2B">
            <w:pPr>
              <w:rPr>
                <w:rFonts w:ascii="TimesNewRomanPS" w:hAnsi="TimesNewRomanPS" w:hint="eastAsia"/>
                <w:color w:val="242021"/>
                <w:lang w:eastAsia="zh-TW"/>
              </w:rPr>
            </w:pPr>
          </w:p>
        </w:tc>
        <w:tc>
          <w:tcPr>
            <w:tcW w:w="717" w:type="dxa"/>
            <w:noWrap/>
          </w:tcPr>
          <w:p w14:paraId="69AA9DD7" w14:textId="77777777" w:rsidR="00064A2B" w:rsidRPr="00AA4D32" w:rsidRDefault="00064A2B" w:rsidP="00064A2B">
            <w:pPr>
              <w:rPr>
                <w:rFonts w:ascii="TimesNewRomanPS" w:hAnsi="TimesNewRomanPS" w:hint="eastAsia"/>
                <w:color w:val="242021"/>
                <w:lang w:eastAsia="zh-TW"/>
              </w:rPr>
            </w:pPr>
          </w:p>
        </w:tc>
        <w:tc>
          <w:tcPr>
            <w:tcW w:w="778" w:type="dxa"/>
            <w:noWrap/>
          </w:tcPr>
          <w:p w14:paraId="51763D43" w14:textId="77777777" w:rsidR="00064A2B" w:rsidRPr="00AA4D32" w:rsidRDefault="00064A2B" w:rsidP="00064A2B">
            <w:pPr>
              <w:rPr>
                <w:rFonts w:ascii="TimesNewRomanPS" w:hAnsi="TimesNewRomanPS" w:hint="eastAsia"/>
                <w:color w:val="242021"/>
                <w:lang w:eastAsia="zh-TW"/>
              </w:rPr>
            </w:pPr>
          </w:p>
        </w:tc>
        <w:tc>
          <w:tcPr>
            <w:tcW w:w="839" w:type="dxa"/>
            <w:tcBorders>
              <w:right w:val="single" w:sz="4" w:space="0" w:color="auto"/>
            </w:tcBorders>
            <w:noWrap/>
          </w:tcPr>
          <w:p w14:paraId="40190C5B" w14:textId="77777777" w:rsidR="00064A2B" w:rsidRPr="00AA4D32" w:rsidRDefault="00064A2B" w:rsidP="00064A2B">
            <w:pPr>
              <w:rPr>
                <w:rFonts w:ascii="TimesNewRomanPS" w:hAnsi="TimesNewRomanPS" w:hint="eastAsia"/>
                <w:color w:val="242021"/>
                <w:lang w:eastAsia="zh-TW"/>
              </w:rPr>
            </w:pPr>
          </w:p>
        </w:tc>
      </w:tr>
      <w:tr w:rsidR="00064A2B" w:rsidRPr="00AA4D32" w14:paraId="722DE939" w14:textId="77777777" w:rsidTr="008C1BC6">
        <w:trPr>
          <w:trHeight w:val="300"/>
        </w:trPr>
        <w:tc>
          <w:tcPr>
            <w:tcW w:w="2283" w:type="dxa"/>
            <w:tcBorders>
              <w:left w:val="single" w:sz="4" w:space="0" w:color="auto"/>
              <w:right w:val="single" w:sz="4" w:space="0" w:color="auto"/>
            </w:tcBorders>
            <w:noWrap/>
          </w:tcPr>
          <w:p w14:paraId="1128F3B7" w14:textId="0DC87EE8"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3h dead</w:t>
            </w:r>
          </w:p>
        </w:tc>
        <w:tc>
          <w:tcPr>
            <w:tcW w:w="716" w:type="dxa"/>
            <w:tcBorders>
              <w:left w:val="single" w:sz="4" w:space="0" w:color="auto"/>
            </w:tcBorders>
            <w:noWrap/>
          </w:tcPr>
          <w:p w14:paraId="6B1A6648" w14:textId="5FB92F98"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0</w:t>
            </w:r>
          </w:p>
        </w:tc>
        <w:tc>
          <w:tcPr>
            <w:tcW w:w="777" w:type="dxa"/>
            <w:noWrap/>
          </w:tcPr>
          <w:p w14:paraId="6ED2B7D6" w14:textId="5E63C597"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19</w:t>
            </w:r>
          </w:p>
        </w:tc>
        <w:tc>
          <w:tcPr>
            <w:tcW w:w="838" w:type="dxa"/>
            <w:tcBorders>
              <w:right w:val="single" w:sz="4" w:space="0" w:color="auto"/>
            </w:tcBorders>
            <w:noWrap/>
          </w:tcPr>
          <w:p w14:paraId="24E38B4C" w14:textId="34A016DC"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7</w:t>
            </w:r>
          </w:p>
        </w:tc>
        <w:tc>
          <w:tcPr>
            <w:tcW w:w="717" w:type="dxa"/>
            <w:tcBorders>
              <w:left w:val="single" w:sz="4" w:space="0" w:color="auto"/>
            </w:tcBorders>
            <w:noWrap/>
          </w:tcPr>
          <w:p w14:paraId="4863B481" w14:textId="77777777" w:rsidR="00064A2B" w:rsidRPr="00AA4D32" w:rsidRDefault="00064A2B" w:rsidP="00064A2B">
            <w:pPr>
              <w:rPr>
                <w:rFonts w:ascii="TimesNewRomanPS" w:hAnsi="TimesNewRomanPS" w:hint="eastAsia"/>
                <w:color w:val="242021"/>
                <w:lang w:eastAsia="zh-TW"/>
              </w:rPr>
            </w:pPr>
          </w:p>
        </w:tc>
        <w:tc>
          <w:tcPr>
            <w:tcW w:w="778" w:type="dxa"/>
            <w:noWrap/>
          </w:tcPr>
          <w:p w14:paraId="3410A729" w14:textId="77777777" w:rsidR="00064A2B" w:rsidRPr="00AA4D32" w:rsidRDefault="00064A2B" w:rsidP="00064A2B">
            <w:pPr>
              <w:rPr>
                <w:rFonts w:ascii="TimesNewRomanPS" w:hAnsi="TimesNewRomanPS" w:hint="eastAsia"/>
                <w:color w:val="242021"/>
                <w:lang w:eastAsia="zh-TW"/>
              </w:rPr>
            </w:pPr>
          </w:p>
        </w:tc>
        <w:tc>
          <w:tcPr>
            <w:tcW w:w="839" w:type="dxa"/>
            <w:noWrap/>
          </w:tcPr>
          <w:p w14:paraId="7DE991C1" w14:textId="77777777" w:rsidR="00064A2B" w:rsidRPr="00AA4D32" w:rsidRDefault="00064A2B" w:rsidP="00064A2B">
            <w:pPr>
              <w:rPr>
                <w:rFonts w:ascii="TimesNewRomanPS" w:hAnsi="TimesNewRomanPS" w:hint="eastAsia"/>
                <w:color w:val="242021"/>
                <w:lang w:eastAsia="zh-TW"/>
              </w:rPr>
            </w:pPr>
          </w:p>
        </w:tc>
        <w:tc>
          <w:tcPr>
            <w:tcW w:w="717" w:type="dxa"/>
            <w:noWrap/>
          </w:tcPr>
          <w:p w14:paraId="04898C5B" w14:textId="77777777" w:rsidR="00064A2B" w:rsidRPr="00AA4D32" w:rsidRDefault="00064A2B" w:rsidP="00064A2B">
            <w:pPr>
              <w:rPr>
                <w:rFonts w:ascii="TimesNewRomanPS" w:hAnsi="TimesNewRomanPS" w:hint="eastAsia"/>
                <w:color w:val="242021"/>
                <w:lang w:eastAsia="zh-TW"/>
              </w:rPr>
            </w:pPr>
          </w:p>
        </w:tc>
        <w:tc>
          <w:tcPr>
            <w:tcW w:w="778" w:type="dxa"/>
            <w:noWrap/>
          </w:tcPr>
          <w:p w14:paraId="2BDA409F" w14:textId="77777777" w:rsidR="00064A2B" w:rsidRPr="00AA4D32" w:rsidRDefault="00064A2B" w:rsidP="00064A2B">
            <w:pPr>
              <w:rPr>
                <w:rFonts w:ascii="TimesNewRomanPS" w:hAnsi="TimesNewRomanPS" w:hint="eastAsia"/>
                <w:color w:val="242021"/>
                <w:lang w:eastAsia="zh-TW"/>
              </w:rPr>
            </w:pPr>
          </w:p>
        </w:tc>
        <w:tc>
          <w:tcPr>
            <w:tcW w:w="839" w:type="dxa"/>
            <w:noWrap/>
          </w:tcPr>
          <w:p w14:paraId="6EEDEB20" w14:textId="77777777" w:rsidR="00064A2B" w:rsidRPr="00AA4D32" w:rsidRDefault="00064A2B" w:rsidP="00064A2B">
            <w:pPr>
              <w:rPr>
                <w:rFonts w:ascii="TimesNewRomanPS" w:hAnsi="TimesNewRomanPS" w:hint="eastAsia"/>
                <w:color w:val="242021"/>
                <w:lang w:eastAsia="zh-TW"/>
              </w:rPr>
            </w:pPr>
          </w:p>
        </w:tc>
        <w:tc>
          <w:tcPr>
            <w:tcW w:w="717" w:type="dxa"/>
            <w:noWrap/>
          </w:tcPr>
          <w:p w14:paraId="386222E3" w14:textId="77777777" w:rsidR="00064A2B" w:rsidRPr="00AA4D32" w:rsidRDefault="00064A2B" w:rsidP="00064A2B">
            <w:pPr>
              <w:rPr>
                <w:rFonts w:ascii="TimesNewRomanPS" w:hAnsi="TimesNewRomanPS" w:hint="eastAsia"/>
                <w:color w:val="242021"/>
                <w:lang w:eastAsia="zh-TW"/>
              </w:rPr>
            </w:pPr>
          </w:p>
        </w:tc>
        <w:tc>
          <w:tcPr>
            <w:tcW w:w="778" w:type="dxa"/>
            <w:noWrap/>
          </w:tcPr>
          <w:p w14:paraId="27E12679" w14:textId="77777777" w:rsidR="00064A2B" w:rsidRPr="00AA4D32" w:rsidRDefault="00064A2B" w:rsidP="00064A2B">
            <w:pPr>
              <w:rPr>
                <w:rFonts w:ascii="TimesNewRomanPS" w:hAnsi="TimesNewRomanPS" w:hint="eastAsia"/>
                <w:color w:val="242021"/>
                <w:lang w:eastAsia="zh-TW"/>
              </w:rPr>
            </w:pPr>
          </w:p>
        </w:tc>
        <w:tc>
          <w:tcPr>
            <w:tcW w:w="839" w:type="dxa"/>
            <w:noWrap/>
          </w:tcPr>
          <w:p w14:paraId="038DB8CB" w14:textId="77777777" w:rsidR="00064A2B" w:rsidRPr="00AA4D32" w:rsidRDefault="00064A2B" w:rsidP="00064A2B">
            <w:pPr>
              <w:rPr>
                <w:rFonts w:ascii="TimesNewRomanPS" w:hAnsi="TimesNewRomanPS" w:hint="eastAsia"/>
                <w:color w:val="242021"/>
                <w:lang w:eastAsia="zh-TW"/>
              </w:rPr>
            </w:pPr>
          </w:p>
        </w:tc>
        <w:tc>
          <w:tcPr>
            <w:tcW w:w="717" w:type="dxa"/>
            <w:noWrap/>
          </w:tcPr>
          <w:p w14:paraId="6EF6E623" w14:textId="77777777" w:rsidR="00064A2B" w:rsidRPr="00AA4D32" w:rsidRDefault="00064A2B" w:rsidP="00064A2B">
            <w:pPr>
              <w:rPr>
                <w:rFonts w:ascii="TimesNewRomanPS" w:hAnsi="TimesNewRomanPS" w:hint="eastAsia"/>
                <w:color w:val="242021"/>
                <w:lang w:eastAsia="zh-TW"/>
              </w:rPr>
            </w:pPr>
          </w:p>
        </w:tc>
        <w:tc>
          <w:tcPr>
            <w:tcW w:w="778" w:type="dxa"/>
            <w:noWrap/>
          </w:tcPr>
          <w:p w14:paraId="10E7B4DE" w14:textId="77777777" w:rsidR="00064A2B" w:rsidRPr="00AA4D32" w:rsidRDefault="00064A2B" w:rsidP="00064A2B">
            <w:pPr>
              <w:rPr>
                <w:rFonts w:ascii="TimesNewRomanPS" w:hAnsi="TimesNewRomanPS" w:hint="eastAsia"/>
                <w:color w:val="242021"/>
                <w:lang w:eastAsia="zh-TW"/>
              </w:rPr>
            </w:pPr>
          </w:p>
        </w:tc>
        <w:tc>
          <w:tcPr>
            <w:tcW w:w="839" w:type="dxa"/>
            <w:tcBorders>
              <w:right w:val="single" w:sz="4" w:space="0" w:color="auto"/>
            </w:tcBorders>
            <w:noWrap/>
          </w:tcPr>
          <w:p w14:paraId="24126EB5" w14:textId="77777777" w:rsidR="00064A2B" w:rsidRPr="00AA4D32" w:rsidRDefault="00064A2B" w:rsidP="00064A2B">
            <w:pPr>
              <w:rPr>
                <w:rFonts w:ascii="TimesNewRomanPS" w:hAnsi="TimesNewRomanPS" w:hint="eastAsia"/>
                <w:color w:val="242021"/>
                <w:lang w:eastAsia="zh-TW"/>
              </w:rPr>
            </w:pPr>
          </w:p>
        </w:tc>
      </w:tr>
      <w:tr w:rsidR="00064A2B" w:rsidRPr="00AA4D32" w14:paraId="2655BAC3" w14:textId="77777777" w:rsidTr="008C1BC6">
        <w:trPr>
          <w:trHeight w:val="300"/>
        </w:trPr>
        <w:tc>
          <w:tcPr>
            <w:tcW w:w="2283" w:type="dxa"/>
            <w:tcBorders>
              <w:left w:val="single" w:sz="4" w:space="0" w:color="auto"/>
              <w:bottom w:val="single" w:sz="4" w:space="0" w:color="auto"/>
              <w:right w:val="single" w:sz="4" w:space="0" w:color="auto"/>
            </w:tcBorders>
            <w:noWrap/>
          </w:tcPr>
          <w:p w14:paraId="216DD3FB" w14:textId="7C99CA10"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 xml:space="preserve">3h alive </w:t>
            </w:r>
          </w:p>
        </w:tc>
        <w:tc>
          <w:tcPr>
            <w:tcW w:w="716" w:type="dxa"/>
            <w:tcBorders>
              <w:left w:val="single" w:sz="4" w:space="0" w:color="auto"/>
              <w:bottom w:val="single" w:sz="4" w:space="0" w:color="auto"/>
            </w:tcBorders>
            <w:noWrap/>
          </w:tcPr>
          <w:p w14:paraId="0D6A0BBE" w14:textId="32E9C757"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0</w:t>
            </w:r>
          </w:p>
        </w:tc>
        <w:tc>
          <w:tcPr>
            <w:tcW w:w="777" w:type="dxa"/>
            <w:tcBorders>
              <w:bottom w:val="single" w:sz="4" w:space="0" w:color="auto"/>
            </w:tcBorders>
            <w:noWrap/>
          </w:tcPr>
          <w:p w14:paraId="38513D68" w14:textId="4D913470"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0</w:t>
            </w:r>
          </w:p>
        </w:tc>
        <w:tc>
          <w:tcPr>
            <w:tcW w:w="838" w:type="dxa"/>
            <w:tcBorders>
              <w:bottom w:val="single" w:sz="4" w:space="0" w:color="auto"/>
              <w:right w:val="single" w:sz="4" w:space="0" w:color="auto"/>
            </w:tcBorders>
            <w:noWrap/>
          </w:tcPr>
          <w:p w14:paraId="1FADA044" w14:textId="569592BD" w:rsidR="00064A2B" w:rsidRPr="00AA4D32" w:rsidRDefault="00064A2B" w:rsidP="00064A2B">
            <w:pPr>
              <w:rPr>
                <w:rFonts w:ascii="TimesNewRomanPS" w:hAnsi="TimesNewRomanPS" w:hint="eastAsia"/>
                <w:color w:val="242021"/>
                <w:lang w:eastAsia="zh-TW"/>
              </w:rPr>
            </w:pPr>
            <w:r w:rsidRPr="00950841">
              <w:rPr>
                <w:rFonts w:ascii="Times New Roman" w:hAnsi="Times New Roman" w:cs="Times New Roman" w:hint="eastAsia"/>
                <w:color w:val="242021"/>
                <w:lang w:val="en-AU" w:eastAsia="zh-TW"/>
              </w:rPr>
              <w:t>14</w:t>
            </w:r>
          </w:p>
        </w:tc>
        <w:tc>
          <w:tcPr>
            <w:tcW w:w="717" w:type="dxa"/>
            <w:tcBorders>
              <w:left w:val="single" w:sz="4" w:space="0" w:color="auto"/>
              <w:bottom w:val="single" w:sz="4" w:space="0" w:color="auto"/>
            </w:tcBorders>
            <w:noWrap/>
          </w:tcPr>
          <w:p w14:paraId="62EA103E" w14:textId="77777777" w:rsidR="00064A2B" w:rsidRPr="00AA4D32" w:rsidRDefault="00064A2B" w:rsidP="00064A2B">
            <w:pPr>
              <w:rPr>
                <w:rFonts w:ascii="TimesNewRomanPS" w:hAnsi="TimesNewRomanPS" w:hint="eastAsia"/>
                <w:color w:val="242021"/>
                <w:lang w:eastAsia="zh-TW"/>
              </w:rPr>
            </w:pPr>
          </w:p>
        </w:tc>
        <w:tc>
          <w:tcPr>
            <w:tcW w:w="778" w:type="dxa"/>
            <w:tcBorders>
              <w:bottom w:val="single" w:sz="4" w:space="0" w:color="auto"/>
            </w:tcBorders>
            <w:noWrap/>
          </w:tcPr>
          <w:p w14:paraId="487DF590" w14:textId="77777777" w:rsidR="00064A2B" w:rsidRPr="00AA4D32" w:rsidRDefault="00064A2B" w:rsidP="00064A2B">
            <w:pPr>
              <w:rPr>
                <w:rFonts w:ascii="TimesNewRomanPS" w:hAnsi="TimesNewRomanPS" w:hint="eastAsia"/>
                <w:color w:val="242021"/>
                <w:lang w:eastAsia="zh-TW"/>
              </w:rPr>
            </w:pPr>
          </w:p>
        </w:tc>
        <w:tc>
          <w:tcPr>
            <w:tcW w:w="839" w:type="dxa"/>
            <w:tcBorders>
              <w:bottom w:val="single" w:sz="4" w:space="0" w:color="auto"/>
            </w:tcBorders>
            <w:noWrap/>
          </w:tcPr>
          <w:p w14:paraId="23426364" w14:textId="77777777" w:rsidR="00064A2B" w:rsidRPr="00AA4D32" w:rsidRDefault="00064A2B" w:rsidP="00064A2B">
            <w:pPr>
              <w:rPr>
                <w:rFonts w:ascii="TimesNewRomanPS" w:hAnsi="TimesNewRomanPS" w:hint="eastAsia"/>
                <w:color w:val="242021"/>
                <w:lang w:eastAsia="zh-TW"/>
              </w:rPr>
            </w:pPr>
          </w:p>
        </w:tc>
        <w:tc>
          <w:tcPr>
            <w:tcW w:w="717" w:type="dxa"/>
            <w:tcBorders>
              <w:bottom w:val="single" w:sz="4" w:space="0" w:color="auto"/>
            </w:tcBorders>
            <w:noWrap/>
          </w:tcPr>
          <w:p w14:paraId="44EBB125" w14:textId="77777777" w:rsidR="00064A2B" w:rsidRPr="00AA4D32" w:rsidRDefault="00064A2B" w:rsidP="00064A2B">
            <w:pPr>
              <w:rPr>
                <w:rFonts w:ascii="TimesNewRomanPS" w:hAnsi="TimesNewRomanPS" w:hint="eastAsia"/>
                <w:color w:val="242021"/>
                <w:lang w:eastAsia="zh-TW"/>
              </w:rPr>
            </w:pPr>
          </w:p>
        </w:tc>
        <w:tc>
          <w:tcPr>
            <w:tcW w:w="778" w:type="dxa"/>
            <w:tcBorders>
              <w:bottom w:val="single" w:sz="4" w:space="0" w:color="auto"/>
            </w:tcBorders>
            <w:noWrap/>
          </w:tcPr>
          <w:p w14:paraId="20F7ACAA" w14:textId="77777777" w:rsidR="00064A2B" w:rsidRPr="00AA4D32" w:rsidRDefault="00064A2B" w:rsidP="00064A2B">
            <w:pPr>
              <w:rPr>
                <w:rFonts w:ascii="TimesNewRomanPS" w:hAnsi="TimesNewRomanPS" w:hint="eastAsia"/>
                <w:color w:val="242021"/>
                <w:lang w:eastAsia="zh-TW"/>
              </w:rPr>
            </w:pPr>
          </w:p>
        </w:tc>
        <w:tc>
          <w:tcPr>
            <w:tcW w:w="839" w:type="dxa"/>
            <w:tcBorders>
              <w:bottom w:val="single" w:sz="4" w:space="0" w:color="auto"/>
            </w:tcBorders>
            <w:noWrap/>
          </w:tcPr>
          <w:p w14:paraId="58A7AF87" w14:textId="77777777" w:rsidR="00064A2B" w:rsidRPr="00AA4D32" w:rsidRDefault="00064A2B" w:rsidP="00064A2B">
            <w:pPr>
              <w:rPr>
                <w:rFonts w:ascii="TimesNewRomanPS" w:hAnsi="TimesNewRomanPS" w:hint="eastAsia"/>
                <w:color w:val="242021"/>
                <w:lang w:eastAsia="zh-TW"/>
              </w:rPr>
            </w:pPr>
          </w:p>
        </w:tc>
        <w:tc>
          <w:tcPr>
            <w:tcW w:w="717" w:type="dxa"/>
            <w:tcBorders>
              <w:bottom w:val="single" w:sz="4" w:space="0" w:color="auto"/>
            </w:tcBorders>
            <w:noWrap/>
          </w:tcPr>
          <w:p w14:paraId="3405A99B" w14:textId="77777777" w:rsidR="00064A2B" w:rsidRPr="00AA4D32" w:rsidRDefault="00064A2B" w:rsidP="00064A2B">
            <w:pPr>
              <w:rPr>
                <w:rFonts w:ascii="TimesNewRomanPS" w:hAnsi="TimesNewRomanPS" w:hint="eastAsia"/>
                <w:color w:val="242021"/>
                <w:lang w:eastAsia="zh-TW"/>
              </w:rPr>
            </w:pPr>
          </w:p>
        </w:tc>
        <w:tc>
          <w:tcPr>
            <w:tcW w:w="778" w:type="dxa"/>
            <w:tcBorders>
              <w:bottom w:val="single" w:sz="4" w:space="0" w:color="auto"/>
            </w:tcBorders>
            <w:noWrap/>
          </w:tcPr>
          <w:p w14:paraId="584877CC" w14:textId="77777777" w:rsidR="00064A2B" w:rsidRPr="00AA4D32" w:rsidRDefault="00064A2B" w:rsidP="00064A2B">
            <w:pPr>
              <w:rPr>
                <w:rFonts w:ascii="TimesNewRomanPS" w:hAnsi="TimesNewRomanPS" w:hint="eastAsia"/>
                <w:color w:val="242021"/>
                <w:lang w:eastAsia="zh-TW"/>
              </w:rPr>
            </w:pPr>
          </w:p>
        </w:tc>
        <w:tc>
          <w:tcPr>
            <w:tcW w:w="839" w:type="dxa"/>
            <w:tcBorders>
              <w:bottom w:val="single" w:sz="4" w:space="0" w:color="auto"/>
            </w:tcBorders>
            <w:noWrap/>
          </w:tcPr>
          <w:p w14:paraId="6F28BACD" w14:textId="77777777" w:rsidR="00064A2B" w:rsidRPr="00AA4D32" w:rsidRDefault="00064A2B" w:rsidP="00064A2B">
            <w:pPr>
              <w:rPr>
                <w:rFonts w:ascii="TimesNewRomanPS" w:hAnsi="TimesNewRomanPS" w:hint="eastAsia"/>
                <w:color w:val="242021"/>
                <w:lang w:eastAsia="zh-TW"/>
              </w:rPr>
            </w:pPr>
          </w:p>
        </w:tc>
        <w:tc>
          <w:tcPr>
            <w:tcW w:w="717" w:type="dxa"/>
            <w:tcBorders>
              <w:bottom w:val="single" w:sz="4" w:space="0" w:color="auto"/>
            </w:tcBorders>
            <w:noWrap/>
          </w:tcPr>
          <w:p w14:paraId="089347AE" w14:textId="77777777" w:rsidR="00064A2B" w:rsidRPr="00AA4D32" w:rsidRDefault="00064A2B" w:rsidP="00064A2B">
            <w:pPr>
              <w:rPr>
                <w:rFonts w:ascii="TimesNewRomanPS" w:hAnsi="TimesNewRomanPS" w:hint="eastAsia"/>
                <w:color w:val="242021"/>
                <w:lang w:eastAsia="zh-TW"/>
              </w:rPr>
            </w:pPr>
          </w:p>
        </w:tc>
        <w:tc>
          <w:tcPr>
            <w:tcW w:w="778" w:type="dxa"/>
            <w:tcBorders>
              <w:bottom w:val="single" w:sz="4" w:space="0" w:color="auto"/>
            </w:tcBorders>
            <w:noWrap/>
          </w:tcPr>
          <w:p w14:paraId="1531A5C5" w14:textId="77777777" w:rsidR="00064A2B" w:rsidRPr="00AA4D32" w:rsidRDefault="00064A2B" w:rsidP="00064A2B">
            <w:pPr>
              <w:rPr>
                <w:rFonts w:ascii="TimesNewRomanPS" w:hAnsi="TimesNewRomanPS" w:hint="eastAsia"/>
                <w:color w:val="242021"/>
                <w:lang w:eastAsia="zh-TW"/>
              </w:rPr>
            </w:pPr>
          </w:p>
        </w:tc>
        <w:tc>
          <w:tcPr>
            <w:tcW w:w="839" w:type="dxa"/>
            <w:tcBorders>
              <w:bottom w:val="single" w:sz="4" w:space="0" w:color="auto"/>
              <w:right w:val="single" w:sz="4" w:space="0" w:color="auto"/>
            </w:tcBorders>
            <w:noWrap/>
          </w:tcPr>
          <w:p w14:paraId="2CB13BF4" w14:textId="77777777" w:rsidR="00064A2B" w:rsidRPr="00AA4D32" w:rsidRDefault="00064A2B" w:rsidP="00064A2B">
            <w:pPr>
              <w:rPr>
                <w:rFonts w:ascii="TimesNewRomanPS" w:hAnsi="TimesNewRomanPS" w:hint="eastAsia"/>
                <w:color w:val="242021"/>
                <w:lang w:eastAsia="zh-TW"/>
              </w:rPr>
            </w:pPr>
          </w:p>
        </w:tc>
      </w:tr>
    </w:tbl>
    <w:p w14:paraId="379FAFA7" w14:textId="6662A6DB" w:rsidR="003876D1" w:rsidRDefault="003876D1" w:rsidP="00421866">
      <w:pPr>
        <w:rPr>
          <w:rFonts w:ascii="TimesNewRomanPS" w:hAnsi="TimesNewRomanPS" w:hint="eastAsia"/>
          <w:color w:val="242021"/>
          <w:lang w:val="en-US" w:eastAsia="zh-TW"/>
        </w:rPr>
      </w:pPr>
    </w:p>
    <w:p w14:paraId="71A7FBF1" w14:textId="54794B54" w:rsidR="00950841" w:rsidRDefault="00950841" w:rsidP="00421866">
      <w:pPr>
        <w:rPr>
          <w:rFonts w:ascii="TimesNewRomanPS" w:hAnsi="TimesNewRomanPS" w:hint="eastAsia"/>
          <w:color w:val="242021"/>
          <w:lang w:val="en-US" w:eastAsia="zh-TW"/>
        </w:rPr>
      </w:pPr>
    </w:p>
    <w:p w14:paraId="119421BA" w14:textId="66C1E8C8" w:rsidR="00C92452" w:rsidRDefault="00C92452" w:rsidP="00C92452">
      <w:pPr>
        <w:rPr>
          <w:rFonts w:ascii="Times New Roman" w:hAnsi="Times New Roman" w:cs="Times New Roman"/>
          <w:color w:val="242021"/>
          <w:lang w:eastAsia="zh-TW"/>
        </w:rPr>
      </w:pPr>
    </w:p>
    <w:p w14:paraId="380C1CF8" w14:textId="77777777" w:rsidR="00950841" w:rsidRDefault="00950841" w:rsidP="00C92452">
      <w:pPr>
        <w:rPr>
          <w:rFonts w:ascii="Times New Roman" w:hAnsi="Times New Roman" w:cs="Times New Roman"/>
          <w:color w:val="242021"/>
          <w:lang w:eastAsia="zh-TW"/>
        </w:rPr>
      </w:pPr>
    </w:p>
    <w:p w14:paraId="04A5BEBA" w14:textId="77777777" w:rsidR="00C92452" w:rsidRDefault="00C92452">
      <w:pPr>
        <w:rPr>
          <w:noProof/>
        </w:rPr>
      </w:pPr>
      <w:r>
        <w:rPr>
          <w:noProof/>
        </w:rPr>
        <w:br w:type="page"/>
      </w:r>
    </w:p>
    <w:p w14:paraId="01EF7FD3" w14:textId="77777777" w:rsidR="008C1BC6" w:rsidRDefault="008C1BC6" w:rsidP="00C92452">
      <w:pPr>
        <w:rPr>
          <w:rFonts w:ascii="Times New Roman" w:hAnsi="Times New Roman" w:cs="Times New Roman"/>
          <w:color w:val="242021"/>
          <w:lang w:eastAsia="zh-TW"/>
        </w:rPr>
        <w:sectPr w:rsidR="008C1BC6" w:rsidSect="003876D1">
          <w:pgSz w:w="16840" w:h="11900" w:orient="landscape"/>
          <w:pgMar w:top="1440" w:right="1440" w:bottom="1440" w:left="1440" w:header="708" w:footer="708" w:gutter="0"/>
          <w:cols w:space="708"/>
          <w:docGrid w:linePitch="360"/>
        </w:sectPr>
      </w:pPr>
    </w:p>
    <w:p w14:paraId="6E29FA7D" w14:textId="77777777" w:rsidR="0076772C" w:rsidRDefault="0076772C" w:rsidP="007E144F">
      <w:pPr>
        <w:spacing w:before="320" w:after="80"/>
        <w:outlineLvl w:val="2"/>
        <w:rPr>
          <w:rFonts w:ascii="Times New Roman" w:hAnsi="Times New Roman" w:cs="Times New Roman"/>
          <w:b/>
        </w:rPr>
      </w:pPr>
    </w:p>
    <w:p w14:paraId="25444E1D" w14:textId="77777777" w:rsidR="0060269A" w:rsidRPr="002C1AF3" w:rsidRDefault="0076772C" w:rsidP="0060269A">
      <w:pPr>
        <w:pStyle w:val="EndNoteBibliographyTitle"/>
        <w:rPr>
          <w:rFonts w:ascii="Times New Roman" w:hAnsi="Times New Roman" w:cs="Times New Roman"/>
          <w:b/>
        </w:rPr>
      </w:pPr>
      <w:r w:rsidRPr="002C1AF3">
        <w:rPr>
          <w:rFonts w:ascii="Times New Roman" w:hAnsi="Times New Roman" w:cs="Times New Roman"/>
        </w:rPr>
        <w:fldChar w:fldCharType="begin"/>
      </w:r>
      <w:r w:rsidRPr="002C1AF3">
        <w:rPr>
          <w:rFonts w:ascii="Times New Roman" w:hAnsi="Times New Roman" w:cs="Times New Roman"/>
        </w:rPr>
        <w:instrText xml:space="preserve"> ADDIN EN.REFLIST </w:instrText>
      </w:r>
      <w:r w:rsidRPr="002C1AF3">
        <w:rPr>
          <w:rFonts w:ascii="Times New Roman" w:hAnsi="Times New Roman" w:cs="Times New Roman"/>
        </w:rPr>
        <w:fldChar w:fldCharType="separate"/>
      </w:r>
      <w:r w:rsidR="0060269A" w:rsidRPr="002C1AF3">
        <w:rPr>
          <w:rFonts w:ascii="Times New Roman" w:hAnsi="Times New Roman" w:cs="Times New Roman"/>
          <w:b/>
        </w:rPr>
        <w:t>REFERENCES</w:t>
      </w:r>
    </w:p>
    <w:p w14:paraId="5AAB19D9" w14:textId="77777777" w:rsidR="0060269A" w:rsidRPr="002C1AF3" w:rsidRDefault="0060269A" w:rsidP="0060269A">
      <w:pPr>
        <w:pStyle w:val="EndNoteBibliographyTitle"/>
        <w:rPr>
          <w:rFonts w:ascii="Times New Roman" w:hAnsi="Times New Roman" w:cs="Times New Roman"/>
          <w:b/>
        </w:rPr>
      </w:pPr>
    </w:p>
    <w:p w14:paraId="2C3C7023"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Cheng, X, Hoffmann, AA, Edwards, OR &amp; Umina, PA. 2021a Fitness Costs Associated with Pyrethroid Resistance in </w:t>
      </w:r>
      <w:r w:rsidRPr="002C1AF3">
        <w:rPr>
          <w:rFonts w:ascii="Times New Roman" w:hAnsi="Times New Roman" w:cs="Times New Roman"/>
          <w:i/>
        </w:rPr>
        <w:t>Halotydeus destructor</w:t>
      </w:r>
      <w:r w:rsidRPr="002C1AF3">
        <w:rPr>
          <w:rFonts w:ascii="Times New Roman" w:hAnsi="Times New Roman" w:cs="Times New Roman"/>
        </w:rPr>
        <w:t xml:space="preserve"> (Tucker)(Acari: Penthaleidae) Elucidated Through Semi-field Trials. </w:t>
      </w:r>
      <w:r w:rsidRPr="002C1AF3">
        <w:rPr>
          <w:rFonts w:ascii="Times New Roman" w:hAnsi="Times New Roman" w:cs="Times New Roman"/>
          <w:i/>
        </w:rPr>
        <w:t>Journal of Economic Entomology</w:t>
      </w:r>
      <w:r w:rsidRPr="002C1AF3">
        <w:rPr>
          <w:rFonts w:ascii="Times New Roman" w:hAnsi="Times New Roman" w:cs="Times New Roman"/>
        </w:rPr>
        <w:t>.</w:t>
      </w:r>
    </w:p>
    <w:p w14:paraId="1F620D9D"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Cheng, X, Hoffmann, AA, Maino, JL &amp; Umina, PA. 2018a A cryptic diapause strategy in </w:t>
      </w:r>
      <w:r w:rsidRPr="002C1AF3">
        <w:rPr>
          <w:rFonts w:ascii="Times New Roman" w:hAnsi="Times New Roman" w:cs="Times New Roman"/>
          <w:i/>
        </w:rPr>
        <w:t xml:space="preserve">Halotydeus destructor </w:t>
      </w:r>
      <w:r w:rsidRPr="002C1AF3">
        <w:rPr>
          <w:rFonts w:ascii="Times New Roman" w:hAnsi="Times New Roman" w:cs="Times New Roman"/>
        </w:rPr>
        <w:t xml:space="preserve">(Tucker) (Trombidiformes: Penthaleidae) induced by multiple cues. </w:t>
      </w:r>
      <w:r w:rsidRPr="002C1AF3">
        <w:rPr>
          <w:rFonts w:ascii="Times New Roman" w:hAnsi="Times New Roman" w:cs="Times New Roman"/>
          <w:i/>
        </w:rPr>
        <w:t>Pest Management Science</w:t>
      </w:r>
      <w:r w:rsidRPr="002C1AF3">
        <w:rPr>
          <w:rFonts w:ascii="Times New Roman" w:hAnsi="Times New Roman" w:cs="Times New Roman"/>
        </w:rPr>
        <w:t xml:space="preserve"> </w:t>
      </w:r>
      <w:r w:rsidRPr="002C1AF3">
        <w:rPr>
          <w:rFonts w:ascii="Times New Roman" w:hAnsi="Times New Roman" w:cs="Times New Roman"/>
          <w:b/>
        </w:rPr>
        <w:t>74</w:t>
      </w:r>
      <w:r w:rsidRPr="002C1AF3">
        <w:rPr>
          <w:rFonts w:ascii="Times New Roman" w:hAnsi="Times New Roman" w:cs="Times New Roman"/>
        </w:rPr>
        <w:t>, 2618-2625.</w:t>
      </w:r>
    </w:p>
    <w:p w14:paraId="4C41E8EE"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Cheng, X, Hoffmann, AA, Maino, JL &amp; Umina, PA. 2019a Summer diapause intensity influenced by parental and offspring environmental conditions in the pest mite, </w:t>
      </w:r>
      <w:r w:rsidRPr="002C1AF3">
        <w:rPr>
          <w:rFonts w:ascii="Times New Roman" w:hAnsi="Times New Roman" w:cs="Times New Roman"/>
          <w:i/>
        </w:rPr>
        <w:t>Halotydeus destructor</w:t>
      </w:r>
      <w:r w:rsidRPr="002C1AF3">
        <w:rPr>
          <w:rFonts w:ascii="Times New Roman" w:hAnsi="Times New Roman" w:cs="Times New Roman"/>
        </w:rPr>
        <w:t xml:space="preserve">. </w:t>
      </w:r>
      <w:r w:rsidRPr="002C1AF3">
        <w:rPr>
          <w:rFonts w:ascii="Times New Roman" w:hAnsi="Times New Roman" w:cs="Times New Roman"/>
          <w:i/>
        </w:rPr>
        <w:t>Journal of Insect Physiology</w:t>
      </w:r>
      <w:r w:rsidRPr="002C1AF3">
        <w:rPr>
          <w:rFonts w:ascii="Times New Roman" w:hAnsi="Times New Roman" w:cs="Times New Roman"/>
        </w:rPr>
        <w:t xml:space="preserve"> </w:t>
      </w:r>
      <w:r w:rsidRPr="002C1AF3">
        <w:rPr>
          <w:rFonts w:ascii="Times New Roman" w:hAnsi="Times New Roman" w:cs="Times New Roman"/>
          <w:b/>
        </w:rPr>
        <w:t>114</w:t>
      </w:r>
      <w:r w:rsidRPr="002C1AF3">
        <w:rPr>
          <w:rFonts w:ascii="Times New Roman" w:hAnsi="Times New Roman" w:cs="Times New Roman"/>
        </w:rPr>
        <w:t>, 92-99.</w:t>
      </w:r>
    </w:p>
    <w:p w14:paraId="00A6B951"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Cheng, X, Umina, PA, Binns, M, Maino, J, Ghodke, A &amp; Hoffmann, AA. 2021b Options for managing pesticide resistance in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Tucker): an experimental test involving altered selection pressures and alternative chemicals. </w:t>
      </w:r>
      <w:r w:rsidRPr="002C1AF3">
        <w:rPr>
          <w:rFonts w:ascii="Times New Roman" w:hAnsi="Times New Roman" w:cs="Times New Roman"/>
          <w:i/>
        </w:rPr>
        <w:t>Crop and Pasture Science</w:t>
      </w:r>
      <w:r w:rsidRPr="002C1AF3">
        <w:rPr>
          <w:rFonts w:ascii="Times New Roman" w:hAnsi="Times New Roman" w:cs="Times New Roman"/>
        </w:rPr>
        <w:t xml:space="preserve"> </w:t>
      </w:r>
      <w:r w:rsidRPr="002C1AF3">
        <w:rPr>
          <w:rFonts w:ascii="Times New Roman" w:hAnsi="Times New Roman" w:cs="Times New Roman"/>
          <w:b/>
        </w:rPr>
        <w:t>In Press</w:t>
      </w:r>
      <w:r w:rsidRPr="002C1AF3">
        <w:rPr>
          <w:rFonts w:ascii="Times New Roman" w:hAnsi="Times New Roman" w:cs="Times New Roman"/>
        </w:rPr>
        <w:t>.</w:t>
      </w:r>
    </w:p>
    <w:p w14:paraId="13579D8A"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Cheng, X, Umina, PA &amp; Hoffmann, AA. 2018b Influence of previous host plants on the reproductive success of a polyphagous mite pest, </w:t>
      </w:r>
      <w:r w:rsidRPr="002C1AF3">
        <w:rPr>
          <w:rFonts w:ascii="Times New Roman" w:hAnsi="Times New Roman" w:cs="Times New Roman"/>
          <w:i/>
        </w:rPr>
        <w:t xml:space="preserve">Halotydeus destructor </w:t>
      </w:r>
      <w:r w:rsidRPr="002C1AF3">
        <w:rPr>
          <w:rFonts w:ascii="Times New Roman" w:hAnsi="Times New Roman" w:cs="Times New Roman"/>
        </w:rPr>
        <w:t xml:space="preserve">(Trombidiformes: Penthaleidae). </w:t>
      </w:r>
      <w:r w:rsidRPr="002C1AF3">
        <w:rPr>
          <w:rFonts w:ascii="Times New Roman" w:hAnsi="Times New Roman" w:cs="Times New Roman"/>
          <w:i/>
        </w:rPr>
        <w:t>Journal of Economic Entomology</w:t>
      </w:r>
      <w:r w:rsidRPr="002C1AF3">
        <w:rPr>
          <w:rFonts w:ascii="Times New Roman" w:hAnsi="Times New Roman" w:cs="Times New Roman"/>
        </w:rPr>
        <w:t xml:space="preserve"> </w:t>
      </w:r>
      <w:r w:rsidRPr="002C1AF3">
        <w:rPr>
          <w:rFonts w:ascii="Times New Roman" w:hAnsi="Times New Roman" w:cs="Times New Roman"/>
          <w:b/>
        </w:rPr>
        <w:t>111</w:t>
      </w:r>
      <w:r w:rsidRPr="002C1AF3">
        <w:rPr>
          <w:rFonts w:ascii="Times New Roman" w:hAnsi="Times New Roman" w:cs="Times New Roman"/>
        </w:rPr>
        <w:t>, 680-688.</w:t>
      </w:r>
    </w:p>
    <w:p w14:paraId="5F9831F9"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Cheng, X, Umina, PA, Lee, SF &amp; Hoffmann, AA. 2019b Pyrethroid resistance in the pest mite, </w:t>
      </w:r>
      <w:r w:rsidRPr="002C1AF3">
        <w:rPr>
          <w:rFonts w:ascii="Times New Roman" w:hAnsi="Times New Roman" w:cs="Times New Roman"/>
          <w:i/>
        </w:rPr>
        <w:t>Halotydeus destructor</w:t>
      </w:r>
      <w:r w:rsidRPr="002C1AF3">
        <w:rPr>
          <w:rFonts w:ascii="Times New Roman" w:hAnsi="Times New Roman" w:cs="Times New Roman"/>
        </w:rPr>
        <w:t xml:space="preserve">: Dominance patterns and a new method for resistance screening. </w:t>
      </w:r>
      <w:r w:rsidRPr="002C1AF3">
        <w:rPr>
          <w:rFonts w:ascii="Times New Roman" w:hAnsi="Times New Roman" w:cs="Times New Roman"/>
          <w:i/>
        </w:rPr>
        <w:t>Pesticide Biochemistry and Physiology</w:t>
      </w:r>
      <w:r w:rsidRPr="002C1AF3">
        <w:rPr>
          <w:rFonts w:ascii="Times New Roman" w:hAnsi="Times New Roman" w:cs="Times New Roman"/>
        </w:rPr>
        <w:t xml:space="preserve"> </w:t>
      </w:r>
      <w:r w:rsidRPr="002C1AF3">
        <w:rPr>
          <w:rFonts w:ascii="Times New Roman" w:hAnsi="Times New Roman" w:cs="Times New Roman"/>
          <w:b/>
        </w:rPr>
        <w:t>159</w:t>
      </w:r>
      <w:r w:rsidRPr="002C1AF3">
        <w:rPr>
          <w:rFonts w:ascii="Times New Roman" w:hAnsi="Times New Roman" w:cs="Times New Roman"/>
        </w:rPr>
        <w:t>, 9-16.</w:t>
      </w:r>
    </w:p>
    <w:p w14:paraId="0E9BC5B4"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Edwards, OR, Walsh, TK, Metcalfe, S, et al. 2018 A genomic approach to identify and monitor a novel pyrethroid resistance mutation in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w:t>
      </w:r>
      <w:r w:rsidRPr="002C1AF3">
        <w:rPr>
          <w:rFonts w:ascii="Times New Roman" w:hAnsi="Times New Roman" w:cs="Times New Roman"/>
          <w:i/>
        </w:rPr>
        <w:t>Pesticide Biochemistry and Physiology</w:t>
      </w:r>
      <w:r w:rsidRPr="002C1AF3">
        <w:rPr>
          <w:rFonts w:ascii="Times New Roman" w:hAnsi="Times New Roman" w:cs="Times New Roman"/>
        </w:rPr>
        <w:t xml:space="preserve"> </w:t>
      </w:r>
      <w:r w:rsidRPr="002C1AF3">
        <w:rPr>
          <w:rFonts w:ascii="Times New Roman" w:hAnsi="Times New Roman" w:cs="Times New Roman"/>
          <w:b/>
        </w:rPr>
        <w:t>144</w:t>
      </w:r>
      <w:r w:rsidRPr="002C1AF3">
        <w:rPr>
          <w:rFonts w:ascii="Times New Roman" w:hAnsi="Times New Roman" w:cs="Times New Roman"/>
        </w:rPr>
        <w:t>, 83-90.</w:t>
      </w:r>
    </w:p>
    <w:p w14:paraId="19EBCACC"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Hoffmann, AA, Porter, S &amp; Kovacs, I. 1997 The response of the major crop and pasture pest, the red-legged earth mite (Halotydeus destructor) to pesticides: dose-response curves and evidence for tolerance. </w:t>
      </w:r>
      <w:r w:rsidRPr="002C1AF3">
        <w:rPr>
          <w:rFonts w:ascii="Times New Roman" w:hAnsi="Times New Roman" w:cs="Times New Roman"/>
          <w:i/>
        </w:rPr>
        <w:t>Experimental &amp; applied acarology</w:t>
      </w:r>
      <w:r w:rsidRPr="002C1AF3">
        <w:rPr>
          <w:rFonts w:ascii="Times New Roman" w:hAnsi="Times New Roman" w:cs="Times New Roman"/>
        </w:rPr>
        <w:t xml:space="preserve"> </w:t>
      </w:r>
      <w:r w:rsidRPr="002C1AF3">
        <w:rPr>
          <w:rFonts w:ascii="Times New Roman" w:hAnsi="Times New Roman" w:cs="Times New Roman"/>
          <w:b/>
        </w:rPr>
        <w:t>21</w:t>
      </w:r>
      <w:r w:rsidRPr="002C1AF3">
        <w:rPr>
          <w:rFonts w:ascii="Times New Roman" w:hAnsi="Times New Roman" w:cs="Times New Roman"/>
        </w:rPr>
        <w:t>, 151-162.</w:t>
      </w:r>
    </w:p>
    <w:p w14:paraId="4EB7D1A7"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Maino, J, Hoffmann, AA, Binns, M, Cheng, X &amp; Umina, PA. 2021 Strip spraying delays pyrethroid resistance in the management of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w:t>
      </w:r>
      <w:r w:rsidRPr="002C1AF3">
        <w:rPr>
          <w:rFonts w:ascii="Times New Roman" w:hAnsi="Times New Roman" w:cs="Times New Roman"/>
          <w:i/>
        </w:rPr>
        <w:t>Pest Management Science</w:t>
      </w:r>
      <w:r w:rsidRPr="002C1AF3">
        <w:rPr>
          <w:rFonts w:ascii="Times New Roman" w:hAnsi="Times New Roman" w:cs="Times New Roman"/>
        </w:rPr>
        <w:t xml:space="preserve"> </w:t>
      </w:r>
      <w:r w:rsidRPr="002C1AF3">
        <w:rPr>
          <w:rFonts w:ascii="Times New Roman" w:hAnsi="Times New Roman" w:cs="Times New Roman"/>
          <w:b/>
        </w:rPr>
        <w:t>77</w:t>
      </w:r>
      <w:r w:rsidRPr="002C1AF3">
        <w:rPr>
          <w:rFonts w:ascii="Times New Roman" w:hAnsi="Times New Roman" w:cs="Times New Roman"/>
        </w:rPr>
        <w:t>, 4572-4582.</w:t>
      </w:r>
    </w:p>
    <w:p w14:paraId="6EC1B6F8"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Maino, JL, Binns, M &amp; Umina, P. 2018 No longer a west-side story–pesticide resistance discovered in the eastern range of a major Australian crop pest, </w:t>
      </w:r>
      <w:r w:rsidRPr="002C1AF3">
        <w:rPr>
          <w:rFonts w:ascii="Times New Roman" w:hAnsi="Times New Roman" w:cs="Times New Roman"/>
          <w:i/>
        </w:rPr>
        <w:t>Halotydeus destructor</w:t>
      </w:r>
      <w:r w:rsidRPr="002C1AF3">
        <w:rPr>
          <w:rFonts w:ascii="Times New Roman" w:hAnsi="Times New Roman" w:cs="Times New Roman"/>
        </w:rPr>
        <w:t xml:space="preserve"> (Acari: Penthaleidae). </w:t>
      </w:r>
      <w:r w:rsidRPr="002C1AF3">
        <w:rPr>
          <w:rFonts w:ascii="Times New Roman" w:hAnsi="Times New Roman" w:cs="Times New Roman"/>
          <w:i/>
        </w:rPr>
        <w:t>Crop and Pasture Science</w:t>
      </w:r>
      <w:r w:rsidRPr="002C1AF3">
        <w:rPr>
          <w:rFonts w:ascii="Times New Roman" w:hAnsi="Times New Roman" w:cs="Times New Roman"/>
        </w:rPr>
        <w:t xml:space="preserve"> </w:t>
      </w:r>
      <w:r w:rsidRPr="002C1AF3">
        <w:rPr>
          <w:rFonts w:ascii="Times New Roman" w:hAnsi="Times New Roman" w:cs="Times New Roman"/>
          <w:b/>
        </w:rPr>
        <w:t>69</w:t>
      </w:r>
      <w:r w:rsidRPr="002C1AF3">
        <w:rPr>
          <w:rFonts w:ascii="Times New Roman" w:hAnsi="Times New Roman" w:cs="Times New Roman"/>
        </w:rPr>
        <w:t>, 216-221.</w:t>
      </w:r>
    </w:p>
    <w:p w14:paraId="2FCD16E9"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Maino, JL, Renton, M, Hoffmann, AA &amp; Umina, PA. 2019 Field margins provide a refuge for pest genes beneficial to resistance management. </w:t>
      </w:r>
      <w:r w:rsidRPr="002C1AF3">
        <w:rPr>
          <w:rFonts w:ascii="Times New Roman" w:hAnsi="Times New Roman" w:cs="Times New Roman"/>
          <w:i/>
        </w:rPr>
        <w:t>Journal of Pest Science</w:t>
      </w:r>
      <w:r w:rsidRPr="002C1AF3">
        <w:rPr>
          <w:rFonts w:ascii="Times New Roman" w:hAnsi="Times New Roman" w:cs="Times New Roman"/>
        </w:rPr>
        <w:t xml:space="preserve"> </w:t>
      </w:r>
      <w:r w:rsidRPr="002C1AF3">
        <w:rPr>
          <w:rFonts w:ascii="Times New Roman" w:hAnsi="Times New Roman" w:cs="Times New Roman"/>
          <w:b/>
        </w:rPr>
        <w:t>92</w:t>
      </w:r>
      <w:r w:rsidRPr="002C1AF3">
        <w:rPr>
          <w:rFonts w:ascii="Times New Roman" w:hAnsi="Times New Roman" w:cs="Times New Roman"/>
        </w:rPr>
        <w:t>, 1017-1026.</w:t>
      </w:r>
    </w:p>
    <w:p w14:paraId="7E9DCD74"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Ridsdill-Smith, J, Pavri, C, De Boer, E &amp; Kriticos, D. 2005 Predictions of summer diapause in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(Acari: Penthaleidae), in Australia. </w:t>
      </w:r>
      <w:r w:rsidRPr="002C1AF3">
        <w:rPr>
          <w:rFonts w:ascii="Times New Roman" w:hAnsi="Times New Roman" w:cs="Times New Roman"/>
          <w:i/>
        </w:rPr>
        <w:t>Journal of Insect Physiology</w:t>
      </w:r>
      <w:r w:rsidRPr="002C1AF3">
        <w:rPr>
          <w:rFonts w:ascii="Times New Roman" w:hAnsi="Times New Roman" w:cs="Times New Roman"/>
        </w:rPr>
        <w:t xml:space="preserve"> </w:t>
      </w:r>
      <w:r w:rsidRPr="002C1AF3">
        <w:rPr>
          <w:rFonts w:ascii="Times New Roman" w:hAnsi="Times New Roman" w:cs="Times New Roman"/>
          <w:b/>
        </w:rPr>
        <w:t>51</w:t>
      </w:r>
      <w:r w:rsidRPr="002C1AF3">
        <w:rPr>
          <w:rFonts w:ascii="Times New Roman" w:hAnsi="Times New Roman" w:cs="Times New Roman"/>
        </w:rPr>
        <w:t>, 717-726.</w:t>
      </w:r>
    </w:p>
    <w:p w14:paraId="749ADDF7"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Ridsdill-Smith, TJ, Hoffmann, AA, Mangano, GP, Gower, JM, Pavri, CC &amp; Umina, PA. 2008 Strategies for control of the redlegged earth mite in Australia. </w:t>
      </w:r>
      <w:r w:rsidRPr="002C1AF3">
        <w:rPr>
          <w:rFonts w:ascii="Times New Roman" w:hAnsi="Times New Roman" w:cs="Times New Roman"/>
          <w:i/>
        </w:rPr>
        <w:t>Australian Journal of Experimental Agriculture</w:t>
      </w:r>
      <w:r w:rsidRPr="002C1AF3">
        <w:rPr>
          <w:rFonts w:ascii="Times New Roman" w:hAnsi="Times New Roman" w:cs="Times New Roman"/>
        </w:rPr>
        <w:t xml:space="preserve"> </w:t>
      </w:r>
      <w:r w:rsidRPr="002C1AF3">
        <w:rPr>
          <w:rFonts w:ascii="Times New Roman" w:hAnsi="Times New Roman" w:cs="Times New Roman"/>
          <w:b/>
        </w:rPr>
        <w:t>48</w:t>
      </w:r>
      <w:r w:rsidRPr="002C1AF3">
        <w:rPr>
          <w:rFonts w:ascii="Times New Roman" w:hAnsi="Times New Roman" w:cs="Times New Roman"/>
        </w:rPr>
        <w:t>, 1506-1513.</w:t>
      </w:r>
    </w:p>
    <w:p w14:paraId="0A75E811"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RidsdillSmith, TJ. 1997 Biology and control of </w:t>
      </w:r>
      <w:r w:rsidRPr="002C1AF3">
        <w:rPr>
          <w:rFonts w:ascii="Times New Roman" w:hAnsi="Times New Roman" w:cs="Times New Roman"/>
          <w:i/>
        </w:rPr>
        <w:t>Halotydeus destructor</w:t>
      </w:r>
      <w:r w:rsidRPr="002C1AF3">
        <w:rPr>
          <w:rFonts w:ascii="Times New Roman" w:hAnsi="Times New Roman" w:cs="Times New Roman"/>
        </w:rPr>
        <w:t xml:space="preserve"> (Tucker) (Acarina: Penthaleidae): A review. </w:t>
      </w:r>
      <w:r w:rsidRPr="002C1AF3">
        <w:rPr>
          <w:rFonts w:ascii="Times New Roman" w:hAnsi="Times New Roman" w:cs="Times New Roman"/>
          <w:i/>
        </w:rPr>
        <w:t>Experimental and Applied Acarology</w:t>
      </w:r>
      <w:r w:rsidRPr="002C1AF3">
        <w:rPr>
          <w:rFonts w:ascii="Times New Roman" w:hAnsi="Times New Roman" w:cs="Times New Roman"/>
        </w:rPr>
        <w:t xml:space="preserve"> </w:t>
      </w:r>
      <w:r w:rsidRPr="002C1AF3">
        <w:rPr>
          <w:rFonts w:ascii="Times New Roman" w:hAnsi="Times New Roman" w:cs="Times New Roman"/>
          <w:b/>
        </w:rPr>
        <w:t>21</w:t>
      </w:r>
      <w:r w:rsidRPr="002C1AF3">
        <w:rPr>
          <w:rFonts w:ascii="Times New Roman" w:hAnsi="Times New Roman" w:cs="Times New Roman"/>
        </w:rPr>
        <w:t>, 195-224.</w:t>
      </w:r>
    </w:p>
    <w:p w14:paraId="0FF8AB6B"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 xml:space="preserve">Rinkevich, FD, Du, Y &amp; Dong, K. 2013 Diversity and convergence of sodium channel mutations involved in resistance to pyrethroids. </w:t>
      </w:r>
      <w:r w:rsidRPr="002C1AF3">
        <w:rPr>
          <w:rFonts w:ascii="Times New Roman" w:hAnsi="Times New Roman" w:cs="Times New Roman"/>
          <w:i/>
        </w:rPr>
        <w:t>Pesticide Biochemistry and Physiology</w:t>
      </w:r>
      <w:r w:rsidRPr="002C1AF3">
        <w:rPr>
          <w:rFonts w:ascii="Times New Roman" w:hAnsi="Times New Roman" w:cs="Times New Roman"/>
        </w:rPr>
        <w:t xml:space="preserve"> </w:t>
      </w:r>
      <w:r w:rsidRPr="002C1AF3">
        <w:rPr>
          <w:rFonts w:ascii="Times New Roman" w:hAnsi="Times New Roman" w:cs="Times New Roman"/>
          <w:b/>
        </w:rPr>
        <w:t>106</w:t>
      </w:r>
      <w:r w:rsidRPr="002C1AF3">
        <w:rPr>
          <w:rFonts w:ascii="Times New Roman" w:hAnsi="Times New Roman" w:cs="Times New Roman"/>
        </w:rPr>
        <w:t>, 93-100.</w:t>
      </w:r>
    </w:p>
    <w:p w14:paraId="0A86E24E"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lastRenderedPageBreak/>
        <w:t xml:space="preserve">Umina, PA. 2007 Pyrethroid resistance discovered in a major agricultural pest in southern Australia: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(Acari: Penthaleidae). </w:t>
      </w:r>
      <w:r w:rsidRPr="002C1AF3">
        <w:rPr>
          <w:rFonts w:ascii="Times New Roman" w:hAnsi="Times New Roman" w:cs="Times New Roman"/>
          <w:i/>
        </w:rPr>
        <w:t>Pest Management Science</w:t>
      </w:r>
      <w:r w:rsidRPr="002C1AF3">
        <w:rPr>
          <w:rFonts w:ascii="Times New Roman" w:hAnsi="Times New Roman" w:cs="Times New Roman"/>
        </w:rPr>
        <w:t xml:space="preserve"> </w:t>
      </w:r>
      <w:r w:rsidRPr="002C1AF3">
        <w:rPr>
          <w:rFonts w:ascii="Times New Roman" w:hAnsi="Times New Roman" w:cs="Times New Roman"/>
          <w:b/>
        </w:rPr>
        <w:t>63</w:t>
      </w:r>
      <w:r w:rsidRPr="002C1AF3">
        <w:rPr>
          <w:rFonts w:ascii="Times New Roman" w:hAnsi="Times New Roman" w:cs="Times New Roman"/>
        </w:rPr>
        <w:t>, 1185-1190.</w:t>
      </w:r>
    </w:p>
    <w:p w14:paraId="4F8FCE07"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Weeks, AR, Fripp, YJ &amp; Hoffmann, AA. 1995 Genetic structure of </w:t>
      </w:r>
      <w:r w:rsidRPr="002C1AF3">
        <w:rPr>
          <w:rFonts w:ascii="Times New Roman" w:hAnsi="Times New Roman" w:cs="Times New Roman"/>
          <w:i/>
        </w:rPr>
        <w:t>Halotydeus destructor</w:t>
      </w:r>
      <w:r w:rsidRPr="002C1AF3">
        <w:rPr>
          <w:rFonts w:ascii="Times New Roman" w:hAnsi="Times New Roman" w:cs="Times New Roman"/>
        </w:rPr>
        <w:t> and </w:t>
      </w:r>
      <w:r w:rsidRPr="002C1AF3">
        <w:rPr>
          <w:rFonts w:ascii="Times New Roman" w:hAnsi="Times New Roman" w:cs="Times New Roman"/>
          <w:i/>
        </w:rPr>
        <w:t>Penthaleus major</w:t>
      </w:r>
      <w:r w:rsidRPr="002C1AF3">
        <w:rPr>
          <w:rFonts w:ascii="Times New Roman" w:hAnsi="Times New Roman" w:cs="Times New Roman"/>
        </w:rPr>
        <w:t xml:space="preserve"> populations in Victoria (Acari: Penthaleidae). </w:t>
      </w:r>
      <w:r w:rsidRPr="002C1AF3">
        <w:rPr>
          <w:rFonts w:ascii="Times New Roman" w:hAnsi="Times New Roman" w:cs="Times New Roman"/>
          <w:i/>
        </w:rPr>
        <w:t>Experimental and Applied Acarology</w:t>
      </w:r>
      <w:r w:rsidRPr="002C1AF3">
        <w:rPr>
          <w:rFonts w:ascii="Times New Roman" w:hAnsi="Times New Roman" w:cs="Times New Roman"/>
        </w:rPr>
        <w:t xml:space="preserve"> </w:t>
      </w:r>
      <w:r w:rsidRPr="002C1AF3">
        <w:rPr>
          <w:rFonts w:ascii="Times New Roman" w:hAnsi="Times New Roman" w:cs="Times New Roman"/>
          <w:b/>
        </w:rPr>
        <w:t>19</w:t>
      </w:r>
      <w:r w:rsidRPr="002C1AF3">
        <w:rPr>
          <w:rFonts w:ascii="Times New Roman" w:hAnsi="Times New Roman" w:cs="Times New Roman"/>
        </w:rPr>
        <w:t>, 633-646.</w:t>
      </w:r>
    </w:p>
    <w:p w14:paraId="2AEE65E0" w14:textId="77777777" w:rsidR="0060269A" w:rsidRPr="002C1AF3" w:rsidRDefault="0060269A" w:rsidP="0060269A">
      <w:pPr>
        <w:pStyle w:val="EndNoteBibliography"/>
        <w:rPr>
          <w:rFonts w:ascii="Times New Roman" w:hAnsi="Times New Roman" w:cs="Times New Roman"/>
        </w:rPr>
      </w:pPr>
      <w:r w:rsidRPr="002C1AF3">
        <w:rPr>
          <w:rFonts w:ascii="Times New Roman" w:hAnsi="Times New Roman" w:cs="Times New Roman"/>
        </w:rPr>
        <w:t>Yang, Q, Umina, PA, Rašić, G, et al. 2020 Origin of resistance to pyrethroids in the redlegged earth mite (</w:t>
      </w:r>
      <w:r w:rsidRPr="002C1AF3">
        <w:rPr>
          <w:rFonts w:ascii="Times New Roman" w:hAnsi="Times New Roman" w:cs="Times New Roman"/>
          <w:i/>
        </w:rPr>
        <w:t>Halotydeus destructor</w:t>
      </w:r>
      <w:r w:rsidRPr="002C1AF3">
        <w:rPr>
          <w:rFonts w:ascii="Times New Roman" w:hAnsi="Times New Roman" w:cs="Times New Roman"/>
        </w:rPr>
        <w:t xml:space="preserve">) in Australia: repeated local evolution and migration. </w:t>
      </w:r>
      <w:r w:rsidRPr="002C1AF3">
        <w:rPr>
          <w:rFonts w:ascii="Times New Roman" w:hAnsi="Times New Roman" w:cs="Times New Roman"/>
          <w:i/>
        </w:rPr>
        <w:t>Pest Management Science</w:t>
      </w:r>
      <w:r w:rsidRPr="002C1AF3">
        <w:rPr>
          <w:rFonts w:ascii="Times New Roman" w:hAnsi="Times New Roman" w:cs="Times New Roman"/>
        </w:rPr>
        <w:t xml:space="preserve"> </w:t>
      </w:r>
      <w:r w:rsidRPr="002C1AF3">
        <w:rPr>
          <w:rFonts w:ascii="Times New Roman" w:hAnsi="Times New Roman" w:cs="Times New Roman"/>
          <w:b/>
        </w:rPr>
        <w:t>76</w:t>
      </w:r>
      <w:r w:rsidRPr="002C1AF3">
        <w:rPr>
          <w:rFonts w:ascii="Times New Roman" w:hAnsi="Times New Roman" w:cs="Times New Roman"/>
        </w:rPr>
        <w:t>, 509-519.</w:t>
      </w:r>
    </w:p>
    <w:p w14:paraId="796DEE87" w14:textId="3CC36211" w:rsidR="006B606A" w:rsidRPr="002C1AF3" w:rsidRDefault="0076772C" w:rsidP="007E144F">
      <w:pPr>
        <w:spacing w:before="320" w:after="80"/>
        <w:outlineLvl w:val="2"/>
        <w:rPr>
          <w:rFonts w:ascii="Times New Roman" w:hAnsi="Times New Roman" w:cs="Times New Roman"/>
          <w:b/>
        </w:rPr>
      </w:pPr>
      <w:r w:rsidRPr="002C1AF3">
        <w:rPr>
          <w:rFonts w:ascii="Times New Roman" w:hAnsi="Times New Roman" w:cs="Times New Roman"/>
          <w:b/>
        </w:rPr>
        <w:fldChar w:fldCharType="end"/>
      </w:r>
    </w:p>
    <w:sectPr w:rsidR="006B606A" w:rsidRPr="002C1AF3" w:rsidSect="008C1BC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y Hoffmann" w:date="2021-12-17T07:39:00Z" w:initials="AH">
    <w:p w14:paraId="79157C8F" w14:textId="77777777" w:rsidR="00BD3AC7" w:rsidRDefault="00BD3AC7" w:rsidP="00E36887">
      <w:pPr>
        <w:pStyle w:val="aa"/>
      </w:pPr>
      <w:r>
        <w:rPr>
          <w:rStyle w:val="a9"/>
        </w:rPr>
        <w:annotationRef/>
      </w:r>
      <w:r>
        <w:t>Include older literature - has been known for some time</w:t>
      </w:r>
    </w:p>
  </w:comment>
  <w:comment w:id="2" w:author="Ary Hoffmann" w:date="2021-12-17T07:56:00Z" w:initials="AH">
    <w:p w14:paraId="0D06D3DD" w14:textId="4E693A97" w:rsidR="00F61959" w:rsidRDefault="00F61959" w:rsidP="00C62DBA">
      <w:pPr>
        <w:pStyle w:val="aa"/>
      </w:pPr>
      <w:r>
        <w:rPr>
          <w:rStyle w:val="a9"/>
        </w:rPr>
        <w:annotationRef/>
      </w:r>
      <w:r>
        <w:t>details</w:t>
      </w:r>
    </w:p>
  </w:comment>
  <w:comment w:id="3" w:author="Ary Hoffmann" w:date="2021-12-17T07:56:00Z" w:initials="AH">
    <w:p w14:paraId="5E223483" w14:textId="77777777" w:rsidR="00F61959" w:rsidRDefault="00F61959" w:rsidP="001E3346">
      <w:pPr>
        <w:pStyle w:val="aa"/>
      </w:pPr>
      <w:r>
        <w:rPr>
          <w:rStyle w:val="a9"/>
        </w:rPr>
        <w:annotationRef/>
      </w:r>
      <w:r>
        <w:t>Details of mesh size</w:t>
      </w:r>
    </w:p>
  </w:comment>
  <w:comment w:id="119" w:author="Paul Umina" w:date="2021-12-20T09:34:00Z" w:initials="PU">
    <w:p w14:paraId="79B285C9" w14:textId="66AB51D8" w:rsidR="00A6050C" w:rsidRDefault="00026AB6">
      <w:pPr>
        <w:pStyle w:val="aa"/>
      </w:pPr>
      <w:r>
        <w:rPr>
          <w:rStyle w:val="a9"/>
        </w:rPr>
        <w:annotationRef/>
      </w:r>
      <w:r>
        <w:t xml:space="preserve">Xuan, I’ll come and restructure this paragraph a little once you’ve updated Figure 2 to include all the pops. I’m a little confused that the mortality of the TintinaraR2 population is so high. </w:t>
      </w:r>
      <w:r w:rsidR="00A6050C">
        <w:t xml:space="preserve">We would’ve expected it to be around 60% (inline with the Tintanara R1 pop wouldn’t we?). Does this indicate that the starting freq of mites with R in this pop is much lower? Needs some discussion around this so clear to the reader why the different results. </w:t>
      </w:r>
    </w:p>
    <w:p w14:paraId="1BDD05CB" w14:textId="580BDCF3" w:rsidR="00026AB6" w:rsidRDefault="00026AB6">
      <w:pPr>
        <w:pStyle w:val="aa"/>
      </w:pPr>
    </w:p>
  </w:comment>
  <w:comment w:id="120" w:author="Xuan Cheng" w:date="2022-12-06T14:13:00Z" w:initials="XC">
    <w:p w14:paraId="2493C8C3" w14:textId="77777777" w:rsidR="002170FE" w:rsidRDefault="002170FE">
      <w:pPr>
        <w:pStyle w:val="aa"/>
      </w:pPr>
      <w:r>
        <w:rPr>
          <w:rStyle w:val="a9"/>
        </w:rPr>
        <w:annotationRef/>
      </w:r>
      <w:r>
        <w:rPr>
          <w:lang w:val="en-US"/>
        </w:rPr>
        <w:t xml:space="preserve">TintinaraR2 was collected from another paddock next to TintinaraR1, but I collected mites from another side of the paddock, not from the border between Tintinara R1 and R2. </w:t>
      </w:r>
    </w:p>
    <w:p w14:paraId="34A71E99" w14:textId="77777777" w:rsidR="002170FE" w:rsidRDefault="002170FE" w:rsidP="00A565E3">
      <w:pPr>
        <w:pStyle w:val="aa"/>
      </w:pPr>
      <w:r>
        <w:rPr>
          <w:lang w:val="en-US"/>
        </w:rPr>
        <w:t>The weather was very hot and dry in Oct 2019, I could only find mites from the other side of Tintinara R2 paddock. Maybe there were more susceptible mites from outside of the paddock…</w:t>
      </w:r>
    </w:p>
  </w:comment>
  <w:comment w:id="135" w:author="Ary Hoffmann" w:date="2021-12-17T09:17:00Z" w:initials="AH">
    <w:p w14:paraId="198AA1A9" w14:textId="3FBABA30" w:rsidR="00844EC3" w:rsidRDefault="007228C0" w:rsidP="00E242CD">
      <w:r>
        <w:rPr>
          <w:rStyle w:val="a9"/>
        </w:rPr>
        <w:annotationRef/>
      </w:r>
      <w:r>
        <w:t xml:space="preserve">I would add a bit more. Emphasize that a grower or agronomist could apply this assay rapidly on site (give an estimate perhaps). </w:t>
      </w:r>
    </w:p>
    <w:p w14:paraId="5D9453BD" w14:textId="77777777" w:rsidR="00844EC3" w:rsidRDefault="00844EC3" w:rsidP="00E242CD"/>
    <w:p w14:paraId="5EA5259C" w14:textId="2ABADBF0" w:rsidR="007228C0" w:rsidRDefault="007228C0" w:rsidP="00E242CD">
      <w:pPr>
        <w:rPr>
          <w:sz w:val="20"/>
          <w:szCs w:val="20"/>
        </w:rPr>
      </w:pPr>
      <w:r>
        <w:t>I would also think a bit about the level of resistance that might be detected in these assays. One option would be to do some sensitivity assessments - so you could compute the relative resistance of the three genotypes to the granules AND the control mortality and you can then determine how many mites you would need to test to detect different levels of resistance (say 10% to 50%. This is easy enough to simulate and would make for a valuable figure and guidance for anyone applying this test. Perhaps James or someone else from CESAR can set up this simulation (if James is not available).</w:t>
      </w:r>
    </w:p>
    <w:p w14:paraId="00A0CD15" w14:textId="77777777" w:rsidR="007228C0" w:rsidRDefault="007228C0">
      <w:pPr>
        <w:pStyle w:val="aa"/>
      </w:pPr>
    </w:p>
    <w:p w14:paraId="33E85853" w14:textId="77777777" w:rsidR="007228C0" w:rsidRDefault="007228C0" w:rsidP="00E242CD">
      <w:pPr>
        <w:pStyle w:val="aa"/>
      </w:pPr>
      <w:r>
        <w:t>The other paragraph you need is on how useful you think this assay would be to score resistance in other mites (not RLEM but say spider mites). I think you could try to publish this in an Acarology journal but then an editor will be thinking about using this type of assay in other situations like spider mites.</w:t>
      </w:r>
    </w:p>
  </w:comment>
  <w:comment w:id="136" w:author="Paul Umina" w:date="2021-12-20T09:44:00Z" w:initials="PU">
    <w:p w14:paraId="2618E3A1" w14:textId="77777777" w:rsidR="00844EC3" w:rsidRDefault="00844EC3">
      <w:pPr>
        <w:pStyle w:val="aa"/>
      </w:pPr>
      <w:r>
        <w:rPr>
          <w:rStyle w:val="a9"/>
        </w:rPr>
        <w:annotationRef/>
      </w:r>
      <w:r>
        <w:t>Xuan, I like all these ideas by Ary. I would expect James to be a co-author on this paper as he contributed a lot to the RLEM project so chat to him about the 2</w:t>
      </w:r>
      <w:r w:rsidRPr="00844EC3">
        <w:rPr>
          <w:vertAlign w:val="superscript"/>
        </w:rPr>
        <w:t>nd</w:t>
      </w:r>
      <w:r>
        <w:t xml:space="preserve"> point. </w:t>
      </w:r>
    </w:p>
    <w:p w14:paraId="71234EAD" w14:textId="77777777" w:rsidR="00844EC3" w:rsidRDefault="00844EC3">
      <w:pPr>
        <w:pStyle w:val="aa"/>
      </w:pPr>
    </w:p>
    <w:p w14:paraId="6EC1F14A" w14:textId="3F8D366D" w:rsidR="00844EC3" w:rsidRDefault="00844EC3">
      <w:pPr>
        <w:pStyle w:val="aa"/>
      </w:pPr>
      <w:r>
        <w:t xml:space="preserve">In terms of the 1st point, I think this can be easily done and would then make the paper much more useful for a practitioner reading this work. Have a look at the following paper as an example of where we have attempted to describe practically (as if giving instructions to a grower/agronomist) of how to effectively sample mites within a field. </w:t>
      </w:r>
    </w:p>
    <w:p w14:paraId="0CF3D6F6" w14:textId="77777777" w:rsidR="00844EC3" w:rsidRDefault="00844EC3">
      <w:pPr>
        <w:pStyle w:val="aa"/>
      </w:pPr>
    </w:p>
    <w:p w14:paraId="6C7A167C" w14:textId="77777777" w:rsidR="00844EC3" w:rsidRPr="00925BF6" w:rsidRDefault="00844EC3" w:rsidP="00844EC3">
      <w:pPr>
        <w:spacing w:before="100" w:beforeAutospacing="1" w:after="100" w:afterAutospacing="1"/>
        <w:rPr>
          <w:rFonts w:asciiTheme="majorHAnsi" w:hAnsiTheme="majorHAnsi"/>
          <w:bCs/>
          <w:sz w:val="22"/>
          <w:szCs w:val="22"/>
          <w:lang w:val="en-US"/>
        </w:rPr>
      </w:pPr>
      <w:r w:rsidRPr="00925BF6">
        <w:rPr>
          <w:rFonts w:asciiTheme="majorHAnsi" w:hAnsiTheme="majorHAnsi"/>
          <w:sz w:val="22"/>
          <w:szCs w:val="22"/>
          <w:lang w:val="en-US"/>
        </w:rPr>
        <w:t>Arthur A, Hoffmann A</w:t>
      </w:r>
      <w:r>
        <w:rPr>
          <w:rFonts w:asciiTheme="majorHAnsi" w:hAnsiTheme="majorHAnsi"/>
          <w:sz w:val="22"/>
          <w:szCs w:val="22"/>
          <w:lang w:val="en-US"/>
        </w:rPr>
        <w:t>,</w:t>
      </w:r>
      <w:r w:rsidRPr="00925BF6">
        <w:rPr>
          <w:rFonts w:asciiTheme="majorHAnsi" w:hAnsiTheme="majorHAnsi"/>
          <w:sz w:val="22"/>
          <w:szCs w:val="22"/>
          <w:lang w:val="en-US"/>
        </w:rPr>
        <w:t xml:space="preserve"> Umina P (2014). </w:t>
      </w:r>
      <w:r w:rsidRPr="00925BF6">
        <w:rPr>
          <w:rFonts w:asciiTheme="majorHAnsi" w:hAnsiTheme="majorHAnsi"/>
          <w:bCs/>
          <w:sz w:val="22"/>
          <w:szCs w:val="22"/>
          <w:lang w:val="en-US"/>
        </w:rPr>
        <w:t xml:space="preserve">Estimating densities of the pest redlegged earth mite, </w:t>
      </w:r>
      <w:r w:rsidRPr="00925BF6">
        <w:rPr>
          <w:rFonts w:asciiTheme="majorHAnsi" w:hAnsiTheme="majorHAnsi"/>
          <w:bCs/>
          <w:i/>
          <w:sz w:val="22"/>
          <w:szCs w:val="22"/>
          <w:lang w:val="en-US"/>
        </w:rPr>
        <w:t>Halotydeus destructor</w:t>
      </w:r>
      <w:r w:rsidRPr="00925BF6">
        <w:rPr>
          <w:rFonts w:asciiTheme="majorHAnsi" w:hAnsiTheme="majorHAnsi"/>
          <w:bCs/>
          <w:sz w:val="22"/>
          <w:szCs w:val="22"/>
          <w:lang w:val="en-US"/>
        </w:rPr>
        <w:t xml:space="preserve">, in canola. </w:t>
      </w:r>
      <w:r w:rsidRPr="00925BF6">
        <w:rPr>
          <w:rFonts w:asciiTheme="majorHAnsi" w:hAnsiTheme="majorHAnsi"/>
          <w:i/>
          <w:sz w:val="22"/>
          <w:szCs w:val="22"/>
        </w:rPr>
        <w:t>Journal of Economic Entomology</w:t>
      </w:r>
      <w:r w:rsidRPr="00925BF6">
        <w:rPr>
          <w:rFonts w:asciiTheme="majorHAnsi" w:hAnsiTheme="majorHAnsi"/>
          <w:sz w:val="22"/>
          <w:szCs w:val="22"/>
        </w:rPr>
        <w:t xml:space="preserve"> </w:t>
      </w:r>
      <w:r w:rsidRPr="00F32AF7">
        <w:rPr>
          <w:rFonts w:asciiTheme="majorHAnsi" w:hAnsiTheme="majorHAnsi"/>
          <w:b/>
          <w:sz w:val="22"/>
          <w:szCs w:val="22"/>
          <w:lang w:val="en-US"/>
        </w:rPr>
        <w:t>107</w:t>
      </w:r>
      <w:r>
        <w:rPr>
          <w:rFonts w:asciiTheme="majorHAnsi" w:hAnsiTheme="majorHAnsi"/>
          <w:bCs/>
          <w:sz w:val="22"/>
          <w:szCs w:val="22"/>
          <w:lang w:val="en-US"/>
        </w:rPr>
        <w:t>,</w:t>
      </w:r>
      <w:r w:rsidRPr="00925BF6">
        <w:rPr>
          <w:rFonts w:asciiTheme="majorHAnsi" w:hAnsiTheme="majorHAnsi"/>
          <w:bCs/>
          <w:sz w:val="22"/>
          <w:szCs w:val="22"/>
          <w:lang w:val="en-US"/>
        </w:rPr>
        <w:t xml:space="preserve"> 2204-2212.</w:t>
      </w:r>
    </w:p>
    <w:p w14:paraId="1AF89205" w14:textId="77777777" w:rsidR="00844EC3" w:rsidRDefault="00844EC3">
      <w:pPr>
        <w:pStyle w:val="aa"/>
      </w:pPr>
    </w:p>
    <w:p w14:paraId="168B64E4" w14:textId="776EC5B0" w:rsidR="003B2423" w:rsidRDefault="003B2423">
      <w:pPr>
        <w:pStyle w:val="aa"/>
      </w:pPr>
      <w:r>
        <w:t>In terms of the 3</w:t>
      </w:r>
      <w:r w:rsidRPr="003B2423">
        <w:rPr>
          <w:vertAlign w:val="superscript"/>
        </w:rPr>
        <w:t>rd</w:t>
      </w:r>
      <w:r>
        <w:t xml:space="preserve"> point Ary raises, this could also be where you look to bring in other examples of in-field diagnostics. The Discussion section is seriously lacking references and linkages to previous works/studies. Have a look at what others have done to overcome the challenges of expensive, lab-operated assays to develop in-field diagnostics (e.g. antibodies, maybe even discuss LAMP as another option but still requiring expensive equipment). </w:t>
      </w:r>
    </w:p>
  </w:comment>
  <w:comment w:id="447" w:author="Paul Umina" w:date="2021-12-20T09:29:00Z" w:initials="PU">
    <w:p w14:paraId="35B0A312" w14:textId="1D89F121" w:rsidR="00064A2B" w:rsidRDefault="00064A2B">
      <w:pPr>
        <w:pStyle w:val="aa"/>
      </w:pPr>
      <w:r>
        <w:rPr>
          <w:rStyle w:val="a9"/>
        </w:rPr>
        <w:annotationRef/>
      </w:r>
      <w:r>
        <w:t>Why didn’t you genotype mites from the susceptible population in the 3hour bioassay as a comparison?</w:t>
      </w:r>
    </w:p>
  </w:comment>
  <w:comment w:id="448" w:author="Xuan Cheng" w:date="2022-12-06T14:20:00Z" w:initials="XC">
    <w:p w14:paraId="31DFA036" w14:textId="77777777" w:rsidR="00F55180" w:rsidRDefault="002170FE" w:rsidP="007030DD">
      <w:pPr>
        <w:pStyle w:val="aa"/>
      </w:pPr>
      <w:r>
        <w:rPr>
          <w:rStyle w:val="a9"/>
        </w:rPr>
        <w:annotationRef/>
      </w:r>
      <w:r w:rsidR="00F55180">
        <w:t>Just prevent wasting too much time and effort. Mites in the susceptible populations died in a hour in the 3h bioassay as the 8h bioassay.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157C8F" w15:done="0"/>
  <w15:commentEx w15:paraId="0D06D3DD" w15:done="0"/>
  <w15:commentEx w15:paraId="5E223483" w15:done="0"/>
  <w15:commentEx w15:paraId="1BDD05CB" w15:done="0"/>
  <w15:commentEx w15:paraId="34A71E99" w15:paraIdParent="1BDD05CB" w15:done="0"/>
  <w15:commentEx w15:paraId="33E85853" w15:done="0"/>
  <w15:commentEx w15:paraId="168B64E4" w15:paraIdParent="33E85853" w15:done="0"/>
  <w15:commentEx w15:paraId="35B0A312" w15:done="0"/>
  <w15:commentEx w15:paraId="31DFA036" w15:paraIdParent="35B0A3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BD2B" w16cex:dateUtc="2021-12-16T20:39:00Z"/>
  <w16cex:commentExtensible w16cex:durableId="2566C123" w16cex:dateUtc="2021-12-16T20:56:00Z"/>
  <w16cex:commentExtensible w16cex:durableId="2566C147" w16cex:dateUtc="2021-12-16T20:56:00Z"/>
  <w16cex:commentExtensible w16cex:durableId="256ACC93" w16cex:dateUtc="2021-12-19T22:34:00Z"/>
  <w16cex:commentExtensible w16cex:durableId="2739CCA7" w16cex:dateUtc="2022-12-06T03:13:00Z"/>
  <w16cex:commentExtensible w16cex:durableId="2566D434" w16cex:dateUtc="2021-12-16T22:17:00Z"/>
  <w16cex:commentExtensible w16cex:durableId="256ACEF3" w16cex:dateUtc="2021-12-19T22:44:00Z"/>
  <w16cex:commentExtensible w16cex:durableId="256ACB5F" w16cex:dateUtc="2021-12-19T22:29:00Z"/>
  <w16cex:commentExtensible w16cex:durableId="2739CE30" w16cex:dateUtc="2022-12-0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157C8F" w16cid:durableId="2566BD2B"/>
  <w16cid:commentId w16cid:paraId="0D06D3DD" w16cid:durableId="2566C123"/>
  <w16cid:commentId w16cid:paraId="5E223483" w16cid:durableId="2566C147"/>
  <w16cid:commentId w16cid:paraId="1BDD05CB" w16cid:durableId="256ACC93"/>
  <w16cid:commentId w16cid:paraId="34A71E99" w16cid:durableId="2739CCA7"/>
  <w16cid:commentId w16cid:paraId="33E85853" w16cid:durableId="2566D434"/>
  <w16cid:commentId w16cid:paraId="168B64E4" w16cid:durableId="256ACEF3"/>
  <w16cid:commentId w16cid:paraId="35B0A312" w16cid:durableId="256ACB5F"/>
  <w16cid:commentId w16cid:paraId="31DFA036" w16cid:durableId="2739C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8261" w14:textId="77777777" w:rsidR="002B3F92" w:rsidRDefault="002B3F92" w:rsidP="00F75423">
      <w:r>
        <w:separator/>
      </w:r>
    </w:p>
  </w:endnote>
  <w:endnote w:type="continuationSeparator" w:id="0">
    <w:p w14:paraId="4BEC7B81" w14:textId="77777777" w:rsidR="002B3F92" w:rsidRDefault="002B3F92" w:rsidP="00F7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dvOT65f8a23b.I">
    <w:altName w:val="Cambria"/>
    <w:panose1 w:val="00000000000000000000"/>
    <w:charset w:val="00"/>
    <w:family w:val="roman"/>
    <w:notTrueType/>
    <w:pitch w:val="default"/>
  </w:font>
  <w:font w:name="AdvOT46dcae81">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Microsoft JhengHei UI">
    <w:panose1 w:val="020B0604030504040204"/>
    <w:charset w:val="88"/>
    <w:family w:val="swiss"/>
    <w:pitch w:val="variable"/>
    <w:sig w:usb0="000002A7" w:usb1="28CF4400" w:usb2="00000016" w:usb3="00000000" w:csb0="00100009"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FA5F" w14:textId="77777777" w:rsidR="002B3F92" w:rsidRDefault="002B3F92" w:rsidP="00F75423">
      <w:r>
        <w:separator/>
      </w:r>
    </w:p>
  </w:footnote>
  <w:footnote w:type="continuationSeparator" w:id="0">
    <w:p w14:paraId="238A7366" w14:textId="77777777" w:rsidR="002B3F92" w:rsidRDefault="002B3F92" w:rsidP="00F75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799"/>
    <w:multiLevelType w:val="multilevel"/>
    <w:tmpl w:val="717C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1759"/>
    <w:multiLevelType w:val="multilevel"/>
    <w:tmpl w:val="C1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94DE0"/>
    <w:multiLevelType w:val="hybridMultilevel"/>
    <w:tmpl w:val="DFFECCDC"/>
    <w:lvl w:ilvl="0" w:tplc="130ACA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2315B1"/>
    <w:multiLevelType w:val="hybridMultilevel"/>
    <w:tmpl w:val="7E7A752C"/>
    <w:lvl w:ilvl="0" w:tplc="FD1E25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6744D8"/>
    <w:multiLevelType w:val="hybridMultilevel"/>
    <w:tmpl w:val="AD725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F73AA0"/>
    <w:multiLevelType w:val="hybridMultilevel"/>
    <w:tmpl w:val="629445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44967BE"/>
    <w:multiLevelType w:val="multilevel"/>
    <w:tmpl w:val="510C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022B4"/>
    <w:multiLevelType w:val="hybridMultilevel"/>
    <w:tmpl w:val="AE569F70"/>
    <w:lvl w:ilvl="0" w:tplc="3968D8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9361D4"/>
    <w:multiLevelType w:val="hybridMultilevel"/>
    <w:tmpl w:val="4FD06782"/>
    <w:lvl w:ilvl="0" w:tplc="83F25F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C0B76AE"/>
    <w:multiLevelType w:val="multilevel"/>
    <w:tmpl w:val="656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95A9A"/>
    <w:multiLevelType w:val="multilevel"/>
    <w:tmpl w:val="262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964707">
    <w:abstractNumId w:val="9"/>
  </w:num>
  <w:num w:numId="2" w16cid:durableId="252981052">
    <w:abstractNumId w:val="1"/>
  </w:num>
  <w:num w:numId="3" w16cid:durableId="1240673657">
    <w:abstractNumId w:val="6"/>
  </w:num>
  <w:num w:numId="4" w16cid:durableId="1085607479">
    <w:abstractNumId w:val="0"/>
  </w:num>
  <w:num w:numId="5" w16cid:durableId="980963562">
    <w:abstractNumId w:val="4"/>
  </w:num>
  <w:num w:numId="6" w16cid:durableId="723219489">
    <w:abstractNumId w:val="10"/>
  </w:num>
  <w:num w:numId="7" w16cid:durableId="182978804">
    <w:abstractNumId w:val="5"/>
  </w:num>
  <w:num w:numId="8" w16cid:durableId="177234158">
    <w:abstractNumId w:val="2"/>
  </w:num>
  <w:num w:numId="9" w16cid:durableId="799038194">
    <w:abstractNumId w:val="8"/>
  </w:num>
  <w:num w:numId="10" w16cid:durableId="2058044420">
    <w:abstractNumId w:val="3"/>
  </w:num>
  <w:num w:numId="11" w16cid:durableId="8112108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y Hoffmann">
    <w15:presenceInfo w15:providerId="AD" w15:userId="S::ary@unimelb.edu.au::8dfe8521-1a34-4237-812e-28bfe46d61f5"/>
  </w15:person>
  <w15:person w15:author="Xuan Cheng">
    <w15:presenceInfo w15:providerId="AD" w15:userId="S::xuan.cheng@unimelb.edu.au::18cf985d-9ce8-43db-af7e-040468b5b8d3"/>
  </w15:person>
  <w15:person w15:author="Paul Umina">
    <w15:presenceInfo w15:providerId="AD" w15:userId="S::pumina@unimelb.edu.au::1eee29eb-b70a-44d8-aeea-4f065486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UwNTE2MzYzMTNR0lEKTi0uzszPAykwqQUA36XXRCwAAAA="/>
    <w:docVar w:name="EN.InstantFormat" w:val="&lt;ENInstantFormat&gt;&lt;Enabled&gt;1&lt;/Enabled&gt;&lt;ScanUnformatted&gt;1&lt;/ScanUnformatted&gt;&lt;ScanChanges&gt;1&lt;/ScanChanges&gt;&lt;Suspended&gt;1&lt;/Suspended&gt;&lt;/ENInstantFormat&gt;"/>
    <w:docVar w:name="EN.Layout" w:val="&lt;ENLayout&gt;&lt;Style&gt;Austral Entomology&lt;/Style&gt;&lt;LeftDelim&gt;{&lt;/LeftDelim&gt;&lt;RightDelim&gt;}&lt;/RightDelim&gt;&lt;FontName&gt;Calibri&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vvr255gvp59weevr3xpztlawd0522wpws0&quot;&gt;Xuan EndNote Library&lt;record-ids&gt;&lt;item&gt;29&lt;/item&gt;&lt;item&gt;44&lt;/item&gt;&lt;item&gt;45&lt;/item&gt;&lt;item&gt;67&lt;/item&gt;&lt;item&gt;68&lt;/item&gt;&lt;item&gt;84&lt;/item&gt;&lt;item&gt;88&lt;/item&gt;&lt;item&gt;93&lt;/item&gt;&lt;item&gt;95&lt;/item&gt;&lt;item&gt;105&lt;/item&gt;&lt;item&gt;110&lt;/item&gt;&lt;item&gt;115&lt;/item&gt;&lt;item&gt;123&lt;/item&gt;&lt;item&gt;128&lt;/item&gt;&lt;item&gt;130&lt;/item&gt;&lt;item&gt;135&lt;/item&gt;&lt;item&gt;142&lt;/item&gt;&lt;item&gt;143&lt;/item&gt;&lt;/record-ids&gt;&lt;/item&gt;&lt;/Libraries&gt;"/>
  </w:docVars>
  <w:rsids>
    <w:rsidRoot w:val="002355B2"/>
    <w:rsid w:val="0000085F"/>
    <w:rsid w:val="00003A9F"/>
    <w:rsid w:val="00005FAB"/>
    <w:rsid w:val="0000623B"/>
    <w:rsid w:val="000106ED"/>
    <w:rsid w:val="000140FB"/>
    <w:rsid w:val="00014F46"/>
    <w:rsid w:val="00014FCA"/>
    <w:rsid w:val="00016C1E"/>
    <w:rsid w:val="00020C38"/>
    <w:rsid w:val="00022B9D"/>
    <w:rsid w:val="00023A47"/>
    <w:rsid w:val="00024DB7"/>
    <w:rsid w:val="00026AB6"/>
    <w:rsid w:val="00026FDD"/>
    <w:rsid w:val="0003000C"/>
    <w:rsid w:val="0003029B"/>
    <w:rsid w:val="00033169"/>
    <w:rsid w:val="00033502"/>
    <w:rsid w:val="00036FDB"/>
    <w:rsid w:val="00043136"/>
    <w:rsid w:val="0004400C"/>
    <w:rsid w:val="000443BE"/>
    <w:rsid w:val="00045D3B"/>
    <w:rsid w:val="000507E4"/>
    <w:rsid w:val="00053E9B"/>
    <w:rsid w:val="000541BC"/>
    <w:rsid w:val="00061B4E"/>
    <w:rsid w:val="00063A5F"/>
    <w:rsid w:val="00064A2B"/>
    <w:rsid w:val="0006602E"/>
    <w:rsid w:val="000666E5"/>
    <w:rsid w:val="0006771A"/>
    <w:rsid w:val="00067994"/>
    <w:rsid w:val="00071DAE"/>
    <w:rsid w:val="0007327C"/>
    <w:rsid w:val="000772A6"/>
    <w:rsid w:val="0008283A"/>
    <w:rsid w:val="000843B0"/>
    <w:rsid w:val="00090173"/>
    <w:rsid w:val="000A3BDE"/>
    <w:rsid w:val="000A3E86"/>
    <w:rsid w:val="000A6F29"/>
    <w:rsid w:val="000A746D"/>
    <w:rsid w:val="000B2BE1"/>
    <w:rsid w:val="000B3705"/>
    <w:rsid w:val="000C3375"/>
    <w:rsid w:val="000C352D"/>
    <w:rsid w:val="000D1489"/>
    <w:rsid w:val="000D21C5"/>
    <w:rsid w:val="000D4C01"/>
    <w:rsid w:val="000D67EF"/>
    <w:rsid w:val="000D69C9"/>
    <w:rsid w:val="000E01D3"/>
    <w:rsid w:val="000E110C"/>
    <w:rsid w:val="000E2385"/>
    <w:rsid w:val="000E574A"/>
    <w:rsid w:val="000E720E"/>
    <w:rsid w:val="000E7ED7"/>
    <w:rsid w:val="000F1A3D"/>
    <w:rsid w:val="000F775A"/>
    <w:rsid w:val="00102B65"/>
    <w:rsid w:val="001050F2"/>
    <w:rsid w:val="00106AFB"/>
    <w:rsid w:val="00110CB8"/>
    <w:rsid w:val="00113110"/>
    <w:rsid w:val="0011396F"/>
    <w:rsid w:val="001159F3"/>
    <w:rsid w:val="00117512"/>
    <w:rsid w:val="001204FB"/>
    <w:rsid w:val="0012183F"/>
    <w:rsid w:val="00123E7A"/>
    <w:rsid w:val="001273E7"/>
    <w:rsid w:val="00130F87"/>
    <w:rsid w:val="00130FB7"/>
    <w:rsid w:val="001324BD"/>
    <w:rsid w:val="001341DA"/>
    <w:rsid w:val="001360AA"/>
    <w:rsid w:val="00137F9D"/>
    <w:rsid w:val="0014225B"/>
    <w:rsid w:val="00142C82"/>
    <w:rsid w:val="00143016"/>
    <w:rsid w:val="00144B13"/>
    <w:rsid w:val="0014615F"/>
    <w:rsid w:val="001502FC"/>
    <w:rsid w:val="00150527"/>
    <w:rsid w:val="00150D6A"/>
    <w:rsid w:val="001548DF"/>
    <w:rsid w:val="00155689"/>
    <w:rsid w:val="0016006D"/>
    <w:rsid w:val="00163435"/>
    <w:rsid w:val="00165DC7"/>
    <w:rsid w:val="00170E31"/>
    <w:rsid w:val="00170E6C"/>
    <w:rsid w:val="00171528"/>
    <w:rsid w:val="00171DC2"/>
    <w:rsid w:val="00173FA7"/>
    <w:rsid w:val="0018048F"/>
    <w:rsid w:val="001811AE"/>
    <w:rsid w:val="00185A27"/>
    <w:rsid w:val="00185D61"/>
    <w:rsid w:val="0019045A"/>
    <w:rsid w:val="00195106"/>
    <w:rsid w:val="001A323B"/>
    <w:rsid w:val="001A420F"/>
    <w:rsid w:val="001A561A"/>
    <w:rsid w:val="001A6A1B"/>
    <w:rsid w:val="001B238D"/>
    <w:rsid w:val="001B3D2A"/>
    <w:rsid w:val="001B3D94"/>
    <w:rsid w:val="001B69F7"/>
    <w:rsid w:val="001C19CE"/>
    <w:rsid w:val="001C4277"/>
    <w:rsid w:val="001C5440"/>
    <w:rsid w:val="001D287F"/>
    <w:rsid w:val="001D2D4E"/>
    <w:rsid w:val="001D5765"/>
    <w:rsid w:val="001D63FB"/>
    <w:rsid w:val="001E08EF"/>
    <w:rsid w:val="001E1EB9"/>
    <w:rsid w:val="001E3D2C"/>
    <w:rsid w:val="001E57CB"/>
    <w:rsid w:val="001E7AF5"/>
    <w:rsid w:val="001F782C"/>
    <w:rsid w:val="002013D2"/>
    <w:rsid w:val="00204367"/>
    <w:rsid w:val="00205978"/>
    <w:rsid w:val="00205F8D"/>
    <w:rsid w:val="00206FF5"/>
    <w:rsid w:val="002115FE"/>
    <w:rsid w:val="00215432"/>
    <w:rsid w:val="0021546C"/>
    <w:rsid w:val="002170FE"/>
    <w:rsid w:val="00224FDC"/>
    <w:rsid w:val="002263C3"/>
    <w:rsid w:val="00231B0D"/>
    <w:rsid w:val="00232660"/>
    <w:rsid w:val="00232AD4"/>
    <w:rsid w:val="00234FD2"/>
    <w:rsid w:val="002355B2"/>
    <w:rsid w:val="002355DB"/>
    <w:rsid w:val="002366A5"/>
    <w:rsid w:val="00236933"/>
    <w:rsid w:val="002473CB"/>
    <w:rsid w:val="00250194"/>
    <w:rsid w:val="00261066"/>
    <w:rsid w:val="002644C2"/>
    <w:rsid w:val="002667C0"/>
    <w:rsid w:val="00267304"/>
    <w:rsid w:val="0027255F"/>
    <w:rsid w:val="00273F02"/>
    <w:rsid w:val="00274801"/>
    <w:rsid w:val="002777C0"/>
    <w:rsid w:val="00277EDF"/>
    <w:rsid w:val="00277F41"/>
    <w:rsid w:val="00280D90"/>
    <w:rsid w:val="0028678A"/>
    <w:rsid w:val="00290266"/>
    <w:rsid w:val="0029065F"/>
    <w:rsid w:val="0029175B"/>
    <w:rsid w:val="0029234A"/>
    <w:rsid w:val="0029297C"/>
    <w:rsid w:val="00292A8A"/>
    <w:rsid w:val="00293002"/>
    <w:rsid w:val="002938C5"/>
    <w:rsid w:val="00297F38"/>
    <w:rsid w:val="002A0C48"/>
    <w:rsid w:val="002B1115"/>
    <w:rsid w:val="002B1933"/>
    <w:rsid w:val="002B2794"/>
    <w:rsid w:val="002B3F92"/>
    <w:rsid w:val="002B4CC9"/>
    <w:rsid w:val="002B5C89"/>
    <w:rsid w:val="002B7341"/>
    <w:rsid w:val="002C1AF3"/>
    <w:rsid w:val="002C6B19"/>
    <w:rsid w:val="002C7012"/>
    <w:rsid w:val="002D00C5"/>
    <w:rsid w:val="002D083C"/>
    <w:rsid w:val="002D71C6"/>
    <w:rsid w:val="002D75FA"/>
    <w:rsid w:val="002E01C4"/>
    <w:rsid w:val="002E152F"/>
    <w:rsid w:val="002E2AB8"/>
    <w:rsid w:val="002E3207"/>
    <w:rsid w:val="002E552F"/>
    <w:rsid w:val="002E6813"/>
    <w:rsid w:val="002F0582"/>
    <w:rsid w:val="002F1210"/>
    <w:rsid w:val="002F1903"/>
    <w:rsid w:val="002F2FD5"/>
    <w:rsid w:val="002F7379"/>
    <w:rsid w:val="00302F54"/>
    <w:rsid w:val="00306FA8"/>
    <w:rsid w:val="00307A14"/>
    <w:rsid w:val="003124A2"/>
    <w:rsid w:val="0031584A"/>
    <w:rsid w:val="0032091A"/>
    <w:rsid w:val="003213CF"/>
    <w:rsid w:val="00321ED8"/>
    <w:rsid w:val="003236F1"/>
    <w:rsid w:val="00326CCD"/>
    <w:rsid w:val="00327F63"/>
    <w:rsid w:val="00336B42"/>
    <w:rsid w:val="003409A3"/>
    <w:rsid w:val="003437F3"/>
    <w:rsid w:val="00343F99"/>
    <w:rsid w:val="00344122"/>
    <w:rsid w:val="003464E2"/>
    <w:rsid w:val="003516B8"/>
    <w:rsid w:val="00352563"/>
    <w:rsid w:val="00354485"/>
    <w:rsid w:val="0036103B"/>
    <w:rsid w:val="003610BC"/>
    <w:rsid w:val="00365952"/>
    <w:rsid w:val="0036784A"/>
    <w:rsid w:val="00374110"/>
    <w:rsid w:val="0037453F"/>
    <w:rsid w:val="00375A75"/>
    <w:rsid w:val="00380713"/>
    <w:rsid w:val="00384871"/>
    <w:rsid w:val="00384BC3"/>
    <w:rsid w:val="00385655"/>
    <w:rsid w:val="0038610C"/>
    <w:rsid w:val="00387040"/>
    <w:rsid w:val="00387399"/>
    <w:rsid w:val="003876D1"/>
    <w:rsid w:val="00390F7E"/>
    <w:rsid w:val="00391C3B"/>
    <w:rsid w:val="00396A99"/>
    <w:rsid w:val="003A0117"/>
    <w:rsid w:val="003A0773"/>
    <w:rsid w:val="003A1DE1"/>
    <w:rsid w:val="003A268F"/>
    <w:rsid w:val="003A2EC0"/>
    <w:rsid w:val="003A4319"/>
    <w:rsid w:val="003A63DA"/>
    <w:rsid w:val="003B0F2B"/>
    <w:rsid w:val="003B1026"/>
    <w:rsid w:val="003B2423"/>
    <w:rsid w:val="003B281E"/>
    <w:rsid w:val="003B4258"/>
    <w:rsid w:val="003C1177"/>
    <w:rsid w:val="003C1430"/>
    <w:rsid w:val="003C24E3"/>
    <w:rsid w:val="003C500C"/>
    <w:rsid w:val="003C5653"/>
    <w:rsid w:val="003D4EB3"/>
    <w:rsid w:val="003E1A02"/>
    <w:rsid w:val="003E3166"/>
    <w:rsid w:val="003E456A"/>
    <w:rsid w:val="003E58C0"/>
    <w:rsid w:val="003E5BBC"/>
    <w:rsid w:val="003E612C"/>
    <w:rsid w:val="003E6D45"/>
    <w:rsid w:val="003E7554"/>
    <w:rsid w:val="003F0649"/>
    <w:rsid w:val="003F3269"/>
    <w:rsid w:val="003F3E9E"/>
    <w:rsid w:val="003F6E68"/>
    <w:rsid w:val="003F7F16"/>
    <w:rsid w:val="00402307"/>
    <w:rsid w:val="004064E0"/>
    <w:rsid w:val="0041212D"/>
    <w:rsid w:val="00414AC4"/>
    <w:rsid w:val="00415AD7"/>
    <w:rsid w:val="00416B84"/>
    <w:rsid w:val="004217D8"/>
    <w:rsid w:val="00421866"/>
    <w:rsid w:val="0042186F"/>
    <w:rsid w:val="00421D4C"/>
    <w:rsid w:val="0042253A"/>
    <w:rsid w:val="004252AD"/>
    <w:rsid w:val="00425A5E"/>
    <w:rsid w:val="00436A56"/>
    <w:rsid w:val="00437228"/>
    <w:rsid w:val="0044634A"/>
    <w:rsid w:val="004501C7"/>
    <w:rsid w:val="004521DE"/>
    <w:rsid w:val="00454BEB"/>
    <w:rsid w:val="004558AD"/>
    <w:rsid w:val="004600D2"/>
    <w:rsid w:val="004605FA"/>
    <w:rsid w:val="00461D5E"/>
    <w:rsid w:val="00463FCF"/>
    <w:rsid w:val="00466EA6"/>
    <w:rsid w:val="00471DF4"/>
    <w:rsid w:val="004727E7"/>
    <w:rsid w:val="00472E53"/>
    <w:rsid w:val="00475F54"/>
    <w:rsid w:val="0047657D"/>
    <w:rsid w:val="0048517D"/>
    <w:rsid w:val="00494B34"/>
    <w:rsid w:val="004A0F01"/>
    <w:rsid w:val="004A2914"/>
    <w:rsid w:val="004A43EE"/>
    <w:rsid w:val="004A5C6E"/>
    <w:rsid w:val="004B4F7A"/>
    <w:rsid w:val="004B6D04"/>
    <w:rsid w:val="004B7700"/>
    <w:rsid w:val="004C3914"/>
    <w:rsid w:val="004D14AA"/>
    <w:rsid w:val="004D16FE"/>
    <w:rsid w:val="004D7CD0"/>
    <w:rsid w:val="004E0693"/>
    <w:rsid w:val="004E07D3"/>
    <w:rsid w:val="004E2B86"/>
    <w:rsid w:val="004F4928"/>
    <w:rsid w:val="004F6389"/>
    <w:rsid w:val="004F6BAF"/>
    <w:rsid w:val="00502611"/>
    <w:rsid w:val="00503433"/>
    <w:rsid w:val="00503737"/>
    <w:rsid w:val="0050485C"/>
    <w:rsid w:val="00504DFB"/>
    <w:rsid w:val="0050560B"/>
    <w:rsid w:val="005058B7"/>
    <w:rsid w:val="00507FF0"/>
    <w:rsid w:val="0051119B"/>
    <w:rsid w:val="00511236"/>
    <w:rsid w:val="00512C3C"/>
    <w:rsid w:val="005161B4"/>
    <w:rsid w:val="005222A0"/>
    <w:rsid w:val="00524C87"/>
    <w:rsid w:val="005400CD"/>
    <w:rsid w:val="00543AA1"/>
    <w:rsid w:val="00545AEE"/>
    <w:rsid w:val="005561FA"/>
    <w:rsid w:val="00561FF8"/>
    <w:rsid w:val="0056521F"/>
    <w:rsid w:val="00565F88"/>
    <w:rsid w:val="0056639D"/>
    <w:rsid w:val="00570047"/>
    <w:rsid w:val="005710E8"/>
    <w:rsid w:val="005736E9"/>
    <w:rsid w:val="005761C6"/>
    <w:rsid w:val="00576BBC"/>
    <w:rsid w:val="00577C3F"/>
    <w:rsid w:val="005803D8"/>
    <w:rsid w:val="0058372E"/>
    <w:rsid w:val="005874F8"/>
    <w:rsid w:val="0059223F"/>
    <w:rsid w:val="005937A2"/>
    <w:rsid w:val="00594BAC"/>
    <w:rsid w:val="00596BD7"/>
    <w:rsid w:val="005976E9"/>
    <w:rsid w:val="005A1EBE"/>
    <w:rsid w:val="005A3EA0"/>
    <w:rsid w:val="005A4C74"/>
    <w:rsid w:val="005B1998"/>
    <w:rsid w:val="005B1E23"/>
    <w:rsid w:val="005B576C"/>
    <w:rsid w:val="005C0E8F"/>
    <w:rsid w:val="005C1ABF"/>
    <w:rsid w:val="005C3B79"/>
    <w:rsid w:val="005C54E2"/>
    <w:rsid w:val="005C729D"/>
    <w:rsid w:val="005D1101"/>
    <w:rsid w:val="005D328F"/>
    <w:rsid w:val="005D45AE"/>
    <w:rsid w:val="005E0986"/>
    <w:rsid w:val="005E5941"/>
    <w:rsid w:val="005E71C1"/>
    <w:rsid w:val="005F087F"/>
    <w:rsid w:val="005F0BA5"/>
    <w:rsid w:val="005F45B6"/>
    <w:rsid w:val="005F6AF2"/>
    <w:rsid w:val="00600373"/>
    <w:rsid w:val="0060269A"/>
    <w:rsid w:val="00605398"/>
    <w:rsid w:val="00607C1E"/>
    <w:rsid w:val="0061060B"/>
    <w:rsid w:val="00611BF8"/>
    <w:rsid w:val="00615E68"/>
    <w:rsid w:val="006205DA"/>
    <w:rsid w:val="00620987"/>
    <w:rsid w:val="00621D9F"/>
    <w:rsid w:val="00624F83"/>
    <w:rsid w:val="00625E1C"/>
    <w:rsid w:val="006304C8"/>
    <w:rsid w:val="00631760"/>
    <w:rsid w:val="0063469B"/>
    <w:rsid w:val="006449A3"/>
    <w:rsid w:val="00651F9A"/>
    <w:rsid w:val="00653128"/>
    <w:rsid w:val="006537E3"/>
    <w:rsid w:val="00656F3D"/>
    <w:rsid w:val="006572F3"/>
    <w:rsid w:val="00662AD6"/>
    <w:rsid w:val="0066446F"/>
    <w:rsid w:val="00665286"/>
    <w:rsid w:val="00666E28"/>
    <w:rsid w:val="006737AA"/>
    <w:rsid w:val="00681868"/>
    <w:rsid w:val="00682916"/>
    <w:rsid w:val="00684F9D"/>
    <w:rsid w:val="00685B43"/>
    <w:rsid w:val="00687E17"/>
    <w:rsid w:val="00693CEA"/>
    <w:rsid w:val="006946E0"/>
    <w:rsid w:val="006A0411"/>
    <w:rsid w:val="006A11CC"/>
    <w:rsid w:val="006A14F2"/>
    <w:rsid w:val="006A47CE"/>
    <w:rsid w:val="006B00BB"/>
    <w:rsid w:val="006B4E5F"/>
    <w:rsid w:val="006B5C32"/>
    <w:rsid w:val="006B606A"/>
    <w:rsid w:val="006B64DA"/>
    <w:rsid w:val="006C345B"/>
    <w:rsid w:val="006C39F2"/>
    <w:rsid w:val="006C3FB4"/>
    <w:rsid w:val="006D0E7F"/>
    <w:rsid w:val="006D5A99"/>
    <w:rsid w:val="006D6877"/>
    <w:rsid w:val="006D6E79"/>
    <w:rsid w:val="006E1426"/>
    <w:rsid w:val="006E26DC"/>
    <w:rsid w:val="006E2EA7"/>
    <w:rsid w:val="006E5AC6"/>
    <w:rsid w:val="006E661C"/>
    <w:rsid w:val="006F0512"/>
    <w:rsid w:val="006F2205"/>
    <w:rsid w:val="006F2815"/>
    <w:rsid w:val="006F2F66"/>
    <w:rsid w:val="006F50E7"/>
    <w:rsid w:val="006F6ACC"/>
    <w:rsid w:val="007031E1"/>
    <w:rsid w:val="00707E79"/>
    <w:rsid w:val="007107F7"/>
    <w:rsid w:val="00712982"/>
    <w:rsid w:val="007166DE"/>
    <w:rsid w:val="00717BF7"/>
    <w:rsid w:val="00721074"/>
    <w:rsid w:val="007228C0"/>
    <w:rsid w:val="007276A3"/>
    <w:rsid w:val="00727928"/>
    <w:rsid w:val="00730166"/>
    <w:rsid w:val="00734D0F"/>
    <w:rsid w:val="0073644A"/>
    <w:rsid w:val="00740490"/>
    <w:rsid w:val="007440C1"/>
    <w:rsid w:val="007472A6"/>
    <w:rsid w:val="00750D5C"/>
    <w:rsid w:val="00752674"/>
    <w:rsid w:val="00752EA6"/>
    <w:rsid w:val="007540ED"/>
    <w:rsid w:val="00756132"/>
    <w:rsid w:val="007564F6"/>
    <w:rsid w:val="007612D3"/>
    <w:rsid w:val="00761392"/>
    <w:rsid w:val="007616E6"/>
    <w:rsid w:val="00762AD4"/>
    <w:rsid w:val="007646A4"/>
    <w:rsid w:val="0076772C"/>
    <w:rsid w:val="007762DB"/>
    <w:rsid w:val="00781FA2"/>
    <w:rsid w:val="00783E0B"/>
    <w:rsid w:val="00784657"/>
    <w:rsid w:val="00790B3C"/>
    <w:rsid w:val="00791048"/>
    <w:rsid w:val="00794824"/>
    <w:rsid w:val="007A0B00"/>
    <w:rsid w:val="007A1366"/>
    <w:rsid w:val="007A5C13"/>
    <w:rsid w:val="007A6E8A"/>
    <w:rsid w:val="007C0440"/>
    <w:rsid w:val="007C2DB9"/>
    <w:rsid w:val="007C7271"/>
    <w:rsid w:val="007D1484"/>
    <w:rsid w:val="007D26D9"/>
    <w:rsid w:val="007D3FF1"/>
    <w:rsid w:val="007D6474"/>
    <w:rsid w:val="007D6781"/>
    <w:rsid w:val="007D70A6"/>
    <w:rsid w:val="007D7949"/>
    <w:rsid w:val="007E10FE"/>
    <w:rsid w:val="007E144F"/>
    <w:rsid w:val="007E1711"/>
    <w:rsid w:val="007E4821"/>
    <w:rsid w:val="007E546B"/>
    <w:rsid w:val="007F0440"/>
    <w:rsid w:val="007F06EA"/>
    <w:rsid w:val="007F30F3"/>
    <w:rsid w:val="007F39B7"/>
    <w:rsid w:val="007F42BF"/>
    <w:rsid w:val="007F5A76"/>
    <w:rsid w:val="007F6C53"/>
    <w:rsid w:val="007F744D"/>
    <w:rsid w:val="00801649"/>
    <w:rsid w:val="00803EEF"/>
    <w:rsid w:val="00804F4A"/>
    <w:rsid w:val="008053F1"/>
    <w:rsid w:val="00806C3E"/>
    <w:rsid w:val="00807D0E"/>
    <w:rsid w:val="008123C9"/>
    <w:rsid w:val="008131D4"/>
    <w:rsid w:val="0081504A"/>
    <w:rsid w:val="0081566F"/>
    <w:rsid w:val="00815C9C"/>
    <w:rsid w:val="008212BC"/>
    <w:rsid w:val="00821481"/>
    <w:rsid w:val="00821FBF"/>
    <w:rsid w:val="0082399C"/>
    <w:rsid w:val="008250AF"/>
    <w:rsid w:val="00835CBB"/>
    <w:rsid w:val="00844EC3"/>
    <w:rsid w:val="0085013B"/>
    <w:rsid w:val="00857AD0"/>
    <w:rsid w:val="00865673"/>
    <w:rsid w:val="00865862"/>
    <w:rsid w:val="0086621A"/>
    <w:rsid w:val="008672C1"/>
    <w:rsid w:val="00867B34"/>
    <w:rsid w:val="0087154D"/>
    <w:rsid w:val="00874DD3"/>
    <w:rsid w:val="00875984"/>
    <w:rsid w:val="00880480"/>
    <w:rsid w:val="00880FC6"/>
    <w:rsid w:val="00882440"/>
    <w:rsid w:val="008847A0"/>
    <w:rsid w:val="00885947"/>
    <w:rsid w:val="008919CF"/>
    <w:rsid w:val="0089599F"/>
    <w:rsid w:val="00895C50"/>
    <w:rsid w:val="008A3A52"/>
    <w:rsid w:val="008A49EA"/>
    <w:rsid w:val="008A5B02"/>
    <w:rsid w:val="008A71FE"/>
    <w:rsid w:val="008A7C4C"/>
    <w:rsid w:val="008B01C9"/>
    <w:rsid w:val="008B39AA"/>
    <w:rsid w:val="008B5283"/>
    <w:rsid w:val="008C1236"/>
    <w:rsid w:val="008C1BC6"/>
    <w:rsid w:val="008C3355"/>
    <w:rsid w:val="008D0337"/>
    <w:rsid w:val="008D11BA"/>
    <w:rsid w:val="008D1827"/>
    <w:rsid w:val="008D3DB2"/>
    <w:rsid w:val="008D490B"/>
    <w:rsid w:val="008E27BE"/>
    <w:rsid w:val="008E4BDD"/>
    <w:rsid w:val="008E4EA2"/>
    <w:rsid w:val="008E4FFD"/>
    <w:rsid w:val="008F3244"/>
    <w:rsid w:val="008F553A"/>
    <w:rsid w:val="008F7A0E"/>
    <w:rsid w:val="008F7FC7"/>
    <w:rsid w:val="00904332"/>
    <w:rsid w:val="00905196"/>
    <w:rsid w:val="00905B37"/>
    <w:rsid w:val="00907D8F"/>
    <w:rsid w:val="0091175B"/>
    <w:rsid w:val="00914043"/>
    <w:rsid w:val="009143C9"/>
    <w:rsid w:val="0091551F"/>
    <w:rsid w:val="00915C66"/>
    <w:rsid w:val="00915D87"/>
    <w:rsid w:val="0092083D"/>
    <w:rsid w:val="00922F42"/>
    <w:rsid w:val="009231FE"/>
    <w:rsid w:val="00924CAB"/>
    <w:rsid w:val="00925996"/>
    <w:rsid w:val="009269D0"/>
    <w:rsid w:val="00926B97"/>
    <w:rsid w:val="00927010"/>
    <w:rsid w:val="00927AC3"/>
    <w:rsid w:val="00931B0E"/>
    <w:rsid w:val="009345B7"/>
    <w:rsid w:val="0093491B"/>
    <w:rsid w:val="009358EF"/>
    <w:rsid w:val="00935962"/>
    <w:rsid w:val="009379AD"/>
    <w:rsid w:val="00942F5F"/>
    <w:rsid w:val="009456B6"/>
    <w:rsid w:val="00950841"/>
    <w:rsid w:val="00957CC6"/>
    <w:rsid w:val="00961ADF"/>
    <w:rsid w:val="00962F83"/>
    <w:rsid w:val="00963753"/>
    <w:rsid w:val="00965ADC"/>
    <w:rsid w:val="0096627A"/>
    <w:rsid w:val="009665BE"/>
    <w:rsid w:val="00970D08"/>
    <w:rsid w:val="0097468D"/>
    <w:rsid w:val="009761C6"/>
    <w:rsid w:val="00981089"/>
    <w:rsid w:val="00983B1E"/>
    <w:rsid w:val="00990A42"/>
    <w:rsid w:val="00990F1C"/>
    <w:rsid w:val="00992FFF"/>
    <w:rsid w:val="00996DA1"/>
    <w:rsid w:val="00996F60"/>
    <w:rsid w:val="0099711B"/>
    <w:rsid w:val="009977F1"/>
    <w:rsid w:val="009A5B7C"/>
    <w:rsid w:val="009A6E6F"/>
    <w:rsid w:val="009B6681"/>
    <w:rsid w:val="009C18CC"/>
    <w:rsid w:val="009C19A4"/>
    <w:rsid w:val="009C1B2D"/>
    <w:rsid w:val="009C2980"/>
    <w:rsid w:val="009C350B"/>
    <w:rsid w:val="009C4744"/>
    <w:rsid w:val="009C73A2"/>
    <w:rsid w:val="009D4896"/>
    <w:rsid w:val="009E340A"/>
    <w:rsid w:val="009E4A19"/>
    <w:rsid w:val="009E60DA"/>
    <w:rsid w:val="009E6C2B"/>
    <w:rsid w:val="009E7AE1"/>
    <w:rsid w:val="009F0F73"/>
    <w:rsid w:val="009F12AB"/>
    <w:rsid w:val="009F1E75"/>
    <w:rsid w:val="009F4A20"/>
    <w:rsid w:val="00A0133A"/>
    <w:rsid w:val="00A01912"/>
    <w:rsid w:val="00A0259E"/>
    <w:rsid w:val="00A03C25"/>
    <w:rsid w:val="00A06C53"/>
    <w:rsid w:val="00A07B75"/>
    <w:rsid w:val="00A1170D"/>
    <w:rsid w:val="00A13657"/>
    <w:rsid w:val="00A14BAD"/>
    <w:rsid w:val="00A15D6C"/>
    <w:rsid w:val="00A164AC"/>
    <w:rsid w:val="00A16F5F"/>
    <w:rsid w:val="00A17B11"/>
    <w:rsid w:val="00A17FA0"/>
    <w:rsid w:val="00A201B8"/>
    <w:rsid w:val="00A207B0"/>
    <w:rsid w:val="00A237C3"/>
    <w:rsid w:val="00A24DD5"/>
    <w:rsid w:val="00A25F5D"/>
    <w:rsid w:val="00A26B43"/>
    <w:rsid w:val="00A3034D"/>
    <w:rsid w:val="00A32393"/>
    <w:rsid w:val="00A33B39"/>
    <w:rsid w:val="00A3415E"/>
    <w:rsid w:val="00A3584B"/>
    <w:rsid w:val="00A35FA2"/>
    <w:rsid w:val="00A365BE"/>
    <w:rsid w:val="00A36C10"/>
    <w:rsid w:val="00A370FD"/>
    <w:rsid w:val="00A40ED0"/>
    <w:rsid w:val="00A43B23"/>
    <w:rsid w:val="00A43E52"/>
    <w:rsid w:val="00A43F3E"/>
    <w:rsid w:val="00A4652C"/>
    <w:rsid w:val="00A50146"/>
    <w:rsid w:val="00A52671"/>
    <w:rsid w:val="00A5734F"/>
    <w:rsid w:val="00A6050C"/>
    <w:rsid w:val="00A60784"/>
    <w:rsid w:val="00A64EC3"/>
    <w:rsid w:val="00A6546A"/>
    <w:rsid w:val="00A706D6"/>
    <w:rsid w:val="00A74822"/>
    <w:rsid w:val="00A74B8C"/>
    <w:rsid w:val="00A805E0"/>
    <w:rsid w:val="00A83BA0"/>
    <w:rsid w:val="00A8524F"/>
    <w:rsid w:val="00A873D7"/>
    <w:rsid w:val="00A87C0E"/>
    <w:rsid w:val="00A90E18"/>
    <w:rsid w:val="00A91878"/>
    <w:rsid w:val="00A92B2B"/>
    <w:rsid w:val="00A969E0"/>
    <w:rsid w:val="00AA302A"/>
    <w:rsid w:val="00AA451F"/>
    <w:rsid w:val="00AA4643"/>
    <w:rsid w:val="00AA4D32"/>
    <w:rsid w:val="00AA6D41"/>
    <w:rsid w:val="00AB04BC"/>
    <w:rsid w:val="00AB3AFC"/>
    <w:rsid w:val="00AC10C5"/>
    <w:rsid w:val="00AC1369"/>
    <w:rsid w:val="00AC1C2A"/>
    <w:rsid w:val="00AC1E43"/>
    <w:rsid w:val="00AC3066"/>
    <w:rsid w:val="00AC5F78"/>
    <w:rsid w:val="00AC73D1"/>
    <w:rsid w:val="00AC772A"/>
    <w:rsid w:val="00AC7D1F"/>
    <w:rsid w:val="00AE2B99"/>
    <w:rsid w:val="00AE3CDF"/>
    <w:rsid w:val="00AF6AD4"/>
    <w:rsid w:val="00AF7C34"/>
    <w:rsid w:val="00AF7F89"/>
    <w:rsid w:val="00B016D5"/>
    <w:rsid w:val="00B03834"/>
    <w:rsid w:val="00B04D8B"/>
    <w:rsid w:val="00B05C92"/>
    <w:rsid w:val="00B06377"/>
    <w:rsid w:val="00B06B4A"/>
    <w:rsid w:val="00B11EEC"/>
    <w:rsid w:val="00B13B86"/>
    <w:rsid w:val="00B2393B"/>
    <w:rsid w:val="00B23F24"/>
    <w:rsid w:val="00B2603A"/>
    <w:rsid w:val="00B26DDC"/>
    <w:rsid w:val="00B3565A"/>
    <w:rsid w:val="00B402D1"/>
    <w:rsid w:val="00B450DA"/>
    <w:rsid w:val="00B45C2C"/>
    <w:rsid w:val="00B515D8"/>
    <w:rsid w:val="00B5326B"/>
    <w:rsid w:val="00B55510"/>
    <w:rsid w:val="00B55E44"/>
    <w:rsid w:val="00B610AC"/>
    <w:rsid w:val="00B62D71"/>
    <w:rsid w:val="00B712AF"/>
    <w:rsid w:val="00B8074D"/>
    <w:rsid w:val="00B92AA2"/>
    <w:rsid w:val="00B9499A"/>
    <w:rsid w:val="00BA098C"/>
    <w:rsid w:val="00BA3731"/>
    <w:rsid w:val="00BA4FFB"/>
    <w:rsid w:val="00BA7DEC"/>
    <w:rsid w:val="00BB729E"/>
    <w:rsid w:val="00BB76AD"/>
    <w:rsid w:val="00BC2498"/>
    <w:rsid w:val="00BC24D8"/>
    <w:rsid w:val="00BC3B26"/>
    <w:rsid w:val="00BC7574"/>
    <w:rsid w:val="00BC7A0C"/>
    <w:rsid w:val="00BD3AC7"/>
    <w:rsid w:val="00BD43E1"/>
    <w:rsid w:val="00BD5A02"/>
    <w:rsid w:val="00BE0A4C"/>
    <w:rsid w:val="00BE2528"/>
    <w:rsid w:val="00BE49FE"/>
    <w:rsid w:val="00BE4B44"/>
    <w:rsid w:val="00BF010D"/>
    <w:rsid w:val="00BF7673"/>
    <w:rsid w:val="00C006BA"/>
    <w:rsid w:val="00C11C6C"/>
    <w:rsid w:val="00C1422E"/>
    <w:rsid w:val="00C16C69"/>
    <w:rsid w:val="00C17DDA"/>
    <w:rsid w:val="00C20AF8"/>
    <w:rsid w:val="00C26596"/>
    <w:rsid w:val="00C2799E"/>
    <w:rsid w:val="00C325FD"/>
    <w:rsid w:val="00C333BB"/>
    <w:rsid w:val="00C35127"/>
    <w:rsid w:val="00C3545B"/>
    <w:rsid w:val="00C368DD"/>
    <w:rsid w:val="00C5330A"/>
    <w:rsid w:val="00C550AB"/>
    <w:rsid w:val="00C55877"/>
    <w:rsid w:val="00C56AD1"/>
    <w:rsid w:val="00C62587"/>
    <w:rsid w:val="00C62DBA"/>
    <w:rsid w:val="00C63D4B"/>
    <w:rsid w:val="00C6619F"/>
    <w:rsid w:val="00C667E0"/>
    <w:rsid w:val="00C67B2E"/>
    <w:rsid w:val="00C70299"/>
    <w:rsid w:val="00C73B74"/>
    <w:rsid w:val="00C7594A"/>
    <w:rsid w:val="00C7614A"/>
    <w:rsid w:val="00C76AAB"/>
    <w:rsid w:val="00C83E18"/>
    <w:rsid w:val="00C862F2"/>
    <w:rsid w:val="00C91CE7"/>
    <w:rsid w:val="00C92452"/>
    <w:rsid w:val="00C93CAA"/>
    <w:rsid w:val="00C96270"/>
    <w:rsid w:val="00CA1F52"/>
    <w:rsid w:val="00CA2A89"/>
    <w:rsid w:val="00CA4876"/>
    <w:rsid w:val="00CB01FC"/>
    <w:rsid w:val="00CB0C25"/>
    <w:rsid w:val="00CB113F"/>
    <w:rsid w:val="00CB15F2"/>
    <w:rsid w:val="00CB30F4"/>
    <w:rsid w:val="00CB7019"/>
    <w:rsid w:val="00CD349F"/>
    <w:rsid w:val="00CD7942"/>
    <w:rsid w:val="00CE3B86"/>
    <w:rsid w:val="00CF2229"/>
    <w:rsid w:val="00CF2563"/>
    <w:rsid w:val="00CF2FE9"/>
    <w:rsid w:val="00CF3F33"/>
    <w:rsid w:val="00CF5038"/>
    <w:rsid w:val="00CF6634"/>
    <w:rsid w:val="00CF69A8"/>
    <w:rsid w:val="00CF72A1"/>
    <w:rsid w:val="00D02435"/>
    <w:rsid w:val="00D03465"/>
    <w:rsid w:val="00D035A3"/>
    <w:rsid w:val="00D070CB"/>
    <w:rsid w:val="00D07BB6"/>
    <w:rsid w:val="00D10A4F"/>
    <w:rsid w:val="00D10E26"/>
    <w:rsid w:val="00D15DFC"/>
    <w:rsid w:val="00D17A3E"/>
    <w:rsid w:val="00D17D50"/>
    <w:rsid w:val="00D2126C"/>
    <w:rsid w:val="00D23272"/>
    <w:rsid w:val="00D3049C"/>
    <w:rsid w:val="00D311E9"/>
    <w:rsid w:val="00D42570"/>
    <w:rsid w:val="00D42737"/>
    <w:rsid w:val="00D44759"/>
    <w:rsid w:val="00D44E73"/>
    <w:rsid w:val="00D5037C"/>
    <w:rsid w:val="00D504A8"/>
    <w:rsid w:val="00D50EFC"/>
    <w:rsid w:val="00D52FD0"/>
    <w:rsid w:val="00D56734"/>
    <w:rsid w:val="00D57250"/>
    <w:rsid w:val="00D6273C"/>
    <w:rsid w:val="00D75411"/>
    <w:rsid w:val="00D764C0"/>
    <w:rsid w:val="00D806A7"/>
    <w:rsid w:val="00D80D74"/>
    <w:rsid w:val="00D83FED"/>
    <w:rsid w:val="00D85D8F"/>
    <w:rsid w:val="00D877B3"/>
    <w:rsid w:val="00D90A55"/>
    <w:rsid w:val="00D921EC"/>
    <w:rsid w:val="00D92CFD"/>
    <w:rsid w:val="00D96221"/>
    <w:rsid w:val="00D96E3E"/>
    <w:rsid w:val="00DA11A3"/>
    <w:rsid w:val="00DB0CFD"/>
    <w:rsid w:val="00DB4634"/>
    <w:rsid w:val="00DB5047"/>
    <w:rsid w:val="00DB76A8"/>
    <w:rsid w:val="00DB7DDB"/>
    <w:rsid w:val="00DE0A50"/>
    <w:rsid w:val="00DE25BD"/>
    <w:rsid w:val="00DE3841"/>
    <w:rsid w:val="00DF4266"/>
    <w:rsid w:val="00DF45F0"/>
    <w:rsid w:val="00E00365"/>
    <w:rsid w:val="00E05B6A"/>
    <w:rsid w:val="00E07DEB"/>
    <w:rsid w:val="00E103A7"/>
    <w:rsid w:val="00E12B23"/>
    <w:rsid w:val="00E16579"/>
    <w:rsid w:val="00E16925"/>
    <w:rsid w:val="00E16A26"/>
    <w:rsid w:val="00E178F3"/>
    <w:rsid w:val="00E2093D"/>
    <w:rsid w:val="00E2588C"/>
    <w:rsid w:val="00E261A2"/>
    <w:rsid w:val="00E27EA9"/>
    <w:rsid w:val="00E302EA"/>
    <w:rsid w:val="00E34381"/>
    <w:rsid w:val="00E403E1"/>
    <w:rsid w:val="00E416FE"/>
    <w:rsid w:val="00E41916"/>
    <w:rsid w:val="00E440EE"/>
    <w:rsid w:val="00E4580D"/>
    <w:rsid w:val="00E46CA5"/>
    <w:rsid w:val="00E4779F"/>
    <w:rsid w:val="00E47AE4"/>
    <w:rsid w:val="00E52FCF"/>
    <w:rsid w:val="00E55540"/>
    <w:rsid w:val="00E613A4"/>
    <w:rsid w:val="00E61A1E"/>
    <w:rsid w:val="00E63DED"/>
    <w:rsid w:val="00E63E7D"/>
    <w:rsid w:val="00E66074"/>
    <w:rsid w:val="00E70CFB"/>
    <w:rsid w:val="00E718C3"/>
    <w:rsid w:val="00E734FB"/>
    <w:rsid w:val="00E75828"/>
    <w:rsid w:val="00E76334"/>
    <w:rsid w:val="00E7707A"/>
    <w:rsid w:val="00E810EB"/>
    <w:rsid w:val="00E85257"/>
    <w:rsid w:val="00E91ADB"/>
    <w:rsid w:val="00E96632"/>
    <w:rsid w:val="00E9677B"/>
    <w:rsid w:val="00EA02AE"/>
    <w:rsid w:val="00EA0E6A"/>
    <w:rsid w:val="00EA32CA"/>
    <w:rsid w:val="00EA5497"/>
    <w:rsid w:val="00EA604D"/>
    <w:rsid w:val="00EB69F7"/>
    <w:rsid w:val="00EB6BC9"/>
    <w:rsid w:val="00EB6FC0"/>
    <w:rsid w:val="00EB72C7"/>
    <w:rsid w:val="00EC17A5"/>
    <w:rsid w:val="00EC1B97"/>
    <w:rsid w:val="00EC3E69"/>
    <w:rsid w:val="00EC6AD3"/>
    <w:rsid w:val="00EC6B39"/>
    <w:rsid w:val="00ED165C"/>
    <w:rsid w:val="00ED1B6F"/>
    <w:rsid w:val="00ED4847"/>
    <w:rsid w:val="00EE06CE"/>
    <w:rsid w:val="00EE29E3"/>
    <w:rsid w:val="00EE37C7"/>
    <w:rsid w:val="00EE4513"/>
    <w:rsid w:val="00EE4E7F"/>
    <w:rsid w:val="00EE731E"/>
    <w:rsid w:val="00EF16FD"/>
    <w:rsid w:val="00EF4181"/>
    <w:rsid w:val="00EF66EF"/>
    <w:rsid w:val="00EF7284"/>
    <w:rsid w:val="00F00F66"/>
    <w:rsid w:val="00F014AB"/>
    <w:rsid w:val="00F02B45"/>
    <w:rsid w:val="00F04C20"/>
    <w:rsid w:val="00F06DD5"/>
    <w:rsid w:val="00F07E9B"/>
    <w:rsid w:val="00F10328"/>
    <w:rsid w:val="00F15661"/>
    <w:rsid w:val="00F2345E"/>
    <w:rsid w:val="00F242AC"/>
    <w:rsid w:val="00F27DB0"/>
    <w:rsid w:val="00F30D68"/>
    <w:rsid w:val="00F323D1"/>
    <w:rsid w:val="00F327A8"/>
    <w:rsid w:val="00F35175"/>
    <w:rsid w:val="00F36564"/>
    <w:rsid w:val="00F417C9"/>
    <w:rsid w:val="00F427B1"/>
    <w:rsid w:val="00F42CDF"/>
    <w:rsid w:val="00F50A05"/>
    <w:rsid w:val="00F53ED3"/>
    <w:rsid w:val="00F54DB0"/>
    <w:rsid w:val="00F55180"/>
    <w:rsid w:val="00F56107"/>
    <w:rsid w:val="00F61959"/>
    <w:rsid w:val="00F62EA4"/>
    <w:rsid w:val="00F63209"/>
    <w:rsid w:val="00F6448B"/>
    <w:rsid w:val="00F66EC6"/>
    <w:rsid w:val="00F75423"/>
    <w:rsid w:val="00F758F8"/>
    <w:rsid w:val="00F801F1"/>
    <w:rsid w:val="00F81665"/>
    <w:rsid w:val="00F83013"/>
    <w:rsid w:val="00F8591C"/>
    <w:rsid w:val="00F85FFC"/>
    <w:rsid w:val="00F866CC"/>
    <w:rsid w:val="00F9044C"/>
    <w:rsid w:val="00F910F0"/>
    <w:rsid w:val="00F922DA"/>
    <w:rsid w:val="00F92DB4"/>
    <w:rsid w:val="00F93775"/>
    <w:rsid w:val="00F93DC4"/>
    <w:rsid w:val="00F95C40"/>
    <w:rsid w:val="00FA4202"/>
    <w:rsid w:val="00FA6513"/>
    <w:rsid w:val="00FA70EA"/>
    <w:rsid w:val="00FA736E"/>
    <w:rsid w:val="00FA7A8F"/>
    <w:rsid w:val="00FB38BE"/>
    <w:rsid w:val="00FB4521"/>
    <w:rsid w:val="00FB63C9"/>
    <w:rsid w:val="00FB7B5E"/>
    <w:rsid w:val="00FC0898"/>
    <w:rsid w:val="00FC5310"/>
    <w:rsid w:val="00FD605E"/>
    <w:rsid w:val="00FE3215"/>
    <w:rsid w:val="00FE6A64"/>
    <w:rsid w:val="00FF07E7"/>
    <w:rsid w:val="00FF3373"/>
    <w:rsid w:val="00FF613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D50EF"/>
  <w15:chartTrackingRefBased/>
  <w15:docId w15:val="{6B1FFB93-0667-4A4D-9E0D-A06C5173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D033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D0337"/>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D033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D0337"/>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8D0337"/>
    <w:rPr>
      <w:rFonts w:ascii="Times New Roman" w:eastAsia="Times New Roman" w:hAnsi="Times New Roman" w:cs="Times New Roman"/>
      <w:b/>
      <w:bCs/>
      <w:sz w:val="36"/>
      <w:szCs w:val="36"/>
    </w:rPr>
  </w:style>
  <w:style w:type="character" w:customStyle="1" w:styleId="30">
    <w:name w:val="標題 3 字元"/>
    <w:basedOn w:val="a0"/>
    <w:link w:val="3"/>
    <w:uiPriority w:val="9"/>
    <w:rsid w:val="008D0337"/>
    <w:rPr>
      <w:rFonts w:ascii="Times New Roman" w:eastAsia="Times New Roman" w:hAnsi="Times New Roman" w:cs="Times New Roman"/>
      <w:b/>
      <w:bCs/>
      <w:sz w:val="27"/>
      <w:szCs w:val="27"/>
    </w:rPr>
  </w:style>
  <w:style w:type="paragraph" w:styleId="Web">
    <w:name w:val="Normal (Web)"/>
    <w:basedOn w:val="a"/>
    <w:uiPriority w:val="99"/>
    <w:unhideWhenUsed/>
    <w:rsid w:val="008D0337"/>
    <w:pPr>
      <w:spacing w:before="100" w:beforeAutospacing="1" w:after="100" w:afterAutospacing="1"/>
    </w:pPr>
    <w:rPr>
      <w:rFonts w:ascii="Times New Roman" w:eastAsia="Times New Roman" w:hAnsi="Times New Roman" w:cs="Times New Roman"/>
    </w:rPr>
  </w:style>
  <w:style w:type="character" w:styleId="a3">
    <w:name w:val="Hyperlink"/>
    <w:basedOn w:val="a0"/>
    <w:uiPriority w:val="99"/>
    <w:semiHidden/>
    <w:unhideWhenUsed/>
    <w:rsid w:val="008D0337"/>
    <w:rPr>
      <w:color w:val="0000FF"/>
      <w:u w:val="single"/>
    </w:rPr>
  </w:style>
  <w:style w:type="paragraph" w:styleId="a4">
    <w:name w:val="Balloon Text"/>
    <w:basedOn w:val="a"/>
    <w:link w:val="a5"/>
    <w:uiPriority w:val="99"/>
    <w:semiHidden/>
    <w:unhideWhenUsed/>
    <w:rsid w:val="008D0337"/>
    <w:rPr>
      <w:rFonts w:ascii="Times New Roman" w:hAnsi="Times New Roman" w:cs="Times New Roman"/>
      <w:sz w:val="18"/>
      <w:szCs w:val="18"/>
    </w:rPr>
  </w:style>
  <w:style w:type="character" w:customStyle="1" w:styleId="a5">
    <w:name w:val="註解方塊文字 字元"/>
    <w:basedOn w:val="a0"/>
    <w:link w:val="a4"/>
    <w:uiPriority w:val="99"/>
    <w:semiHidden/>
    <w:rsid w:val="008D0337"/>
    <w:rPr>
      <w:rFonts w:ascii="Times New Roman" w:hAnsi="Times New Roman" w:cs="Times New Roman"/>
      <w:sz w:val="18"/>
      <w:szCs w:val="18"/>
    </w:rPr>
  </w:style>
  <w:style w:type="table" w:styleId="a6">
    <w:name w:val="Table Grid"/>
    <w:basedOn w:val="a1"/>
    <w:uiPriority w:val="59"/>
    <w:rsid w:val="00B55E4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B7341"/>
    <w:pPr>
      <w:spacing w:after="120"/>
      <w:ind w:left="720"/>
    </w:pPr>
    <w:rPr>
      <w:rFonts w:ascii="Times New Roman" w:eastAsia="Times New Roman" w:hAnsi="Times New Roman" w:cs="Times New Roman"/>
      <w:lang w:val="en-US"/>
    </w:rPr>
  </w:style>
  <w:style w:type="paragraph" w:styleId="a8">
    <w:name w:val="No Spacing"/>
    <w:uiPriority w:val="1"/>
    <w:qFormat/>
    <w:rsid w:val="002B7341"/>
    <w:rPr>
      <w:sz w:val="22"/>
      <w:szCs w:val="22"/>
    </w:rPr>
  </w:style>
  <w:style w:type="character" w:styleId="a9">
    <w:name w:val="annotation reference"/>
    <w:basedOn w:val="a0"/>
    <w:uiPriority w:val="99"/>
    <w:semiHidden/>
    <w:unhideWhenUsed/>
    <w:rsid w:val="00A25F5D"/>
    <w:rPr>
      <w:sz w:val="16"/>
      <w:szCs w:val="16"/>
    </w:rPr>
  </w:style>
  <w:style w:type="paragraph" w:styleId="aa">
    <w:name w:val="annotation text"/>
    <w:basedOn w:val="a"/>
    <w:link w:val="ab"/>
    <w:uiPriority w:val="99"/>
    <w:unhideWhenUsed/>
    <w:rsid w:val="00A25F5D"/>
    <w:rPr>
      <w:sz w:val="20"/>
      <w:szCs w:val="20"/>
    </w:rPr>
  </w:style>
  <w:style w:type="character" w:customStyle="1" w:styleId="ab">
    <w:name w:val="註解文字 字元"/>
    <w:basedOn w:val="a0"/>
    <w:link w:val="aa"/>
    <w:uiPriority w:val="99"/>
    <w:rsid w:val="00A25F5D"/>
    <w:rPr>
      <w:sz w:val="20"/>
      <w:szCs w:val="20"/>
    </w:rPr>
  </w:style>
  <w:style w:type="paragraph" w:styleId="ac">
    <w:name w:val="annotation subject"/>
    <w:basedOn w:val="aa"/>
    <w:next w:val="aa"/>
    <w:link w:val="ad"/>
    <w:uiPriority w:val="99"/>
    <w:semiHidden/>
    <w:unhideWhenUsed/>
    <w:rsid w:val="00A25F5D"/>
    <w:rPr>
      <w:b/>
      <w:bCs/>
    </w:rPr>
  </w:style>
  <w:style w:type="character" w:customStyle="1" w:styleId="ad">
    <w:name w:val="註解主旨 字元"/>
    <w:basedOn w:val="ab"/>
    <w:link w:val="ac"/>
    <w:uiPriority w:val="99"/>
    <w:semiHidden/>
    <w:rsid w:val="00A25F5D"/>
    <w:rPr>
      <w:b/>
      <w:bCs/>
      <w:sz w:val="20"/>
      <w:szCs w:val="20"/>
    </w:rPr>
  </w:style>
  <w:style w:type="character" w:customStyle="1" w:styleId="fontstyle01">
    <w:name w:val="fontstyle01"/>
    <w:basedOn w:val="a0"/>
    <w:rsid w:val="003C1430"/>
    <w:rPr>
      <w:rFonts w:ascii="AdvOT65f8a23b.I" w:hAnsi="AdvOT65f8a23b.I" w:hint="default"/>
      <w:b w:val="0"/>
      <w:bCs w:val="0"/>
      <w:i w:val="0"/>
      <w:iCs w:val="0"/>
      <w:color w:val="000000"/>
      <w:sz w:val="18"/>
      <w:szCs w:val="18"/>
    </w:rPr>
  </w:style>
  <w:style w:type="character" w:customStyle="1" w:styleId="fontstyle21">
    <w:name w:val="fontstyle21"/>
    <w:basedOn w:val="a0"/>
    <w:rsid w:val="003C1430"/>
    <w:rPr>
      <w:rFonts w:ascii="AdvOT46dcae81" w:hAnsi="AdvOT46dcae81" w:hint="default"/>
      <w:b w:val="0"/>
      <w:bCs w:val="0"/>
      <w:i w:val="0"/>
      <w:iCs w:val="0"/>
      <w:color w:val="000000"/>
      <w:sz w:val="18"/>
      <w:szCs w:val="18"/>
    </w:rPr>
  </w:style>
  <w:style w:type="character" w:customStyle="1" w:styleId="fontstyle31">
    <w:name w:val="fontstyle31"/>
    <w:basedOn w:val="a0"/>
    <w:rsid w:val="003C1430"/>
    <w:rPr>
      <w:rFonts w:ascii="AdvOT46dcae81+fb" w:hAnsi="AdvOT46dcae81+fb" w:hint="default"/>
      <w:b w:val="0"/>
      <w:bCs w:val="0"/>
      <w:i w:val="0"/>
      <w:iCs w:val="0"/>
      <w:color w:val="000000"/>
      <w:sz w:val="18"/>
      <w:szCs w:val="18"/>
    </w:rPr>
  </w:style>
  <w:style w:type="character" w:customStyle="1" w:styleId="fontstyle41">
    <w:name w:val="fontstyle41"/>
    <w:basedOn w:val="a0"/>
    <w:rsid w:val="003C1430"/>
    <w:rPr>
      <w:rFonts w:ascii="AdvOT596495f2+20" w:hAnsi="AdvOT596495f2+20" w:hint="default"/>
      <w:b w:val="0"/>
      <w:bCs w:val="0"/>
      <w:i w:val="0"/>
      <w:iCs w:val="0"/>
      <w:color w:val="000000"/>
      <w:sz w:val="16"/>
      <w:szCs w:val="16"/>
    </w:rPr>
  </w:style>
  <w:style w:type="paragraph" w:styleId="ae">
    <w:name w:val="Revision"/>
    <w:hidden/>
    <w:uiPriority w:val="99"/>
    <w:semiHidden/>
    <w:rsid w:val="00142C82"/>
  </w:style>
  <w:style w:type="paragraph" w:styleId="af">
    <w:name w:val="header"/>
    <w:basedOn w:val="a"/>
    <w:link w:val="af0"/>
    <w:uiPriority w:val="99"/>
    <w:unhideWhenUsed/>
    <w:rsid w:val="00F75423"/>
    <w:pPr>
      <w:tabs>
        <w:tab w:val="center" w:pos="4513"/>
        <w:tab w:val="right" w:pos="9026"/>
      </w:tabs>
      <w:snapToGrid w:val="0"/>
    </w:pPr>
    <w:rPr>
      <w:sz w:val="20"/>
      <w:szCs w:val="20"/>
    </w:rPr>
  </w:style>
  <w:style w:type="character" w:customStyle="1" w:styleId="af0">
    <w:name w:val="頁首 字元"/>
    <w:basedOn w:val="a0"/>
    <w:link w:val="af"/>
    <w:uiPriority w:val="99"/>
    <w:rsid w:val="00F75423"/>
    <w:rPr>
      <w:sz w:val="20"/>
      <w:szCs w:val="20"/>
    </w:rPr>
  </w:style>
  <w:style w:type="paragraph" w:styleId="af1">
    <w:name w:val="footer"/>
    <w:basedOn w:val="a"/>
    <w:link w:val="af2"/>
    <w:uiPriority w:val="99"/>
    <w:unhideWhenUsed/>
    <w:rsid w:val="00F75423"/>
    <w:pPr>
      <w:tabs>
        <w:tab w:val="center" w:pos="4513"/>
        <w:tab w:val="right" w:pos="9026"/>
      </w:tabs>
      <w:snapToGrid w:val="0"/>
    </w:pPr>
    <w:rPr>
      <w:sz w:val="20"/>
      <w:szCs w:val="20"/>
    </w:rPr>
  </w:style>
  <w:style w:type="character" w:customStyle="1" w:styleId="af2">
    <w:name w:val="頁尾 字元"/>
    <w:basedOn w:val="a0"/>
    <w:link w:val="af1"/>
    <w:uiPriority w:val="99"/>
    <w:rsid w:val="00F75423"/>
    <w:rPr>
      <w:sz w:val="20"/>
      <w:szCs w:val="20"/>
    </w:rPr>
  </w:style>
  <w:style w:type="paragraph" w:customStyle="1" w:styleId="EndNoteBibliographyTitle">
    <w:name w:val="EndNote Bibliography Title"/>
    <w:basedOn w:val="a"/>
    <w:link w:val="EndNoteBibliographyTitle0"/>
    <w:rsid w:val="0076772C"/>
    <w:pPr>
      <w:jc w:val="center"/>
    </w:pPr>
    <w:rPr>
      <w:rFonts w:ascii="Calibri" w:hAnsi="Calibri" w:cs="Calibri"/>
      <w:noProof/>
      <w:lang w:val="en-US"/>
    </w:rPr>
  </w:style>
  <w:style w:type="character" w:customStyle="1" w:styleId="EndNoteBibliographyTitle0">
    <w:name w:val="EndNote Bibliography Title 字元"/>
    <w:basedOn w:val="a0"/>
    <w:link w:val="EndNoteBibliographyTitle"/>
    <w:rsid w:val="0076772C"/>
    <w:rPr>
      <w:rFonts w:ascii="Calibri" w:hAnsi="Calibri" w:cs="Calibri"/>
      <w:noProof/>
      <w:lang w:val="en-US"/>
    </w:rPr>
  </w:style>
  <w:style w:type="paragraph" w:customStyle="1" w:styleId="EndNoteBibliography">
    <w:name w:val="EndNote Bibliography"/>
    <w:basedOn w:val="a"/>
    <w:link w:val="EndNoteBibliography0"/>
    <w:rsid w:val="0076772C"/>
    <w:rPr>
      <w:rFonts w:ascii="Calibri" w:hAnsi="Calibri" w:cs="Calibri"/>
      <w:noProof/>
      <w:lang w:val="en-US"/>
    </w:rPr>
  </w:style>
  <w:style w:type="character" w:customStyle="1" w:styleId="EndNoteBibliography0">
    <w:name w:val="EndNote Bibliography 字元"/>
    <w:basedOn w:val="a0"/>
    <w:link w:val="EndNoteBibliography"/>
    <w:rsid w:val="0076772C"/>
    <w:rPr>
      <w:rFonts w:ascii="Calibri" w:hAnsi="Calibri" w:cs="Calibri"/>
      <w:noProof/>
      <w:lang w:val="en-US"/>
    </w:rPr>
  </w:style>
  <w:style w:type="character" w:customStyle="1" w:styleId="cf01">
    <w:name w:val="cf01"/>
    <w:basedOn w:val="a0"/>
    <w:rsid w:val="00C76AAB"/>
    <w:rPr>
      <w:rFonts w:ascii="Microsoft JhengHei UI" w:eastAsia="Microsoft JhengHei UI" w:hAnsi="Microsoft JhengHei UI" w:hint="eastAsi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5953">
      <w:bodyDiv w:val="1"/>
      <w:marLeft w:val="0"/>
      <w:marRight w:val="0"/>
      <w:marTop w:val="0"/>
      <w:marBottom w:val="0"/>
      <w:divBdr>
        <w:top w:val="none" w:sz="0" w:space="0" w:color="auto"/>
        <w:left w:val="none" w:sz="0" w:space="0" w:color="auto"/>
        <w:bottom w:val="none" w:sz="0" w:space="0" w:color="auto"/>
        <w:right w:val="none" w:sz="0" w:space="0" w:color="auto"/>
      </w:divBdr>
    </w:div>
    <w:div w:id="150028107">
      <w:bodyDiv w:val="1"/>
      <w:marLeft w:val="0"/>
      <w:marRight w:val="0"/>
      <w:marTop w:val="0"/>
      <w:marBottom w:val="0"/>
      <w:divBdr>
        <w:top w:val="none" w:sz="0" w:space="0" w:color="auto"/>
        <w:left w:val="none" w:sz="0" w:space="0" w:color="auto"/>
        <w:bottom w:val="none" w:sz="0" w:space="0" w:color="auto"/>
        <w:right w:val="none" w:sz="0" w:space="0" w:color="auto"/>
      </w:divBdr>
    </w:div>
    <w:div w:id="443766720">
      <w:bodyDiv w:val="1"/>
      <w:marLeft w:val="0"/>
      <w:marRight w:val="0"/>
      <w:marTop w:val="0"/>
      <w:marBottom w:val="0"/>
      <w:divBdr>
        <w:top w:val="none" w:sz="0" w:space="0" w:color="auto"/>
        <w:left w:val="none" w:sz="0" w:space="0" w:color="auto"/>
        <w:bottom w:val="none" w:sz="0" w:space="0" w:color="auto"/>
        <w:right w:val="none" w:sz="0" w:space="0" w:color="auto"/>
      </w:divBdr>
    </w:div>
    <w:div w:id="783689948">
      <w:bodyDiv w:val="1"/>
      <w:marLeft w:val="0"/>
      <w:marRight w:val="0"/>
      <w:marTop w:val="0"/>
      <w:marBottom w:val="0"/>
      <w:divBdr>
        <w:top w:val="none" w:sz="0" w:space="0" w:color="auto"/>
        <w:left w:val="none" w:sz="0" w:space="0" w:color="auto"/>
        <w:bottom w:val="none" w:sz="0" w:space="0" w:color="auto"/>
        <w:right w:val="none" w:sz="0" w:space="0" w:color="auto"/>
      </w:divBdr>
    </w:div>
    <w:div w:id="846211950">
      <w:bodyDiv w:val="1"/>
      <w:marLeft w:val="0"/>
      <w:marRight w:val="0"/>
      <w:marTop w:val="0"/>
      <w:marBottom w:val="0"/>
      <w:divBdr>
        <w:top w:val="none" w:sz="0" w:space="0" w:color="auto"/>
        <w:left w:val="none" w:sz="0" w:space="0" w:color="auto"/>
        <w:bottom w:val="none" w:sz="0" w:space="0" w:color="auto"/>
        <w:right w:val="none" w:sz="0" w:space="0" w:color="auto"/>
      </w:divBdr>
    </w:div>
    <w:div w:id="896237361">
      <w:bodyDiv w:val="1"/>
      <w:marLeft w:val="0"/>
      <w:marRight w:val="0"/>
      <w:marTop w:val="0"/>
      <w:marBottom w:val="0"/>
      <w:divBdr>
        <w:top w:val="none" w:sz="0" w:space="0" w:color="auto"/>
        <w:left w:val="none" w:sz="0" w:space="0" w:color="auto"/>
        <w:bottom w:val="none" w:sz="0" w:space="0" w:color="auto"/>
        <w:right w:val="none" w:sz="0" w:space="0" w:color="auto"/>
      </w:divBdr>
      <w:divsChild>
        <w:div w:id="22247083">
          <w:marLeft w:val="0"/>
          <w:marRight w:val="0"/>
          <w:marTop w:val="0"/>
          <w:marBottom w:val="0"/>
          <w:divBdr>
            <w:top w:val="none" w:sz="0" w:space="0" w:color="auto"/>
            <w:left w:val="none" w:sz="0" w:space="0" w:color="auto"/>
            <w:bottom w:val="none" w:sz="0" w:space="0" w:color="auto"/>
            <w:right w:val="none" w:sz="0" w:space="0" w:color="auto"/>
          </w:divBdr>
        </w:div>
        <w:div w:id="676884768">
          <w:marLeft w:val="0"/>
          <w:marRight w:val="0"/>
          <w:marTop w:val="0"/>
          <w:marBottom w:val="0"/>
          <w:divBdr>
            <w:top w:val="none" w:sz="0" w:space="0" w:color="auto"/>
            <w:left w:val="none" w:sz="0" w:space="0" w:color="auto"/>
            <w:bottom w:val="none" w:sz="0" w:space="0" w:color="auto"/>
            <w:right w:val="none" w:sz="0" w:space="0" w:color="auto"/>
          </w:divBdr>
        </w:div>
        <w:div w:id="1902399394">
          <w:marLeft w:val="0"/>
          <w:marRight w:val="0"/>
          <w:marTop w:val="0"/>
          <w:marBottom w:val="0"/>
          <w:divBdr>
            <w:top w:val="none" w:sz="0" w:space="0" w:color="auto"/>
            <w:left w:val="none" w:sz="0" w:space="0" w:color="auto"/>
            <w:bottom w:val="none" w:sz="0" w:space="0" w:color="auto"/>
            <w:right w:val="none" w:sz="0" w:space="0" w:color="auto"/>
          </w:divBdr>
        </w:div>
        <w:div w:id="1818720596">
          <w:marLeft w:val="0"/>
          <w:marRight w:val="0"/>
          <w:marTop w:val="0"/>
          <w:marBottom w:val="0"/>
          <w:divBdr>
            <w:top w:val="none" w:sz="0" w:space="0" w:color="auto"/>
            <w:left w:val="none" w:sz="0" w:space="0" w:color="auto"/>
            <w:bottom w:val="none" w:sz="0" w:space="0" w:color="auto"/>
            <w:right w:val="none" w:sz="0" w:space="0" w:color="auto"/>
          </w:divBdr>
        </w:div>
        <w:div w:id="1260331156">
          <w:marLeft w:val="0"/>
          <w:marRight w:val="0"/>
          <w:marTop w:val="0"/>
          <w:marBottom w:val="0"/>
          <w:divBdr>
            <w:top w:val="none" w:sz="0" w:space="0" w:color="auto"/>
            <w:left w:val="none" w:sz="0" w:space="0" w:color="auto"/>
            <w:bottom w:val="none" w:sz="0" w:space="0" w:color="auto"/>
            <w:right w:val="none" w:sz="0" w:space="0" w:color="auto"/>
          </w:divBdr>
        </w:div>
        <w:div w:id="484855895">
          <w:marLeft w:val="0"/>
          <w:marRight w:val="0"/>
          <w:marTop w:val="0"/>
          <w:marBottom w:val="0"/>
          <w:divBdr>
            <w:top w:val="none" w:sz="0" w:space="0" w:color="auto"/>
            <w:left w:val="none" w:sz="0" w:space="0" w:color="auto"/>
            <w:bottom w:val="none" w:sz="0" w:space="0" w:color="auto"/>
            <w:right w:val="none" w:sz="0" w:space="0" w:color="auto"/>
          </w:divBdr>
        </w:div>
      </w:divsChild>
    </w:div>
    <w:div w:id="944576690">
      <w:bodyDiv w:val="1"/>
      <w:marLeft w:val="0"/>
      <w:marRight w:val="0"/>
      <w:marTop w:val="0"/>
      <w:marBottom w:val="0"/>
      <w:divBdr>
        <w:top w:val="none" w:sz="0" w:space="0" w:color="auto"/>
        <w:left w:val="none" w:sz="0" w:space="0" w:color="auto"/>
        <w:bottom w:val="none" w:sz="0" w:space="0" w:color="auto"/>
        <w:right w:val="none" w:sz="0" w:space="0" w:color="auto"/>
      </w:divBdr>
    </w:div>
    <w:div w:id="1284072276">
      <w:bodyDiv w:val="1"/>
      <w:marLeft w:val="0"/>
      <w:marRight w:val="0"/>
      <w:marTop w:val="0"/>
      <w:marBottom w:val="0"/>
      <w:divBdr>
        <w:top w:val="none" w:sz="0" w:space="0" w:color="auto"/>
        <w:left w:val="none" w:sz="0" w:space="0" w:color="auto"/>
        <w:bottom w:val="none" w:sz="0" w:space="0" w:color="auto"/>
        <w:right w:val="none" w:sz="0" w:space="0" w:color="auto"/>
      </w:divBdr>
    </w:div>
    <w:div w:id="1634018177">
      <w:bodyDiv w:val="1"/>
      <w:marLeft w:val="0"/>
      <w:marRight w:val="0"/>
      <w:marTop w:val="0"/>
      <w:marBottom w:val="0"/>
      <w:divBdr>
        <w:top w:val="none" w:sz="0" w:space="0" w:color="auto"/>
        <w:left w:val="none" w:sz="0" w:space="0" w:color="auto"/>
        <w:bottom w:val="none" w:sz="0" w:space="0" w:color="auto"/>
        <w:right w:val="none" w:sz="0" w:space="0" w:color="auto"/>
      </w:divBdr>
    </w:div>
    <w:div w:id="19386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3B12-4717-4B46-805D-EE3ECFF9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10</Pages>
  <Words>7214</Words>
  <Characters>41125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Reynolds</dc:creator>
  <cp:keywords/>
  <dc:description/>
  <cp:lastModifiedBy>Xuan Cheng</cp:lastModifiedBy>
  <cp:revision>15</cp:revision>
  <dcterms:created xsi:type="dcterms:W3CDTF">2022-12-02T06:32:00Z</dcterms:created>
  <dcterms:modified xsi:type="dcterms:W3CDTF">2022-12-06T03:41:00Z</dcterms:modified>
</cp:coreProperties>
</file>